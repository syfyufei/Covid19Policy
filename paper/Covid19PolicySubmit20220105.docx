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F7841" w14:textId="6F70E0F8" w:rsidR="00977E4B" w:rsidRPr="00993FFA" w:rsidDel="002252F4" w:rsidRDefault="002252F4">
      <w:pPr>
        <w:pStyle w:val="a5"/>
        <w:rPr>
          <w:del w:id="0" w:author="Yufei Sun" w:date="2021-11-22T10:07:00Z"/>
          <w:lang w:eastAsia="zh-CN"/>
        </w:rPr>
      </w:pPr>
      <w:ins w:id="1" w:author="Yufei Sun" w:date="2021-11-22T10:06:00Z">
        <w:r w:rsidRPr="00993FFA" w:rsidDel="002252F4">
          <w:rPr>
            <w:lang w:eastAsia="zh-CN"/>
          </w:rPr>
          <w:t xml:space="preserve"> </w:t>
        </w:r>
      </w:ins>
      <w:commentRangeStart w:id="2"/>
      <w:del w:id="3" w:author="Yufei Sun" w:date="2021-11-22T10:06:00Z">
        <w:r w:rsidR="006C0E77" w:rsidRPr="005A6C54" w:rsidDel="002252F4">
          <w:rPr>
            <w:lang w:eastAsia="zh-CN"/>
          </w:rPr>
          <w:delText>能力不够压力来凑：能力空间与压力型体制</w:delText>
        </w:r>
        <w:commentRangeEnd w:id="2"/>
        <w:r w:rsidR="00B30A1E" w:rsidRPr="00993FFA" w:rsidDel="002252F4">
          <w:rPr>
            <w:rStyle w:val="af5"/>
            <w:rFonts w:asciiTheme="minorHAnsi" w:eastAsiaTheme="minorEastAsia" w:hAnsiTheme="minorHAnsi" w:cstheme="minorBidi"/>
            <w:b w:val="0"/>
            <w:bCs w:val="0"/>
            <w:rPrChange w:id="4" w:author="Yufei Sun" w:date="2022-01-04T22:28:00Z">
              <w:rPr>
                <w:rStyle w:val="af5"/>
                <w:rFonts w:asciiTheme="minorHAnsi" w:eastAsiaTheme="minorEastAsia" w:hAnsiTheme="minorHAnsi" w:cstheme="minorBidi"/>
                <w:b w:val="0"/>
                <w:bCs w:val="0"/>
                <w:color w:val="auto"/>
              </w:rPr>
            </w:rPrChange>
          </w:rPr>
          <w:commentReference w:id="2"/>
        </w:r>
      </w:del>
      <w:ins w:id="5" w:author="Yufei Sun" w:date="2021-11-22T10:06:00Z">
        <w:r w:rsidRPr="00993FFA">
          <w:rPr>
            <w:rFonts w:hint="eastAsia"/>
            <w:lang w:eastAsia="zh-CN"/>
          </w:rPr>
          <w:t>“层层加码”与“各自有码”：地方治理能力与压力传导的空间</w:t>
        </w:r>
        <w:commentRangeStart w:id="6"/>
        <w:r w:rsidRPr="00993FFA">
          <w:rPr>
            <w:rFonts w:hint="eastAsia"/>
            <w:lang w:eastAsia="zh-CN"/>
          </w:rPr>
          <w:t>分化</w:t>
        </w:r>
      </w:ins>
      <w:commentRangeEnd w:id="6"/>
      <w:r w:rsidR="00A169E9" w:rsidRPr="00993FFA">
        <w:rPr>
          <w:rStyle w:val="af5"/>
          <w:rFonts w:asciiTheme="minorHAnsi" w:eastAsiaTheme="minorEastAsia" w:hAnsiTheme="minorHAnsi" w:cstheme="minorBidi"/>
          <w:b w:val="0"/>
          <w:bCs w:val="0"/>
          <w:rPrChange w:id="7" w:author="Yufei Sun" w:date="2022-01-04T22:28:00Z">
            <w:rPr>
              <w:rStyle w:val="af5"/>
              <w:rFonts w:asciiTheme="minorHAnsi" w:eastAsiaTheme="minorEastAsia" w:hAnsiTheme="minorHAnsi" w:cstheme="minorBidi"/>
              <w:b w:val="0"/>
              <w:bCs w:val="0"/>
              <w:color w:val="auto"/>
            </w:rPr>
          </w:rPrChange>
        </w:rPr>
        <w:commentReference w:id="6"/>
      </w:r>
    </w:p>
    <w:p w14:paraId="2CC53D8A" w14:textId="77777777" w:rsidR="00977E4B" w:rsidRPr="00993FFA" w:rsidRDefault="006C0E77">
      <w:pPr>
        <w:pStyle w:val="a5"/>
        <w:rPr>
          <w:lang w:eastAsia="zh-CN"/>
        </w:rPr>
        <w:pPrChange w:id="8" w:author="Yufei Sun" w:date="2021-11-22T10:07:00Z">
          <w:pPr>
            <w:pStyle w:val="a6"/>
          </w:pPr>
        </w:pPrChange>
      </w:pPr>
      <w:del w:id="9" w:author="Yufei Sun" w:date="2021-11-22T10:07:00Z">
        <w:r w:rsidRPr="00993FFA" w:rsidDel="002252F4">
          <w:rPr>
            <w:lang w:eastAsia="zh-CN"/>
          </w:rPr>
          <w:delText>——</w:delText>
        </w:r>
        <w:r w:rsidRPr="00993FFA" w:rsidDel="002252F4">
          <w:rPr>
            <w:lang w:eastAsia="zh-CN"/>
          </w:rPr>
          <w:delText>基于</w:delText>
        </w:r>
        <w:r w:rsidRPr="00993FFA" w:rsidDel="002252F4">
          <w:rPr>
            <w:lang w:eastAsia="zh-CN"/>
          </w:rPr>
          <w:delText>2021</w:delText>
        </w:r>
        <w:r w:rsidRPr="00993FFA" w:rsidDel="002252F4">
          <w:rPr>
            <w:lang w:eastAsia="zh-CN"/>
          </w:rPr>
          <w:delText>年春节期间地方疫情防控政策的实证研究</w:delText>
        </w:r>
      </w:del>
    </w:p>
    <w:p w14:paraId="25D6AE80" w14:textId="77777777" w:rsidR="00977E4B" w:rsidRPr="00993FFA" w:rsidRDefault="006C0E77">
      <w:pPr>
        <w:pStyle w:val="Author"/>
        <w:rPr>
          <w:color w:val="000000" w:themeColor="text1"/>
          <w:lang w:eastAsia="zh-CN"/>
          <w:rPrChange w:id="10" w:author="Yufei Sun" w:date="2022-01-04T22:28:00Z">
            <w:rPr>
              <w:lang w:eastAsia="zh-CN"/>
            </w:rPr>
          </w:rPrChange>
        </w:rPr>
      </w:pPr>
      <w:r w:rsidRPr="00993FFA">
        <w:rPr>
          <w:color w:val="000000" w:themeColor="text1"/>
          <w:lang w:eastAsia="zh-CN"/>
          <w:rPrChange w:id="11" w:author="Yufei Sun" w:date="2022-01-04T22:28:00Z">
            <w:rPr>
              <w:lang w:eastAsia="zh-CN"/>
            </w:rPr>
          </w:rPrChange>
        </w:rPr>
        <w:t>孙宇飞</w:t>
      </w:r>
      <w:r w:rsidRPr="00993FFA">
        <w:rPr>
          <w:rStyle w:val="ad"/>
          <w:color w:val="000000" w:themeColor="text1"/>
          <w:rPrChange w:id="12" w:author="Yufei Sun" w:date="2022-01-04T22:28:00Z">
            <w:rPr>
              <w:rStyle w:val="ad"/>
            </w:rPr>
          </w:rPrChange>
        </w:rPr>
        <w:footnoteReference w:id="1"/>
      </w:r>
    </w:p>
    <w:p w14:paraId="37F13666" w14:textId="77777777" w:rsidR="00977E4B" w:rsidRPr="00993FFA" w:rsidRDefault="006C0E77">
      <w:pPr>
        <w:pStyle w:val="Author"/>
        <w:rPr>
          <w:color w:val="000000" w:themeColor="text1"/>
          <w:lang w:eastAsia="zh-CN"/>
          <w:rPrChange w:id="13" w:author="Yufei Sun" w:date="2022-01-04T22:28:00Z">
            <w:rPr>
              <w:lang w:eastAsia="zh-CN"/>
            </w:rPr>
          </w:rPrChange>
        </w:rPr>
      </w:pPr>
      <w:r w:rsidRPr="00993FFA">
        <w:rPr>
          <w:color w:val="000000" w:themeColor="text1"/>
          <w:lang w:eastAsia="zh-CN"/>
          <w:rPrChange w:id="14" w:author="Yufei Sun" w:date="2022-01-04T22:28:00Z">
            <w:rPr>
              <w:lang w:eastAsia="zh-CN"/>
            </w:rPr>
          </w:rPrChange>
        </w:rPr>
        <w:t>杨雪冬</w:t>
      </w:r>
      <w:r w:rsidRPr="00993FFA">
        <w:rPr>
          <w:rStyle w:val="ad"/>
          <w:color w:val="000000" w:themeColor="text1"/>
          <w:rPrChange w:id="15" w:author="Yufei Sun" w:date="2022-01-04T22:28:00Z">
            <w:rPr>
              <w:rStyle w:val="ad"/>
            </w:rPr>
          </w:rPrChange>
        </w:rPr>
        <w:footnoteReference w:id="2"/>
      </w:r>
    </w:p>
    <w:p w14:paraId="3BC0AEFD" w14:textId="77777777" w:rsidR="00977E4B" w:rsidRPr="00993FFA" w:rsidDel="00B30A1E" w:rsidRDefault="00B30A1E" w:rsidP="00B30A1E">
      <w:pPr>
        <w:pStyle w:val="Abstract"/>
        <w:rPr>
          <w:del w:id="16" w:author="杨雪冬" w:date="2021-11-20T16:32:00Z"/>
          <w:color w:val="000000" w:themeColor="text1"/>
          <w:lang w:eastAsia="zh-CN"/>
          <w:rPrChange w:id="17" w:author="Yufei Sun" w:date="2022-01-04T22:28:00Z">
            <w:rPr>
              <w:del w:id="18" w:author="杨雪冬" w:date="2021-11-20T16:32:00Z"/>
              <w:lang w:eastAsia="zh-CN"/>
            </w:rPr>
          </w:rPrChange>
        </w:rPr>
      </w:pPr>
      <w:r w:rsidRPr="00993FFA">
        <w:rPr>
          <w:rFonts w:hint="eastAsia"/>
          <w:color w:val="000000" w:themeColor="text1"/>
          <w:lang w:eastAsia="zh-CN"/>
          <w:rPrChange w:id="19" w:author="Yufei Sun" w:date="2022-01-04T22:28:00Z">
            <w:rPr>
              <w:rFonts w:hint="eastAsia"/>
              <w:lang w:eastAsia="zh-CN"/>
            </w:rPr>
          </w:rPrChange>
        </w:rPr>
        <w:t>摘要：</w:t>
      </w:r>
      <w:ins w:id="20" w:author="杨雪冬" w:date="2021-11-20T16:27:00Z">
        <w:r w:rsidRPr="00993FFA">
          <w:rPr>
            <w:rFonts w:hint="eastAsia"/>
            <w:color w:val="000000" w:themeColor="text1"/>
            <w:lang w:eastAsia="zh-CN"/>
            <w:rPrChange w:id="21" w:author="Yufei Sun" w:date="2022-01-04T22:28:00Z">
              <w:rPr>
                <w:rFonts w:hint="eastAsia"/>
                <w:lang w:eastAsia="zh-CN"/>
              </w:rPr>
            </w:rPrChange>
          </w:rPr>
          <w:t>新冠肺炎疫情暴发以来，我国各地政府</w:t>
        </w:r>
      </w:ins>
      <w:ins w:id="22" w:author="杨雪冬" w:date="2021-11-20T16:29:00Z">
        <w:r w:rsidRPr="00993FFA">
          <w:rPr>
            <w:rFonts w:hint="eastAsia"/>
            <w:color w:val="000000" w:themeColor="text1"/>
            <w:lang w:eastAsia="zh-CN"/>
            <w:rPrChange w:id="23" w:author="Yufei Sun" w:date="2022-01-04T22:28:00Z">
              <w:rPr>
                <w:rFonts w:hint="eastAsia"/>
                <w:lang w:eastAsia="zh-CN"/>
              </w:rPr>
            </w:rPrChange>
          </w:rPr>
          <w:t>按照党中央的</w:t>
        </w:r>
      </w:ins>
      <w:ins w:id="24" w:author="杨雪冬" w:date="2021-11-20T16:30:00Z">
        <w:r w:rsidRPr="00993FFA">
          <w:rPr>
            <w:rFonts w:hint="eastAsia"/>
            <w:color w:val="000000" w:themeColor="text1"/>
            <w:lang w:eastAsia="zh-CN"/>
            <w:rPrChange w:id="25" w:author="Yufei Sun" w:date="2022-01-04T22:28:00Z">
              <w:rPr>
                <w:rFonts w:hint="eastAsia"/>
                <w:lang w:eastAsia="zh-CN"/>
              </w:rPr>
            </w:rPrChange>
          </w:rPr>
          <w:t>要求，</w:t>
        </w:r>
      </w:ins>
      <w:ins w:id="26" w:author="杨雪冬" w:date="2021-11-20T16:27:00Z">
        <w:r w:rsidRPr="00993FFA">
          <w:rPr>
            <w:rFonts w:hint="eastAsia"/>
            <w:color w:val="000000" w:themeColor="text1"/>
            <w:lang w:eastAsia="zh-CN"/>
            <w:rPrChange w:id="27" w:author="Yufei Sun" w:date="2022-01-04T22:28:00Z">
              <w:rPr>
                <w:rFonts w:hint="eastAsia"/>
                <w:lang w:eastAsia="zh-CN"/>
              </w:rPr>
            </w:rPrChange>
          </w:rPr>
          <w:t>在</w:t>
        </w:r>
      </w:ins>
      <w:ins w:id="28" w:author="杨雪冬" w:date="2021-11-20T16:28:00Z">
        <w:r w:rsidRPr="00993FFA">
          <w:rPr>
            <w:rFonts w:hint="eastAsia"/>
            <w:color w:val="000000" w:themeColor="text1"/>
            <w:lang w:eastAsia="zh-CN"/>
            <w:rPrChange w:id="29" w:author="Yufei Sun" w:date="2022-01-04T22:28:00Z">
              <w:rPr>
                <w:rFonts w:hint="eastAsia"/>
                <w:lang w:eastAsia="zh-CN"/>
              </w:rPr>
            </w:rPrChange>
          </w:rPr>
          <w:t>防控疫情中做了大量艰苦的工作，对于控制局部疫情</w:t>
        </w:r>
      </w:ins>
      <w:ins w:id="30" w:author="杨雪冬" w:date="2021-11-20T16:29:00Z">
        <w:r w:rsidRPr="00993FFA">
          <w:rPr>
            <w:rFonts w:hint="eastAsia"/>
            <w:color w:val="000000" w:themeColor="text1"/>
            <w:lang w:eastAsia="zh-CN"/>
            <w:rPrChange w:id="31" w:author="Yufei Sun" w:date="2022-01-04T22:28:00Z">
              <w:rPr>
                <w:rFonts w:hint="eastAsia"/>
                <w:lang w:eastAsia="zh-CN"/>
              </w:rPr>
            </w:rPrChange>
          </w:rPr>
          <w:t>扩散，保障当地居民生命健康发挥了重要作用。但是在疫情防控中</w:t>
        </w:r>
      </w:ins>
      <w:ins w:id="32" w:author="杨雪冬" w:date="2021-11-20T16:30:00Z">
        <w:r w:rsidRPr="00993FFA">
          <w:rPr>
            <w:rFonts w:hint="eastAsia"/>
            <w:color w:val="000000" w:themeColor="text1"/>
            <w:lang w:eastAsia="zh-CN"/>
            <w:rPrChange w:id="33" w:author="Yufei Sun" w:date="2022-01-04T22:28:00Z">
              <w:rPr>
                <w:rFonts w:hint="eastAsia"/>
                <w:lang w:eastAsia="zh-CN"/>
              </w:rPr>
            </w:rPrChange>
          </w:rPr>
          <w:t>也出现了“层层加码”的普遍性问题。文章</w:t>
        </w:r>
      </w:ins>
      <w:del w:id="34" w:author="杨雪冬" w:date="2021-11-20T16:30:00Z">
        <w:r w:rsidR="006C0E77" w:rsidRPr="00993FFA" w:rsidDel="00B30A1E">
          <w:rPr>
            <w:color w:val="000000" w:themeColor="text1"/>
            <w:lang w:eastAsia="zh-CN"/>
            <w:rPrChange w:id="35" w:author="Yufei Sun" w:date="2022-01-04T22:28:00Z">
              <w:rPr>
                <w:lang w:eastAsia="zh-CN"/>
              </w:rPr>
            </w:rPrChange>
          </w:rPr>
          <w:delText>“</w:delText>
        </w:r>
        <w:r w:rsidR="006C0E77" w:rsidRPr="00993FFA" w:rsidDel="00B30A1E">
          <w:rPr>
            <w:color w:val="000000" w:themeColor="text1"/>
            <w:lang w:eastAsia="zh-CN"/>
            <w:rPrChange w:id="36" w:author="Yufei Sun" w:date="2022-01-04T22:28:00Z">
              <w:rPr>
                <w:lang w:eastAsia="zh-CN"/>
              </w:rPr>
            </w:rPrChange>
          </w:rPr>
          <w:delText>压力型体制</w:delText>
        </w:r>
        <w:r w:rsidR="006C0E77" w:rsidRPr="00993FFA" w:rsidDel="00B30A1E">
          <w:rPr>
            <w:color w:val="000000" w:themeColor="text1"/>
            <w:lang w:eastAsia="zh-CN"/>
            <w:rPrChange w:id="37" w:author="Yufei Sun" w:date="2022-01-04T22:28:00Z">
              <w:rPr>
                <w:lang w:eastAsia="zh-CN"/>
              </w:rPr>
            </w:rPrChange>
          </w:rPr>
          <w:delText>”</w:delText>
        </w:r>
        <w:r w:rsidR="006C0E77" w:rsidRPr="00993FFA" w:rsidDel="00B30A1E">
          <w:rPr>
            <w:color w:val="000000" w:themeColor="text1"/>
            <w:lang w:eastAsia="zh-CN"/>
            <w:rPrChange w:id="38" w:author="Yufei Sun" w:date="2022-01-04T22:28:00Z">
              <w:rPr>
                <w:lang w:eastAsia="zh-CN"/>
              </w:rPr>
            </w:rPrChange>
          </w:rPr>
          <w:delText>作为对中国地方治理实践的理论描绘，得到了国内外学者的广泛关注和讨论。十八大以来，党和政府推动的一系列政治体制改革，深刻得改变了</w:delText>
        </w:r>
        <w:r w:rsidR="006C0E77" w:rsidRPr="00993FFA" w:rsidDel="00B30A1E">
          <w:rPr>
            <w:color w:val="000000" w:themeColor="text1"/>
            <w:lang w:eastAsia="zh-CN"/>
            <w:rPrChange w:id="39" w:author="Yufei Sun" w:date="2022-01-04T22:28:00Z">
              <w:rPr>
                <w:lang w:eastAsia="zh-CN"/>
              </w:rPr>
            </w:rPrChange>
          </w:rPr>
          <w:delText>“</w:delText>
        </w:r>
        <w:r w:rsidR="006C0E77" w:rsidRPr="00993FFA" w:rsidDel="00B30A1E">
          <w:rPr>
            <w:color w:val="000000" w:themeColor="text1"/>
            <w:lang w:eastAsia="zh-CN"/>
            <w:rPrChange w:id="40" w:author="Yufei Sun" w:date="2022-01-04T22:28:00Z">
              <w:rPr>
                <w:lang w:eastAsia="zh-CN"/>
              </w:rPr>
            </w:rPrChange>
          </w:rPr>
          <w:delText>压力型体制</w:delText>
        </w:r>
        <w:r w:rsidR="006C0E77" w:rsidRPr="00993FFA" w:rsidDel="00B30A1E">
          <w:rPr>
            <w:color w:val="000000" w:themeColor="text1"/>
            <w:lang w:eastAsia="zh-CN"/>
            <w:rPrChange w:id="41" w:author="Yufei Sun" w:date="2022-01-04T22:28:00Z">
              <w:rPr>
                <w:lang w:eastAsia="zh-CN"/>
              </w:rPr>
            </w:rPrChange>
          </w:rPr>
          <w:delText>”</w:delText>
        </w:r>
        <w:r w:rsidR="006C0E77" w:rsidRPr="00993FFA" w:rsidDel="00B30A1E">
          <w:rPr>
            <w:color w:val="000000" w:themeColor="text1"/>
            <w:lang w:eastAsia="zh-CN"/>
            <w:rPrChange w:id="42" w:author="Yufei Sun" w:date="2022-01-04T22:28:00Z">
              <w:rPr>
                <w:lang w:eastAsia="zh-CN"/>
              </w:rPr>
            </w:rPrChange>
          </w:rPr>
          <w:delText>的运行环境，</w:delText>
        </w:r>
        <w:r w:rsidR="006C0E77" w:rsidRPr="00993FFA" w:rsidDel="00B30A1E">
          <w:rPr>
            <w:color w:val="000000" w:themeColor="text1"/>
            <w:lang w:eastAsia="zh-CN"/>
            <w:rPrChange w:id="43" w:author="Yufei Sun" w:date="2022-01-04T22:28:00Z">
              <w:rPr>
                <w:lang w:eastAsia="zh-CN"/>
              </w:rPr>
            </w:rPrChange>
          </w:rPr>
          <w:delText>“</w:delText>
        </w:r>
        <w:r w:rsidR="006C0E77" w:rsidRPr="00993FFA" w:rsidDel="00B30A1E">
          <w:rPr>
            <w:color w:val="000000" w:themeColor="text1"/>
            <w:lang w:eastAsia="zh-CN"/>
            <w:rPrChange w:id="44" w:author="Yufei Sun" w:date="2022-01-04T22:28:00Z">
              <w:rPr>
                <w:lang w:eastAsia="zh-CN"/>
              </w:rPr>
            </w:rPrChange>
          </w:rPr>
          <w:delText>压力型体制</w:delText>
        </w:r>
        <w:r w:rsidR="006C0E77" w:rsidRPr="00993FFA" w:rsidDel="00B30A1E">
          <w:rPr>
            <w:color w:val="000000" w:themeColor="text1"/>
            <w:lang w:eastAsia="zh-CN"/>
            <w:rPrChange w:id="45" w:author="Yufei Sun" w:date="2022-01-04T22:28:00Z">
              <w:rPr>
                <w:lang w:eastAsia="zh-CN"/>
              </w:rPr>
            </w:rPrChange>
          </w:rPr>
          <w:delText>”</w:delText>
        </w:r>
        <w:r w:rsidR="006C0E77" w:rsidRPr="00993FFA" w:rsidDel="00B30A1E">
          <w:rPr>
            <w:color w:val="000000" w:themeColor="text1"/>
            <w:lang w:eastAsia="zh-CN"/>
            <w:rPrChange w:id="46" w:author="Yufei Sun" w:date="2022-01-04T22:28:00Z">
              <w:rPr>
                <w:lang w:eastAsia="zh-CN"/>
              </w:rPr>
            </w:rPrChange>
          </w:rPr>
          <w:delText>在保持生动的描述力和较强的解释力的同时，遇到</w:delText>
        </w:r>
        <w:r w:rsidR="006C0E77" w:rsidRPr="00993FFA" w:rsidDel="00B30A1E">
          <w:rPr>
            <w:color w:val="000000" w:themeColor="text1"/>
            <w:lang w:eastAsia="zh-CN"/>
            <w:rPrChange w:id="47" w:author="Yufei Sun" w:date="2022-01-04T22:28:00Z">
              <w:rPr>
                <w:lang w:eastAsia="zh-CN"/>
              </w:rPr>
            </w:rPrChange>
          </w:rPr>
          <w:delText>“</w:delText>
        </w:r>
        <w:r w:rsidR="006C0E77" w:rsidRPr="00993FFA" w:rsidDel="00B30A1E">
          <w:rPr>
            <w:color w:val="000000" w:themeColor="text1"/>
            <w:lang w:eastAsia="zh-CN"/>
            <w:rPrChange w:id="48" w:author="Yufei Sun" w:date="2022-01-04T22:28:00Z">
              <w:rPr>
                <w:lang w:eastAsia="zh-CN"/>
              </w:rPr>
            </w:rPrChange>
          </w:rPr>
          <w:delText>减压阀失灵</w:delText>
        </w:r>
        <w:r w:rsidR="006C0E77" w:rsidRPr="00993FFA" w:rsidDel="00B30A1E">
          <w:rPr>
            <w:color w:val="000000" w:themeColor="text1"/>
            <w:lang w:eastAsia="zh-CN"/>
            <w:rPrChange w:id="49" w:author="Yufei Sun" w:date="2022-01-04T22:28:00Z">
              <w:rPr>
                <w:lang w:eastAsia="zh-CN"/>
              </w:rPr>
            </w:rPrChange>
          </w:rPr>
          <w:delText>”</w:delText>
        </w:r>
        <w:r w:rsidR="006C0E77" w:rsidRPr="00993FFA" w:rsidDel="00B30A1E">
          <w:rPr>
            <w:color w:val="000000" w:themeColor="text1"/>
            <w:lang w:eastAsia="zh-CN"/>
            <w:rPrChange w:id="50" w:author="Yufei Sun" w:date="2022-01-04T22:28:00Z">
              <w:rPr>
                <w:lang w:eastAsia="zh-CN"/>
              </w:rPr>
            </w:rPrChange>
          </w:rPr>
          <w:delText>等理论困境和解释力不足等问题。本研究在梳理已有理论的基础上，结合政策扩散和地方治理能力等理论视角，以政策文本在中央</w:delText>
        </w:r>
        <w:r w:rsidR="006C0E77" w:rsidRPr="00993FFA" w:rsidDel="00B30A1E">
          <w:rPr>
            <w:color w:val="000000" w:themeColor="text1"/>
            <w:lang w:eastAsia="zh-CN"/>
            <w:rPrChange w:id="51" w:author="Yufei Sun" w:date="2022-01-04T22:28:00Z">
              <w:rPr>
                <w:lang w:eastAsia="zh-CN"/>
              </w:rPr>
            </w:rPrChange>
          </w:rPr>
          <w:delText>-</w:delText>
        </w:r>
        <w:r w:rsidR="006C0E77" w:rsidRPr="00993FFA" w:rsidDel="00B30A1E">
          <w:rPr>
            <w:color w:val="000000" w:themeColor="text1"/>
            <w:lang w:eastAsia="zh-CN"/>
            <w:rPrChange w:id="52" w:author="Yufei Sun" w:date="2022-01-04T22:28:00Z">
              <w:rPr>
                <w:lang w:eastAsia="zh-CN"/>
              </w:rPr>
            </w:rPrChange>
          </w:rPr>
          <w:delText>地方和不同地方的扩散和变化作为窗口，</w:delText>
        </w:r>
      </w:del>
      <w:r w:rsidR="006C0E77" w:rsidRPr="00993FFA">
        <w:rPr>
          <w:color w:val="000000" w:themeColor="text1"/>
          <w:lang w:eastAsia="zh-CN"/>
          <w:rPrChange w:id="53" w:author="Yufei Sun" w:date="2022-01-04T22:28:00Z">
            <w:rPr>
              <w:lang w:eastAsia="zh-CN"/>
            </w:rPr>
          </w:rPrChange>
        </w:rPr>
        <w:t>以</w:t>
      </w:r>
      <w:r w:rsidR="006C0E77" w:rsidRPr="00993FFA">
        <w:rPr>
          <w:color w:val="000000" w:themeColor="text1"/>
          <w:lang w:eastAsia="zh-CN"/>
          <w:rPrChange w:id="54" w:author="Yufei Sun" w:date="2022-01-04T22:28:00Z">
            <w:rPr>
              <w:lang w:eastAsia="zh-CN"/>
            </w:rPr>
          </w:rPrChange>
        </w:rPr>
        <w:t>2021</w:t>
      </w:r>
      <w:r w:rsidR="006C0E77" w:rsidRPr="00993FFA">
        <w:rPr>
          <w:color w:val="000000" w:themeColor="text1"/>
          <w:lang w:eastAsia="zh-CN"/>
          <w:rPrChange w:id="55" w:author="Yufei Sun" w:date="2022-01-04T22:28:00Z">
            <w:rPr>
              <w:lang w:eastAsia="zh-CN"/>
            </w:rPr>
          </w:rPrChange>
        </w:rPr>
        <w:t>年春节期间疫情防控政策在中国</w:t>
      </w:r>
      <w:r w:rsidR="006C0E77" w:rsidRPr="00993FFA">
        <w:rPr>
          <w:color w:val="000000" w:themeColor="text1"/>
          <w:lang w:eastAsia="zh-CN"/>
          <w:rPrChange w:id="56" w:author="Yufei Sun" w:date="2022-01-04T22:28:00Z">
            <w:rPr>
              <w:lang w:eastAsia="zh-CN"/>
            </w:rPr>
          </w:rPrChange>
        </w:rPr>
        <w:t>293</w:t>
      </w:r>
      <w:r w:rsidR="006C0E77" w:rsidRPr="00993FFA">
        <w:rPr>
          <w:color w:val="000000" w:themeColor="text1"/>
          <w:lang w:eastAsia="zh-CN"/>
          <w:rPrChange w:id="57" w:author="Yufei Sun" w:date="2022-01-04T22:28:00Z">
            <w:rPr>
              <w:lang w:eastAsia="zh-CN"/>
            </w:rPr>
          </w:rPrChange>
        </w:rPr>
        <w:t>个地级市的差异化制定为案例，</w:t>
      </w:r>
      <w:ins w:id="58" w:author="杨雪冬" w:date="2021-11-20T16:31:00Z">
        <w:r w:rsidRPr="00993FFA">
          <w:rPr>
            <w:rFonts w:hint="eastAsia"/>
            <w:color w:val="000000" w:themeColor="text1"/>
            <w:lang w:eastAsia="zh-CN"/>
            <w:rPrChange w:id="59" w:author="Yufei Sun" w:date="2022-01-04T22:28:00Z">
              <w:rPr>
                <w:rFonts w:hint="eastAsia"/>
                <w:lang w:eastAsia="zh-CN"/>
              </w:rPr>
            </w:rPrChange>
          </w:rPr>
          <w:t>利用</w:t>
        </w:r>
      </w:ins>
      <w:del w:id="60" w:author="杨雪冬" w:date="2021-11-20T16:31:00Z">
        <w:r w:rsidR="006C0E77" w:rsidRPr="00993FFA" w:rsidDel="00B30A1E">
          <w:rPr>
            <w:color w:val="000000" w:themeColor="text1"/>
            <w:lang w:eastAsia="zh-CN"/>
            <w:rPrChange w:id="61" w:author="Yufei Sun" w:date="2022-01-04T22:28:00Z">
              <w:rPr>
                <w:lang w:eastAsia="zh-CN"/>
              </w:rPr>
            </w:rPrChange>
          </w:rPr>
          <w:delText>通过</w:delText>
        </w:r>
      </w:del>
      <w:r w:rsidR="006C0E77" w:rsidRPr="00993FFA">
        <w:rPr>
          <w:color w:val="000000" w:themeColor="text1"/>
          <w:lang w:eastAsia="zh-CN"/>
          <w:rPrChange w:id="62" w:author="Yufei Sun" w:date="2022-01-04T22:28:00Z">
            <w:rPr>
              <w:lang w:eastAsia="zh-CN"/>
            </w:rPr>
          </w:rPrChange>
        </w:rPr>
        <w:t>自然语言处理和回归分析等方法</w:t>
      </w:r>
      <w:ins w:id="63" w:author="杨雪冬" w:date="2021-11-20T16:31:00Z">
        <w:r w:rsidRPr="00993FFA">
          <w:rPr>
            <w:rFonts w:hint="eastAsia"/>
            <w:color w:val="000000" w:themeColor="text1"/>
            <w:lang w:eastAsia="zh-CN"/>
            <w:rPrChange w:id="64" w:author="Yufei Sun" w:date="2022-01-04T22:28:00Z">
              <w:rPr>
                <w:rFonts w:hint="eastAsia"/>
                <w:lang w:eastAsia="zh-CN"/>
              </w:rPr>
            </w:rPrChange>
          </w:rPr>
          <w:t>，检验了“层层加码”的发生机理，并对现有的</w:t>
        </w:r>
      </w:ins>
      <w:del w:id="65" w:author="杨雪冬" w:date="2021-11-20T16:31:00Z">
        <w:r w:rsidR="006C0E77" w:rsidRPr="00993FFA" w:rsidDel="00B30A1E">
          <w:rPr>
            <w:color w:val="000000" w:themeColor="text1"/>
            <w:lang w:eastAsia="zh-CN"/>
            <w:rPrChange w:id="66" w:author="Yufei Sun" w:date="2022-01-04T22:28:00Z">
              <w:rPr>
                <w:lang w:eastAsia="zh-CN"/>
              </w:rPr>
            </w:rPrChange>
          </w:rPr>
          <w:delText>对</w:delText>
        </w:r>
      </w:del>
      <w:r w:rsidR="006C0E77" w:rsidRPr="00993FFA">
        <w:rPr>
          <w:color w:val="000000" w:themeColor="text1"/>
          <w:lang w:eastAsia="zh-CN"/>
          <w:rPrChange w:id="67" w:author="Yufei Sun" w:date="2022-01-04T22:28:00Z">
            <w:rPr>
              <w:lang w:eastAsia="zh-CN"/>
            </w:rPr>
          </w:rPrChange>
        </w:rPr>
        <w:t>“</w:t>
      </w:r>
      <w:r w:rsidR="006C0E77" w:rsidRPr="00993FFA">
        <w:rPr>
          <w:color w:val="000000" w:themeColor="text1"/>
          <w:lang w:eastAsia="zh-CN"/>
          <w:rPrChange w:id="68" w:author="Yufei Sun" w:date="2022-01-04T22:28:00Z">
            <w:rPr>
              <w:lang w:eastAsia="zh-CN"/>
            </w:rPr>
          </w:rPrChange>
        </w:rPr>
        <w:t>压力型体制</w:t>
      </w:r>
      <w:r w:rsidR="006C0E77" w:rsidRPr="00993FFA">
        <w:rPr>
          <w:color w:val="000000" w:themeColor="text1"/>
          <w:lang w:eastAsia="zh-CN"/>
          <w:rPrChange w:id="69" w:author="Yufei Sun" w:date="2022-01-04T22:28:00Z">
            <w:rPr>
              <w:lang w:eastAsia="zh-CN"/>
            </w:rPr>
          </w:rPrChange>
        </w:rPr>
        <w:t>”</w:t>
      </w:r>
      <w:ins w:id="70" w:author="杨雪冬" w:date="2021-11-20T16:31:00Z">
        <w:r w:rsidRPr="00993FFA">
          <w:rPr>
            <w:rFonts w:hint="eastAsia"/>
            <w:color w:val="000000" w:themeColor="text1"/>
            <w:lang w:eastAsia="zh-CN"/>
            <w:rPrChange w:id="71" w:author="Yufei Sun" w:date="2022-01-04T22:28:00Z">
              <w:rPr>
                <w:rFonts w:hint="eastAsia"/>
                <w:lang w:eastAsia="zh-CN"/>
              </w:rPr>
            </w:rPrChange>
          </w:rPr>
          <w:t>解释框架</w:t>
        </w:r>
      </w:ins>
      <w:r w:rsidR="006C0E77" w:rsidRPr="00993FFA">
        <w:rPr>
          <w:color w:val="000000" w:themeColor="text1"/>
          <w:lang w:eastAsia="zh-CN"/>
          <w:rPrChange w:id="72" w:author="Yufei Sun" w:date="2022-01-04T22:28:00Z">
            <w:rPr>
              <w:lang w:eastAsia="zh-CN"/>
            </w:rPr>
          </w:rPrChange>
        </w:rPr>
        <w:t>进行了</w:t>
      </w:r>
      <w:ins w:id="73" w:author="杨雪冬" w:date="2021-11-20T16:32:00Z">
        <w:r w:rsidRPr="00993FFA">
          <w:rPr>
            <w:rFonts w:hint="eastAsia"/>
            <w:color w:val="000000" w:themeColor="text1"/>
            <w:lang w:eastAsia="zh-CN"/>
            <w:rPrChange w:id="74" w:author="Yufei Sun" w:date="2022-01-04T22:28:00Z">
              <w:rPr>
                <w:rFonts w:hint="eastAsia"/>
                <w:lang w:eastAsia="zh-CN"/>
              </w:rPr>
            </w:rPrChange>
          </w:rPr>
          <w:t>检验和补充。文章认为，</w:t>
        </w:r>
      </w:ins>
      <w:del w:id="75" w:author="杨雪冬" w:date="2021-11-20T16:32:00Z">
        <w:r w:rsidR="006C0E77" w:rsidRPr="00993FFA" w:rsidDel="00B30A1E">
          <w:rPr>
            <w:color w:val="000000" w:themeColor="text1"/>
            <w:lang w:eastAsia="zh-CN"/>
            <w:rPrChange w:id="76" w:author="Yufei Sun" w:date="2022-01-04T22:28:00Z">
              <w:rPr>
                <w:lang w:eastAsia="zh-CN"/>
              </w:rPr>
            </w:rPrChange>
          </w:rPr>
          <w:delText>理论检验与补充。</w:delText>
        </w:r>
      </w:del>
    </w:p>
    <w:p w14:paraId="6A05E1C5" w14:textId="77777777" w:rsidR="00977E4B" w:rsidRPr="00993FFA" w:rsidRDefault="006C0E77" w:rsidP="00B30A1E">
      <w:pPr>
        <w:pStyle w:val="Abstract"/>
        <w:rPr>
          <w:color w:val="000000" w:themeColor="text1"/>
          <w:lang w:eastAsia="zh-CN"/>
          <w:rPrChange w:id="77" w:author="Yufei Sun" w:date="2022-01-04T22:28:00Z">
            <w:rPr>
              <w:lang w:eastAsia="zh-CN"/>
            </w:rPr>
          </w:rPrChange>
        </w:rPr>
      </w:pPr>
      <w:del w:id="78" w:author="杨雪冬" w:date="2021-11-20T16:32:00Z">
        <w:r w:rsidRPr="00993FFA" w:rsidDel="00B30A1E">
          <w:rPr>
            <w:color w:val="000000" w:themeColor="text1"/>
            <w:lang w:eastAsia="zh-CN"/>
            <w:rPrChange w:id="79" w:author="Yufei Sun" w:date="2022-01-04T22:28:00Z">
              <w:rPr>
                <w:lang w:eastAsia="zh-CN"/>
              </w:rPr>
            </w:rPrChange>
          </w:rPr>
          <w:delText>笔者发现，</w:delText>
        </w:r>
      </w:del>
      <w:r w:rsidRPr="00993FFA">
        <w:rPr>
          <w:color w:val="000000" w:themeColor="text1"/>
          <w:lang w:eastAsia="zh-CN"/>
          <w:rPrChange w:id="80" w:author="Yufei Sun" w:date="2022-01-04T22:28:00Z">
            <w:rPr>
              <w:lang w:eastAsia="zh-CN"/>
            </w:rPr>
          </w:rPrChange>
        </w:rPr>
        <w:t>和原有</w:t>
      </w:r>
      <w:r w:rsidRPr="00993FFA">
        <w:rPr>
          <w:color w:val="000000" w:themeColor="text1"/>
          <w:lang w:eastAsia="zh-CN"/>
          <w:rPrChange w:id="81" w:author="Yufei Sun" w:date="2022-01-04T22:28:00Z">
            <w:rPr>
              <w:lang w:eastAsia="zh-CN"/>
            </w:rPr>
          </w:rPrChange>
        </w:rPr>
        <w:t>“</w:t>
      </w:r>
      <w:r w:rsidRPr="00993FFA">
        <w:rPr>
          <w:color w:val="000000" w:themeColor="text1"/>
          <w:lang w:eastAsia="zh-CN"/>
          <w:rPrChange w:id="82" w:author="Yufei Sun" w:date="2022-01-04T22:28:00Z">
            <w:rPr>
              <w:lang w:eastAsia="zh-CN"/>
            </w:rPr>
          </w:rPrChange>
        </w:rPr>
        <w:t>压力型体制</w:t>
      </w:r>
      <w:r w:rsidRPr="00993FFA">
        <w:rPr>
          <w:color w:val="000000" w:themeColor="text1"/>
          <w:lang w:eastAsia="zh-CN"/>
          <w:rPrChange w:id="83" w:author="Yufei Sun" w:date="2022-01-04T22:28:00Z">
            <w:rPr>
              <w:lang w:eastAsia="zh-CN"/>
            </w:rPr>
          </w:rPrChange>
        </w:rPr>
        <w:t>”</w:t>
      </w:r>
      <w:r w:rsidRPr="00993FFA">
        <w:rPr>
          <w:color w:val="000000" w:themeColor="text1"/>
          <w:lang w:eastAsia="zh-CN"/>
          <w:rPrChange w:id="84" w:author="Yufei Sun" w:date="2022-01-04T22:28:00Z">
            <w:rPr>
              <w:lang w:eastAsia="zh-CN"/>
            </w:rPr>
          </w:rPrChange>
        </w:rPr>
        <w:t>的理论一致，上级、同级政府和民众的压力对地方政府的政策加码程度均有显著影响。</w:t>
      </w:r>
      <w:ins w:id="85" w:author="杨雪冬" w:date="2021-11-20T16:32:00Z">
        <w:r w:rsidR="00B30A1E" w:rsidRPr="00993FFA">
          <w:rPr>
            <w:rFonts w:hint="eastAsia"/>
            <w:color w:val="000000" w:themeColor="text1"/>
            <w:lang w:eastAsia="zh-CN"/>
            <w:rPrChange w:id="86" w:author="Yufei Sun" w:date="2022-01-04T22:28:00Z">
              <w:rPr>
                <w:rFonts w:hint="eastAsia"/>
                <w:lang w:eastAsia="zh-CN"/>
              </w:rPr>
            </w:rPrChange>
          </w:rPr>
          <w:t>但是，</w:t>
        </w:r>
      </w:ins>
      <w:del w:id="87" w:author="杨雪冬" w:date="2021-11-20T16:32:00Z">
        <w:r w:rsidRPr="00993FFA" w:rsidDel="00B30A1E">
          <w:rPr>
            <w:color w:val="000000" w:themeColor="text1"/>
            <w:lang w:eastAsia="zh-CN"/>
            <w:rPrChange w:id="88" w:author="Yufei Sun" w:date="2022-01-04T22:28:00Z">
              <w:rPr>
                <w:lang w:eastAsia="zh-CN"/>
              </w:rPr>
            </w:rPrChange>
          </w:rPr>
          <w:delText>此外，</w:delText>
        </w:r>
      </w:del>
      <w:r w:rsidRPr="00993FFA">
        <w:rPr>
          <w:color w:val="000000" w:themeColor="text1"/>
          <w:lang w:eastAsia="zh-CN"/>
          <w:rPrChange w:id="89" w:author="Yufei Sun" w:date="2022-01-04T22:28:00Z">
            <w:rPr>
              <w:lang w:eastAsia="zh-CN"/>
            </w:rPr>
          </w:rPrChange>
        </w:rPr>
        <w:t>地方政府的治理能力对</w:t>
      </w:r>
      <w:ins w:id="90" w:author="杨雪冬" w:date="2021-11-20T16:32:00Z">
        <w:r w:rsidR="00B30A1E" w:rsidRPr="00993FFA">
          <w:rPr>
            <w:rFonts w:hint="eastAsia"/>
            <w:color w:val="000000" w:themeColor="text1"/>
            <w:lang w:eastAsia="zh-CN"/>
            <w:rPrChange w:id="91" w:author="Yufei Sun" w:date="2022-01-04T22:28:00Z">
              <w:rPr>
                <w:rFonts w:hint="eastAsia"/>
                <w:lang w:eastAsia="zh-CN"/>
              </w:rPr>
            </w:rPrChange>
          </w:rPr>
          <w:t>改变“层层加码”有着明显的影响，</w:t>
        </w:r>
      </w:ins>
      <w:del w:id="92" w:author="杨雪冬" w:date="2021-11-20T16:32:00Z">
        <w:r w:rsidRPr="00993FFA" w:rsidDel="00B30A1E">
          <w:rPr>
            <w:color w:val="000000" w:themeColor="text1"/>
            <w:lang w:eastAsia="zh-CN"/>
            <w:rPrChange w:id="93" w:author="Yufei Sun" w:date="2022-01-04T22:28:00Z">
              <w:rPr>
                <w:lang w:eastAsia="zh-CN"/>
              </w:rPr>
            </w:rPrChange>
          </w:rPr>
          <w:delText>“</w:delText>
        </w:r>
        <w:r w:rsidRPr="00993FFA" w:rsidDel="00B30A1E">
          <w:rPr>
            <w:color w:val="000000" w:themeColor="text1"/>
            <w:lang w:eastAsia="zh-CN"/>
            <w:rPrChange w:id="94" w:author="Yufei Sun" w:date="2022-01-04T22:28:00Z">
              <w:rPr>
                <w:lang w:eastAsia="zh-CN"/>
              </w:rPr>
            </w:rPrChange>
          </w:rPr>
          <w:delText>压力型体制</w:delText>
        </w:r>
        <w:r w:rsidRPr="00993FFA" w:rsidDel="00B30A1E">
          <w:rPr>
            <w:color w:val="000000" w:themeColor="text1"/>
            <w:lang w:eastAsia="zh-CN"/>
            <w:rPrChange w:id="95" w:author="Yufei Sun" w:date="2022-01-04T22:28:00Z">
              <w:rPr>
                <w:lang w:eastAsia="zh-CN"/>
              </w:rPr>
            </w:rPrChange>
          </w:rPr>
          <w:delText>”</w:delText>
        </w:r>
        <w:r w:rsidRPr="00993FFA" w:rsidDel="00B30A1E">
          <w:rPr>
            <w:color w:val="000000" w:themeColor="text1"/>
            <w:lang w:eastAsia="zh-CN"/>
            <w:rPrChange w:id="96" w:author="Yufei Sun" w:date="2022-01-04T22:28:00Z">
              <w:rPr>
                <w:lang w:eastAsia="zh-CN"/>
              </w:rPr>
            </w:rPrChange>
          </w:rPr>
          <w:delText>的运行有着明显的</w:delText>
        </w:r>
        <w:r w:rsidRPr="00993FFA" w:rsidDel="00B30A1E">
          <w:rPr>
            <w:color w:val="000000" w:themeColor="text1"/>
            <w:lang w:eastAsia="zh-CN"/>
            <w:rPrChange w:id="97" w:author="Yufei Sun" w:date="2022-01-04T22:28:00Z">
              <w:rPr>
                <w:lang w:eastAsia="zh-CN"/>
              </w:rPr>
            </w:rPrChange>
          </w:rPr>
          <w:delText>“</w:delText>
        </w:r>
        <w:r w:rsidRPr="00993FFA" w:rsidDel="00B30A1E">
          <w:rPr>
            <w:color w:val="000000" w:themeColor="text1"/>
            <w:lang w:eastAsia="zh-CN"/>
            <w:rPrChange w:id="98" w:author="Yufei Sun" w:date="2022-01-04T22:28:00Z">
              <w:rPr>
                <w:lang w:eastAsia="zh-CN"/>
              </w:rPr>
            </w:rPrChange>
          </w:rPr>
          <w:delText>减压阀</w:delText>
        </w:r>
        <w:r w:rsidRPr="00993FFA" w:rsidDel="00B30A1E">
          <w:rPr>
            <w:color w:val="000000" w:themeColor="text1"/>
            <w:lang w:eastAsia="zh-CN"/>
            <w:rPrChange w:id="99" w:author="Yufei Sun" w:date="2022-01-04T22:28:00Z">
              <w:rPr>
                <w:lang w:eastAsia="zh-CN"/>
              </w:rPr>
            </w:rPrChange>
          </w:rPr>
          <w:delText>”</w:delText>
        </w:r>
        <w:r w:rsidRPr="00993FFA" w:rsidDel="00B30A1E">
          <w:rPr>
            <w:color w:val="000000" w:themeColor="text1"/>
            <w:lang w:eastAsia="zh-CN"/>
            <w:rPrChange w:id="100" w:author="Yufei Sun" w:date="2022-01-04T22:28:00Z">
              <w:rPr>
                <w:lang w:eastAsia="zh-CN"/>
              </w:rPr>
            </w:rPrChange>
          </w:rPr>
          <w:delText>效应，这一减压阀的存在使得地方政府在多方的压力下还能保留一定的自主性空间。地方政府的治理能力强弱影响着地方自主性空间的大小，</w:delText>
        </w:r>
      </w:del>
      <w:r w:rsidRPr="00993FFA">
        <w:rPr>
          <w:color w:val="000000" w:themeColor="text1"/>
          <w:lang w:eastAsia="zh-CN"/>
          <w:rPrChange w:id="101" w:author="Yufei Sun" w:date="2022-01-04T22:28:00Z">
            <w:rPr>
              <w:lang w:eastAsia="zh-CN"/>
            </w:rPr>
          </w:rPrChange>
        </w:rPr>
        <w:t>治理能力越强的地方政府的行政自主性就越大，从而能够较为灵活的处理多方压力和政策加码。</w:t>
      </w:r>
      <w:del w:id="102" w:author="杨雪冬" w:date="2021-11-20T16:33:00Z">
        <w:r w:rsidRPr="00993FFA" w:rsidDel="00B30A1E">
          <w:rPr>
            <w:rFonts w:hint="eastAsia"/>
            <w:color w:val="000000" w:themeColor="text1"/>
            <w:lang w:eastAsia="zh-CN"/>
            <w:rPrChange w:id="103" w:author="Yufei Sun" w:date="2022-01-04T22:28:00Z">
              <w:rPr>
                <w:rFonts w:hint="eastAsia"/>
                <w:lang w:eastAsia="zh-CN"/>
              </w:rPr>
            </w:rPrChange>
          </w:rPr>
          <w:delText>具体来说，在控制其他变量的前提下，地方政府的数字治理能力和卫生能力对地方政府疫情防控政策加码程度有着显著的负向影响。在此基础上，笔者提出了提出压力型体制运行过程中地方政府“能力空间”的概念，从而实现了对“压力型体制”的理论检验与修正</w:delText>
        </w:r>
      </w:del>
      <w:ins w:id="104" w:author="杨雪冬" w:date="2021-11-20T16:33:00Z">
        <w:r w:rsidR="00B30A1E" w:rsidRPr="00993FFA">
          <w:rPr>
            <w:rFonts w:hint="eastAsia"/>
            <w:color w:val="000000" w:themeColor="text1"/>
            <w:lang w:eastAsia="zh-CN"/>
            <w:rPrChange w:id="105" w:author="Yufei Sun" w:date="2022-01-04T22:28:00Z">
              <w:rPr>
                <w:rFonts w:hint="eastAsia"/>
                <w:lang w:eastAsia="zh-CN"/>
              </w:rPr>
            </w:rPrChange>
          </w:rPr>
          <w:t>这进一步印证了不断推进国家治理体系和能力现代化的重要意义和艰巨性。</w:t>
        </w:r>
      </w:ins>
      <w:del w:id="106" w:author="杨雪冬" w:date="2021-11-20T16:33:00Z">
        <w:r w:rsidRPr="00993FFA" w:rsidDel="00B30A1E">
          <w:rPr>
            <w:color w:val="000000" w:themeColor="text1"/>
            <w:lang w:eastAsia="zh-CN"/>
            <w:rPrChange w:id="107" w:author="Yufei Sun" w:date="2022-01-04T22:28:00Z">
              <w:rPr>
                <w:lang w:eastAsia="zh-CN"/>
              </w:rPr>
            </w:rPrChange>
          </w:rPr>
          <w:delText>。</w:delText>
        </w:r>
      </w:del>
    </w:p>
    <w:p w14:paraId="7EB335CD" w14:textId="45695CC6" w:rsidR="00977E4B" w:rsidRPr="00993FFA" w:rsidRDefault="006C0E77">
      <w:pPr>
        <w:pStyle w:val="Abstract"/>
        <w:rPr>
          <w:color w:val="000000" w:themeColor="text1"/>
          <w:lang w:eastAsia="zh-CN"/>
          <w:rPrChange w:id="108" w:author="Yufei Sun" w:date="2022-01-04T22:28:00Z">
            <w:rPr>
              <w:lang w:eastAsia="zh-CN"/>
            </w:rPr>
          </w:rPrChange>
        </w:rPr>
      </w:pPr>
      <w:r w:rsidRPr="00993FFA">
        <w:rPr>
          <w:b/>
          <w:bCs/>
          <w:color w:val="000000" w:themeColor="text1"/>
          <w:lang w:eastAsia="zh-CN"/>
          <w:rPrChange w:id="109" w:author="Yufei Sun" w:date="2022-01-04T22:28:00Z">
            <w:rPr>
              <w:b/>
              <w:bCs/>
              <w:lang w:eastAsia="zh-CN"/>
            </w:rPr>
          </w:rPrChange>
        </w:rPr>
        <w:t>关键词</w:t>
      </w:r>
      <w:r w:rsidRPr="00993FFA">
        <w:rPr>
          <w:color w:val="000000" w:themeColor="text1"/>
          <w:lang w:eastAsia="zh-CN"/>
          <w:rPrChange w:id="110" w:author="Yufei Sun" w:date="2022-01-04T22:28:00Z">
            <w:rPr>
              <w:lang w:eastAsia="zh-CN"/>
            </w:rPr>
          </w:rPrChange>
        </w:rPr>
        <w:t>：</w:t>
      </w:r>
      <w:ins w:id="111" w:author="杨雪冬" w:date="2021-11-20T16:34:00Z">
        <w:r w:rsidR="00B30A1E" w:rsidRPr="00993FFA">
          <w:rPr>
            <w:rFonts w:hint="eastAsia"/>
            <w:color w:val="000000" w:themeColor="text1"/>
            <w:lang w:eastAsia="zh-CN"/>
            <w:rPrChange w:id="112" w:author="Yufei Sun" w:date="2022-01-04T22:28:00Z">
              <w:rPr>
                <w:rFonts w:hint="eastAsia"/>
                <w:lang w:eastAsia="zh-CN"/>
              </w:rPr>
            </w:rPrChange>
          </w:rPr>
          <w:t>疫情防控；</w:t>
        </w:r>
      </w:ins>
      <w:r w:rsidRPr="00993FFA">
        <w:rPr>
          <w:color w:val="000000" w:themeColor="text1"/>
          <w:lang w:eastAsia="zh-CN"/>
          <w:rPrChange w:id="113" w:author="Yufei Sun" w:date="2022-01-04T22:28:00Z">
            <w:rPr>
              <w:lang w:eastAsia="zh-CN"/>
            </w:rPr>
          </w:rPrChange>
        </w:rPr>
        <w:t>压力型体制；</w:t>
      </w:r>
      <w:ins w:id="114" w:author="杨雪冬" w:date="2021-11-20T16:38:00Z">
        <w:r w:rsidR="00B30A1E" w:rsidRPr="00993FFA">
          <w:rPr>
            <w:color w:val="000000" w:themeColor="text1"/>
            <w:lang w:eastAsia="zh-CN"/>
            <w:rPrChange w:id="115" w:author="Yufei Sun" w:date="2022-01-04T22:28:00Z">
              <w:rPr>
                <w:lang w:eastAsia="zh-CN"/>
              </w:rPr>
            </w:rPrChange>
          </w:rPr>
          <w:t>层层加码</w:t>
        </w:r>
        <w:r w:rsidR="00B30A1E" w:rsidRPr="00993FFA">
          <w:rPr>
            <w:rFonts w:hint="eastAsia"/>
            <w:color w:val="000000" w:themeColor="text1"/>
            <w:lang w:eastAsia="zh-CN"/>
            <w:rPrChange w:id="116" w:author="Yufei Sun" w:date="2022-01-04T22:28:00Z">
              <w:rPr>
                <w:rFonts w:hint="eastAsia"/>
                <w:lang w:eastAsia="zh-CN"/>
              </w:rPr>
            </w:rPrChange>
          </w:rPr>
          <w:t>；</w:t>
        </w:r>
      </w:ins>
      <w:r w:rsidRPr="00993FFA">
        <w:rPr>
          <w:color w:val="000000" w:themeColor="text1"/>
          <w:lang w:eastAsia="zh-CN"/>
          <w:rPrChange w:id="117" w:author="Yufei Sun" w:date="2022-01-04T22:28:00Z">
            <w:rPr>
              <w:lang w:eastAsia="zh-CN"/>
            </w:rPr>
          </w:rPrChange>
        </w:rPr>
        <w:t>政策扩散</w:t>
      </w:r>
      <w:ins w:id="118" w:author="Yufei Sun" w:date="2021-11-22T10:07:00Z">
        <w:r w:rsidR="002252F4" w:rsidRPr="00993FFA">
          <w:rPr>
            <w:rFonts w:hint="eastAsia"/>
            <w:color w:val="000000" w:themeColor="text1"/>
            <w:lang w:eastAsia="zh-CN"/>
            <w:rPrChange w:id="119" w:author="Yufei Sun" w:date="2022-01-04T22:28:00Z">
              <w:rPr>
                <w:rFonts w:hint="eastAsia"/>
                <w:lang w:eastAsia="zh-CN"/>
              </w:rPr>
            </w:rPrChange>
          </w:rPr>
          <w:t>；</w:t>
        </w:r>
      </w:ins>
      <w:del w:id="120" w:author="杨雪冬" w:date="2021-11-20T16:38:00Z">
        <w:r w:rsidRPr="00993FFA" w:rsidDel="00B30A1E">
          <w:rPr>
            <w:color w:val="000000" w:themeColor="text1"/>
            <w:lang w:eastAsia="zh-CN"/>
            <w:rPrChange w:id="121" w:author="Yufei Sun" w:date="2022-01-04T22:28:00Z">
              <w:rPr>
                <w:lang w:eastAsia="zh-CN"/>
              </w:rPr>
            </w:rPrChange>
          </w:rPr>
          <w:delText>；</w:delText>
        </w:r>
      </w:del>
      <w:ins w:id="122" w:author="杨雪冬" w:date="2021-11-20T16:58:00Z">
        <w:r w:rsidR="00734334" w:rsidRPr="00993FFA">
          <w:rPr>
            <w:rFonts w:hint="eastAsia"/>
            <w:color w:val="000000" w:themeColor="text1"/>
            <w:lang w:eastAsia="zh-CN"/>
            <w:rPrChange w:id="123" w:author="Yufei Sun" w:date="2022-01-04T22:28:00Z">
              <w:rPr>
                <w:rFonts w:hint="eastAsia"/>
                <w:lang w:eastAsia="zh-CN"/>
              </w:rPr>
            </w:rPrChange>
          </w:rPr>
          <w:t>治理能力；</w:t>
        </w:r>
      </w:ins>
      <w:r w:rsidRPr="00993FFA">
        <w:rPr>
          <w:color w:val="000000" w:themeColor="text1"/>
          <w:lang w:eastAsia="zh-CN"/>
          <w:rPrChange w:id="124" w:author="Yufei Sun" w:date="2022-01-04T22:28:00Z">
            <w:rPr>
              <w:lang w:eastAsia="zh-CN"/>
            </w:rPr>
          </w:rPrChange>
        </w:rPr>
        <w:t>能力空间</w:t>
      </w:r>
      <w:del w:id="125" w:author="杨雪冬" w:date="2021-11-20T16:38:00Z">
        <w:r w:rsidRPr="00993FFA" w:rsidDel="00B30A1E">
          <w:rPr>
            <w:color w:val="000000" w:themeColor="text1"/>
            <w:lang w:eastAsia="zh-CN"/>
            <w:rPrChange w:id="126" w:author="Yufei Sun" w:date="2022-01-04T22:28:00Z">
              <w:rPr>
                <w:lang w:eastAsia="zh-CN"/>
              </w:rPr>
            </w:rPrChange>
          </w:rPr>
          <w:delText>；</w:delText>
        </w:r>
      </w:del>
      <w:ins w:id="127" w:author="杨雪冬" w:date="2021-11-20T16:38:00Z">
        <w:r w:rsidR="00B30A1E" w:rsidRPr="00993FFA" w:rsidDel="00B30A1E">
          <w:rPr>
            <w:color w:val="000000" w:themeColor="text1"/>
            <w:lang w:eastAsia="zh-CN"/>
            <w:rPrChange w:id="128" w:author="Yufei Sun" w:date="2022-01-04T22:28:00Z">
              <w:rPr>
                <w:lang w:eastAsia="zh-CN"/>
              </w:rPr>
            </w:rPrChange>
          </w:rPr>
          <w:t xml:space="preserve"> </w:t>
        </w:r>
      </w:ins>
      <w:del w:id="129" w:author="杨雪冬" w:date="2021-11-20T16:38:00Z">
        <w:r w:rsidRPr="00993FFA" w:rsidDel="00B30A1E">
          <w:rPr>
            <w:color w:val="000000" w:themeColor="text1"/>
            <w:lang w:eastAsia="zh-CN"/>
            <w:rPrChange w:id="130" w:author="Yufei Sun" w:date="2022-01-04T22:28:00Z">
              <w:rPr>
                <w:lang w:eastAsia="zh-CN"/>
              </w:rPr>
            </w:rPrChange>
          </w:rPr>
          <w:delText>层层加码。</w:delText>
        </w:r>
      </w:del>
    </w:p>
    <w:p w14:paraId="3C24079D" w14:textId="77777777" w:rsidR="00977E4B" w:rsidRPr="00993FFA" w:rsidRDefault="006C0E77">
      <w:pPr>
        <w:pStyle w:val="1"/>
      </w:pPr>
      <w:bookmarkStart w:id="131" w:name="引言"/>
      <w:proofErr w:type="spellStart"/>
      <w:r w:rsidRPr="00993FFA">
        <w:t>引言</w:t>
      </w:r>
      <w:proofErr w:type="spellEnd"/>
    </w:p>
    <w:p w14:paraId="4D44DB8A" w14:textId="0624D41F" w:rsidR="00977E4B" w:rsidRPr="00993FFA" w:rsidRDefault="006C0E77">
      <w:pPr>
        <w:pStyle w:val="FirstParagraph"/>
        <w:ind w:firstLine="480"/>
        <w:rPr>
          <w:color w:val="000000" w:themeColor="text1"/>
          <w:lang w:eastAsia="zh-CN"/>
          <w:rPrChange w:id="132" w:author="Yufei Sun" w:date="2022-01-04T22:28:00Z">
            <w:rPr>
              <w:lang w:eastAsia="zh-CN"/>
            </w:rPr>
          </w:rPrChange>
        </w:rPr>
      </w:pPr>
      <w:r w:rsidRPr="00993FFA">
        <w:rPr>
          <w:color w:val="000000" w:themeColor="text1"/>
          <w:lang w:eastAsia="zh-CN"/>
          <w:rPrChange w:id="133" w:author="Yufei Sun" w:date="2022-01-04T22:28:00Z">
            <w:rPr>
              <w:lang w:eastAsia="zh-CN"/>
            </w:rPr>
          </w:rPrChange>
        </w:rPr>
        <w:t>近年来，作为国家治理的核心环节，地方治理受到了学者们的广泛关注。研究者主要从不同部门、不同层级政府间的关系和互动模式出发，讨论其对于地方政府行为和治理模式的影响。在政府间关系上，有学者提出了</w:t>
      </w:r>
      <w:r w:rsidRPr="00993FFA">
        <w:rPr>
          <w:color w:val="000000" w:themeColor="text1"/>
          <w:lang w:eastAsia="zh-CN"/>
          <w:rPrChange w:id="134" w:author="Yufei Sun" w:date="2022-01-04T22:28:00Z">
            <w:rPr>
              <w:lang w:eastAsia="zh-CN"/>
            </w:rPr>
          </w:rPrChange>
        </w:rPr>
        <w:t>”</w:t>
      </w:r>
      <w:r w:rsidRPr="00993FFA">
        <w:rPr>
          <w:color w:val="000000" w:themeColor="text1"/>
          <w:lang w:eastAsia="zh-CN"/>
          <w:rPrChange w:id="135" w:author="Yufei Sun" w:date="2022-01-04T22:28:00Z">
            <w:rPr>
              <w:lang w:eastAsia="zh-CN"/>
            </w:rPr>
          </w:rPrChange>
        </w:rPr>
        <w:t>蜂巢式结构</w:t>
      </w:r>
      <w:r w:rsidRPr="00993FFA">
        <w:rPr>
          <w:color w:val="000000" w:themeColor="text1"/>
          <w:lang w:eastAsia="zh-CN"/>
          <w:rPrChange w:id="136" w:author="Yufei Sun" w:date="2022-01-04T22:28:00Z">
            <w:rPr>
              <w:lang w:eastAsia="zh-CN"/>
            </w:rPr>
          </w:rPrChange>
        </w:rPr>
        <w:t>” (</w:t>
      </w:r>
      <w:r w:rsidR="00347073" w:rsidRPr="00993FFA">
        <w:rPr>
          <w:color w:val="000000" w:themeColor="text1"/>
          <w:rPrChange w:id="137" w:author="Yufei Sun" w:date="2022-01-04T22:28:00Z">
            <w:rPr/>
          </w:rPrChange>
        </w:rPr>
        <w:fldChar w:fldCharType="begin"/>
      </w:r>
      <w:r w:rsidR="00347073" w:rsidRPr="00993FFA">
        <w:rPr>
          <w:color w:val="000000" w:themeColor="text1"/>
          <w:lang w:eastAsia="zh-CN"/>
          <w:rPrChange w:id="138" w:author="Yufei Sun" w:date="2022-01-04T22:28:00Z">
            <w:rPr>
              <w:lang w:eastAsia="zh-CN"/>
            </w:rPr>
          </w:rPrChange>
        </w:rPr>
        <w:instrText xml:space="preserve"> HYPERLINK \l "ref-Shue1990" \h </w:instrText>
      </w:r>
      <w:r w:rsidR="00347073" w:rsidRPr="00993FFA">
        <w:rPr>
          <w:color w:val="000000" w:themeColor="text1"/>
          <w:rPrChange w:id="139" w:author="Yufei Sun" w:date="2022-01-04T22:28:00Z">
            <w:rPr/>
          </w:rPrChange>
        </w:rPr>
        <w:fldChar w:fldCharType="separate"/>
      </w:r>
      <w:r w:rsidRPr="00993FFA">
        <w:rPr>
          <w:rStyle w:val="ae"/>
          <w:color w:val="000000" w:themeColor="text1"/>
          <w:lang w:eastAsia="zh-CN"/>
          <w:rPrChange w:id="140" w:author="Yufei Sun" w:date="2022-01-04T22:28:00Z">
            <w:rPr>
              <w:rStyle w:val="ae"/>
              <w:lang w:eastAsia="zh-CN"/>
            </w:rPr>
          </w:rPrChange>
        </w:rPr>
        <w:t>SHUE, 1990</w:t>
      </w:r>
      <w:r w:rsidR="00347073" w:rsidRPr="00993FFA">
        <w:rPr>
          <w:rStyle w:val="ae"/>
          <w:color w:val="000000" w:themeColor="text1"/>
          <w:lang w:eastAsia="zh-CN"/>
          <w:rPrChange w:id="141" w:author="Yufei Sun" w:date="2022-01-04T22:28:00Z">
            <w:rPr>
              <w:rStyle w:val="ae"/>
              <w:lang w:eastAsia="zh-CN"/>
            </w:rPr>
          </w:rPrChange>
        </w:rPr>
        <w:fldChar w:fldCharType="end"/>
      </w:r>
      <w:r w:rsidRPr="00993FFA">
        <w:rPr>
          <w:color w:val="000000" w:themeColor="text1"/>
          <w:lang w:eastAsia="zh-CN"/>
          <w:rPrChange w:id="142" w:author="Yufei Sun" w:date="2022-01-04T22:28:00Z">
            <w:rPr>
              <w:lang w:eastAsia="zh-CN"/>
            </w:rPr>
          </w:rPrChange>
        </w:rPr>
        <w:t xml:space="preserve">) </w:t>
      </w:r>
      <w:r w:rsidRPr="00993FFA">
        <w:rPr>
          <w:color w:val="000000" w:themeColor="text1"/>
          <w:lang w:eastAsia="zh-CN"/>
          <w:rPrChange w:id="143" w:author="Yufei Sun" w:date="2022-01-04T22:28:00Z">
            <w:rPr>
              <w:lang w:eastAsia="zh-CN"/>
            </w:rPr>
          </w:rPrChange>
        </w:rPr>
        <w:t>和</w:t>
      </w:r>
      <w:r w:rsidRPr="00993FFA">
        <w:rPr>
          <w:color w:val="000000" w:themeColor="text1"/>
          <w:lang w:eastAsia="zh-CN"/>
          <w:rPrChange w:id="144" w:author="Yufei Sun" w:date="2022-01-04T22:28:00Z">
            <w:rPr>
              <w:lang w:eastAsia="zh-CN"/>
            </w:rPr>
          </w:rPrChange>
        </w:rPr>
        <w:t>”M</w:t>
      </w:r>
      <w:r w:rsidRPr="00993FFA">
        <w:rPr>
          <w:color w:val="000000" w:themeColor="text1"/>
          <w:lang w:eastAsia="zh-CN"/>
          <w:rPrChange w:id="145" w:author="Yufei Sun" w:date="2022-01-04T22:28:00Z">
            <w:rPr>
              <w:lang w:eastAsia="zh-CN"/>
            </w:rPr>
          </w:rPrChange>
        </w:rPr>
        <w:t>型结构</w:t>
      </w:r>
      <w:r w:rsidRPr="00993FFA">
        <w:rPr>
          <w:color w:val="000000" w:themeColor="text1"/>
          <w:lang w:eastAsia="zh-CN"/>
          <w:rPrChange w:id="146" w:author="Yufei Sun" w:date="2022-01-04T22:28:00Z">
            <w:rPr>
              <w:lang w:eastAsia="zh-CN"/>
            </w:rPr>
          </w:rPrChange>
        </w:rPr>
        <w:t>” (</w:t>
      </w:r>
      <w:r w:rsidR="00347073" w:rsidRPr="00993FFA">
        <w:rPr>
          <w:color w:val="000000" w:themeColor="text1"/>
          <w:rPrChange w:id="147" w:author="Yufei Sun" w:date="2022-01-04T22:28:00Z">
            <w:rPr/>
          </w:rPrChange>
        </w:rPr>
        <w:fldChar w:fldCharType="begin"/>
      </w:r>
      <w:r w:rsidR="00347073" w:rsidRPr="00993FFA">
        <w:rPr>
          <w:color w:val="000000" w:themeColor="text1"/>
          <w:lang w:eastAsia="zh-CN"/>
          <w:rPrChange w:id="148" w:author="Yufei Sun" w:date="2022-01-04T22:28:00Z">
            <w:rPr>
              <w:lang w:eastAsia="zh-CN"/>
            </w:rPr>
          </w:rPrChange>
        </w:rPr>
        <w:instrText xml:space="preserve"> HYPERLINK \l "ref-QianXu1993" \h </w:instrText>
      </w:r>
      <w:r w:rsidR="00347073" w:rsidRPr="00993FFA">
        <w:rPr>
          <w:color w:val="000000" w:themeColor="text1"/>
          <w:rPrChange w:id="149" w:author="Yufei Sun" w:date="2022-01-04T22:28:00Z">
            <w:rPr/>
          </w:rPrChange>
        </w:rPr>
        <w:fldChar w:fldCharType="separate"/>
      </w:r>
      <w:r w:rsidRPr="00993FFA">
        <w:rPr>
          <w:rStyle w:val="ae"/>
          <w:color w:val="000000" w:themeColor="text1"/>
          <w:lang w:eastAsia="zh-CN"/>
          <w:rPrChange w:id="150" w:author="Yufei Sun" w:date="2022-01-04T22:28:00Z">
            <w:rPr>
              <w:rStyle w:val="ae"/>
              <w:lang w:eastAsia="zh-CN"/>
            </w:rPr>
          </w:rPrChange>
        </w:rPr>
        <w:t xml:space="preserve">QIAN </w:t>
      </w:r>
      <w:r w:rsidRPr="00993FFA">
        <w:rPr>
          <w:rStyle w:val="ae"/>
          <w:color w:val="000000" w:themeColor="text1"/>
          <w:lang w:eastAsia="zh-CN"/>
          <w:rPrChange w:id="151" w:author="Yufei Sun" w:date="2022-01-04T22:28:00Z">
            <w:rPr>
              <w:rStyle w:val="ae"/>
              <w:lang w:eastAsia="zh-CN"/>
            </w:rPr>
          </w:rPrChange>
        </w:rPr>
        <w:t>等</w:t>
      </w:r>
      <w:r w:rsidRPr="00993FFA">
        <w:rPr>
          <w:rStyle w:val="ae"/>
          <w:color w:val="000000" w:themeColor="text1"/>
          <w:lang w:eastAsia="zh-CN"/>
          <w:rPrChange w:id="152" w:author="Yufei Sun" w:date="2022-01-04T22:28:00Z">
            <w:rPr>
              <w:rStyle w:val="ae"/>
              <w:lang w:eastAsia="zh-CN"/>
            </w:rPr>
          </w:rPrChange>
        </w:rPr>
        <w:t>, 1993</w:t>
      </w:r>
      <w:r w:rsidR="00347073" w:rsidRPr="00993FFA">
        <w:rPr>
          <w:rStyle w:val="ae"/>
          <w:color w:val="000000" w:themeColor="text1"/>
          <w:lang w:eastAsia="zh-CN"/>
          <w:rPrChange w:id="153" w:author="Yufei Sun" w:date="2022-01-04T22:28:00Z">
            <w:rPr>
              <w:rStyle w:val="ae"/>
              <w:lang w:eastAsia="zh-CN"/>
            </w:rPr>
          </w:rPrChange>
        </w:rPr>
        <w:fldChar w:fldCharType="end"/>
      </w:r>
      <w:r w:rsidRPr="00993FFA">
        <w:rPr>
          <w:color w:val="000000" w:themeColor="text1"/>
          <w:lang w:eastAsia="zh-CN"/>
          <w:rPrChange w:id="154" w:author="Yufei Sun" w:date="2022-01-04T22:28:00Z">
            <w:rPr>
              <w:lang w:eastAsia="zh-CN"/>
            </w:rPr>
          </w:rPrChange>
        </w:rPr>
        <w:t xml:space="preserve">) </w:t>
      </w:r>
      <w:r w:rsidRPr="00993FFA">
        <w:rPr>
          <w:color w:val="000000" w:themeColor="text1"/>
          <w:lang w:eastAsia="zh-CN"/>
          <w:rPrChange w:id="155" w:author="Yufei Sun" w:date="2022-01-04T22:28:00Z">
            <w:rPr>
              <w:lang w:eastAsia="zh-CN"/>
            </w:rPr>
          </w:rPrChange>
        </w:rPr>
        <w:t>等概念来形容改革开放前的政府间关系。更多学者关注改革开放后的政府间关系，他们提出的</w:t>
      </w:r>
      <w:r w:rsidRPr="00993FFA">
        <w:rPr>
          <w:color w:val="000000" w:themeColor="text1"/>
          <w:lang w:eastAsia="zh-CN"/>
          <w:rPrChange w:id="156" w:author="Yufei Sun" w:date="2022-01-04T22:28:00Z">
            <w:rPr>
              <w:lang w:eastAsia="zh-CN"/>
            </w:rPr>
          </w:rPrChange>
        </w:rPr>
        <w:t>”</w:t>
      </w:r>
      <w:r w:rsidRPr="00993FFA">
        <w:rPr>
          <w:color w:val="000000" w:themeColor="text1"/>
          <w:lang w:eastAsia="zh-CN"/>
          <w:rPrChange w:id="157" w:author="Yufei Sun" w:date="2022-01-04T22:28:00Z">
            <w:rPr>
              <w:lang w:eastAsia="zh-CN"/>
            </w:rPr>
          </w:rPrChange>
        </w:rPr>
        <w:t>中国特色的财政联邦主义</w:t>
      </w:r>
      <w:r w:rsidRPr="00993FFA">
        <w:rPr>
          <w:color w:val="000000" w:themeColor="text1"/>
          <w:lang w:eastAsia="zh-CN"/>
          <w:rPrChange w:id="158" w:author="Yufei Sun" w:date="2022-01-04T22:28:00Z">
            <w:rPr>
              <w:lang w:eastAsia="zh-CN"/>
            </w:rPr>
          </w:rPrChange>
        </w:rPr>
        <w:t>” (</w:t>
      </w:r>
      <w:r w:rsidR="00347073" w:rsidRPr="00993FFA">
        <w:rPr>
          <w:color w:val="000000" w:themeColor="text1"/>
          <w:rPrChange w:id="159" w:author="Yufei Sun" w:date="2022-01-04T22:28:00Z">
            <w:rPr/>
          </w:rPrChange>
        </w:rPr>
        <w:fldChar w:fldCharType="begin"/>
      </w:r>
      <w:r w:rsidR="00347073" w:rsidRPr="00993FFA">
        <w:rPr>
          <w:color w:val="000000" w:themeColor="text1"/>
          <w:lang w:eastAsia="zh-CN"/>
          <w:rPrChange w:id="160" w:author="Yufei Sun" w:date="2022-01-04T22:28:00Z">
            <w:rPr>
              <w:lang w:eastAsia="zh-CN"/>
            </w:rPr>
          </w:rPrChange>
        </w:rPr>
        <w:instrText xml:space="preserve"> HYPERLINK \l "ref-MontinolaEtAl1995" \h </w:instrText>
      </w:r>
      <w:r w:rsidR="00347073" w:rsidRPr="00993FFA">
        <w:rPr>
          <w:color w:val="000000" w:themeColor="text1"/>
          <w:rPrChange w:id="161" w:author="Yufei Sun" w:date="2022-01-04T22:28:00Z">
            <w:rPr/>
          </w:rPrChange>
        </w:rPr>
        <w:fldChar w:fldCharType="separate"/>
      </w:r>
      <w:r w:rsidRPr="00993FFA">
        <w:rPr>
          <w:rStyle w:val="ae"/>
          <w:color w:val="000000" w:themeColor="text1"/>
          <w:lang w:eastAsia="zh-CN"/>
          <w:rPrChange w:id="162" w:author="Yufei Sun" w:date="2022-01-04T22:28:00Z">
            <w:rPr>
              <w:rStyle w:val="ae"/>
              <w:lang w:eastAsia="zh-CN"/>
            </w:rPr>
          </w:rPrChange>
        </w:rPr>
        <w:t xml:space="preserve">MONTINOLA </w:t>
      </w:r>
      <w:r w:rsidRPr="00993FFA">
        <w:rPr>
          <w:rStyle w:val="ae"/>
          <w:color w:val="000000" w:themeColor="text1"/>
          <w:lang w:eastAsia="zh-CN"/>
          <w:rPrChange w:id="163" w:author="Yufei Sun" w:date="2022-01-04T22:28:00Z">
            <w:rPr>
              <w:rStyle w:val="ae"/>
              <w:lang w:eastAsia="zh-CN"/>
            </w:rPr>
          </w:rPrChange>
        </w:rPr>
        <w:t>等</w:t>
      </w:r>
      <w:r w:rsidRPr="00993FFA">
        <w:rPr>
          <w:rStyle w:val="ae"/>
          <w:color w:val="000000" w:themeColor="text1"/>
          <w:lang w:eastAsia="zh-CN"/>
          <w:rPrChange w:id="164" w:author="Yufei Sun" w:date="2022-01-04T22:28:00Z">
            <w:rPr>
              <w:rStyle w:val="ae"/>
              <w:lang w:eastAsia="zh-CN"/>
            </w:rPr>
          </w:rPrChange>
        </w:rPr>
        <w:t>, 1995</w:t>
      </w:r>
      <w:r w:rsidR="00347073" w:rsidRPr="00993FFA">
        <w:rPr>
          <w:rStyle w:val="ae"/>
          <w:color w:val="000000" w:themeColor="text1"/>
          <w:lang w:eastAsia="zh-CN"/>
          <w:rPrChange w:id="165" w:author="Yufei Sun" w:date="2022-01-04T22:28:00Z">
            <w:rPr>
              <w:rStyle w:val="ae"/>
              <w:lang w:eastAsia="zh-CN"/>
            </w:rPr>
          </w:rPrChange>
        </w:rPr>
        <w:fldChar w:fldCharType="end"/>
      </w:r>
      <w:r w:rsidRPr="00993FFA">
        <w:rPr>
          <w:color w:val="000000" w:themeColor="text1"/>
          <w:lang w:eastAsia="zh-CN"/>
          <w:rPrChange w:id="166" w:author="Yufei Sun" w:date="2022-01-04T22:28:00Z">
            <w:rPr>
              <w:lang w:eastAsia="zh-CN"/>
            </w:rPr>
          </w:rPrChange>
        </w:rPr>
        <w:t xml:space="preserve">) </w:t>
      </w:r>
      <w:r w:rsidRPr="00993FFA">
        <w:rPr>
          <w:color w:val="000000" w:themeColor="text1"/>
          <w:lang w:eastAsia="zh-CN"/>
          <w:rPrChange w:id="167" w:author="Yufei Sun" w:date="2022-01-04T22:28:00Z">
            <w:rPr>
              <w:lang w:eastAsia="zh-CN"/>
            </w:rPr>
          </w:rPrChange>
        </w:rPr>
        <w:t>和压力型体制</w:t>
      </w:r>
      <w:r w:rsidRPr="00993FFA">
        <w:rPr>
          <w:color w:val="000000" w:themeColor="text1"/>
          <w:lang w:eastAsia="zh-CN"/>
          <w:rPrChange w:id="168" w:author="Yufei Sun" w:date="2022-01-04T22:28:00Z">
            <w:rPr>
              <w:lang w:eastAsia="zh-CN"/>
            </w:rPr>
          </w:rPrChange>
        </w:rPr>
        <w:t xml:space="preserve"> (</w:t>
      </w:r>
      <w:r w:rsidR="00A37E94" w:rsidRPr="00993FFA">
        <w:rPr>
          <w:color w:val="000000" w:themeColor="text1"/>
          <w:rPrChange w:id="169" w:author="Yufei Sun" w:date="2022-01-04T22:28:00Z">
            <w:rPr/>
          </w:rPrChange>
        </w:rPr>
        <w:fldChar w:fldCharType="begin"/>
      </w:r>
      <w:r w:rsidR="00A37E94" w:rsidRPr="00993FFA">
        <w:rPr>
          <w:color w:val="000000" w:themeColor="text1"/>
          <w:lang w:eastAsia="zh-CN"/>
          <w:rPrChange w:id="170" w:author="Yufei Sun" w:date="2022-01-04T22:28:00Z">
            <w:rPr>
              <w:lang w:eastAsia="zh-CN"/>
            </w:rPr>
          </w:rPrChange>
        </w:rPr>
        <w:instrText xml:space="preserve"> HYPERLINK \l "ref-RongJingBen1998" \h </w:instrText>
      </w:r>
      <w:r w:rsidR="00A37E94" w:rsidRPr="00993FFA">
        <w:rPr>
          <w:color w:val="000000" w:themeColor="text1"/>
          <w:rPrChange w:id="171" w:author="Yufei Sun" w:date="2022-01-04T22:28:00Z">
            <w:rPr/>
          </w:rPrChange>
        </w:rPr>
        <w:fldChar w:fldCharType="separate"/>
      </w:r>
      <w:r w:rsidRPr="00993FFA">
        <w:rPr>
          <w:rStyle w:val="ae"/>
          <w:color w:val="000000" w:themeColor="text1"/>
          <w:lang w:eastAsia="zh-CN"/>
          <w:rPrChange w:id="172" w:author="Yufei Sun" w:date="2022-01-04T22:28:00Z">
            <w:rPr>
              <w:rStyle w:val="ae"/>
              <w:lang w:eastAsia="zh-CN"/>
            </w:rPr>
          </w:rPrChange>
        </w:rPr>
        <w:t>荣</w:t>
      </w:r>
      <w:r w:rsidRPr="00993FFA">
        <w:rPr>
          <w:rStyle w:val="ae"/>
          <w:color w:val="000000" w:themeColor="text1"/>
          <w:lang w:eastAsia="zh-CN"/>
          <w:rPrChange w:id="173" w:author="Yufei Sun" w:date="2022-01-04T22:28:00Z">
            <w:rPr>
              <w:rStyle w:val="ae"/>
              <w:lang w:eastAsia="zh-CN"/>
            </w:rPr>
          </w:rPrChange>
        </w:rPr>
        <w:lastRenderedPageBreak/>
        <w:t>敬本</w:t>
      </w:r>
      <w:ins w:id="174" w:author="杨雪冬" w:date="2021-11-23T08:51:00Z">
        <w:r w:rsidR="00A169E9" w:rsidRPr="00993FFA">
          <w:rPr>
            <w:rStyle w:val="ae"/>
            <w:rFonts w:hint="eastAsia"/>
            <w:color w:val="000000" w:themeColor="text1"/>
            <w:lang w:eastAsia="zh-CN"/>
            <w:rPrChange w:id="175" w:author="Yufei Sun" w:date="2022-01-04T22:28:00Z">
              <w:rPr>
                <w:rStyle w:val="ae"/>
                <w:rFonts w:hint="eastAsia"/>
                <w:lang w:eastAsia="zh-CN"/>
              </w:rPr>
            </w:rPrChange>
          </w:rPr>
          <w:t>等</w:t>
        </w:r>
      </w:ins>
      <w:r w:rsidRPr="00993FFA">
        <w:rPr>
          <w:rStyle w:val="ae"/>
          <w:color w:val="000000" w:themeColor="text1"/>
          <w:lang w:eastAsia="zh-CN"/>
          <w:rPrChange w:id="176" w:author="Yufei Sun" w:date="2022-01-04T22:28:00Z">
            <w:rPr>
              <w:rStyle w:val="ae"/>
              <w:lang w:eastAsia="zh-CN"/>
            </w:rPr>
          </w:rPrChange>
        </w:rPr>
        <w:t>, 1998</w:t>
      </w:r>
      <w:r w:rsidR="00A37E94" w:rsidRPr="00993FFA">
        <w:rPr>
          <w:rStyle w:val="ae"/>
          <w:color w:val="000000" w:themeColor="text1"/>
          <w:lang w:eastAsia="zh-CN"/>
          <w:rPrChange w:id="177" w:author="Yufei Sun" w:date="2022-01-04T22:28:00Z">
            <w:rPr>
              <w:rStyle w:val="ae"/>
              <w:lang w:eastAsia="zh-CN"/>
            </w:rPr>
          </w:rPrChange>
        </w:rPr>
        <w:fldChar w:fldCharType="end"/>
      </w:r>
      <w:r w:rsidRPr="00993FFA">
        <w:rPr>
          <w:color w:val="000000" w:themeColor="text1"/>
          <w:lang w:eastAsia="zh-CN"/>
          <w:rPrChange w:id="178" w:author="Yufei Sun" w:date="2022-01-04T22:28:00Z">
            <w:rPr>
              <w:lang w:eastAsia="zh-CN"/>
            </w:rPr>
          </w:rPrChange>
        </w:rPr>
        <w:t xml:space="preserve">) </w:t>
      </w:r>
      <w:r w:rsidRPr="00993FFA">
        <w:rPr>
          <w:color w:val="000000" w:themeColor="text1"/>
          <w:lang w:eastAsia="zh-CN"/>
          <w:rPrChange w:id="179" w:author="Yufei Sun" w:date="2022-01-04T22:28:00Z">
            <w:rPr>
              <w:lang w:eastAsia="zh-CN"/>
            </w:rPr>
          </w:rPrChange>
        </w:rPr>
        <w:t>等解释广受学界的讨论。其中，</w:t>
      </w:r>
      <w:ins w:id="180" w:author="Yufei Sun" w:date="2022-01-04T22:01:00Z">
        <w:r w:rsidR="00CE6225" w:rsidRPr="00993FFA">
          <w:rPr>
            <w:rFonts w:hint="eastAsia"/>
            <w:color w:val="000000" w:themeColor="text1"/>
            <w:lang w:eastAsia="zh-CN"/>
            <w:rPrChange w:id="181" w:author="Yufei Sun" w:date="2022-01-04T22:28:00Z">
              <w:rPr>
                <w:rFonts w:hint="eastAsia"/>
                <w:lang w:eastAsia="zh-CN"/>
              </w:rPr>
            </w:rPrChange>
          </w:rPr>
          <w:t>“</w:t>
        </w:r>
        <w:r w:rsidR="00CE6225" w:rsidRPr="00993FFA">
          <w:rPr>
            <w:color w:val="000000" w:themeColor="text1"/>
            <w:lang w:eastAsia="zh-CN"/>
            <w:rPrChange w:id="182" w:author="Yufei Sun" w:date="2022-01-04T22:28:00Z">
              <w:rPr>
                <w:lang w:eastAsia="zh-CN"/>
              </w:rPr>
            </w:rPrChange>
          </w:rPr>
          <w:t>压力型体制</w:t>
        </w:r>
        <w:r w:rsidR="00CE6225" w:rsidRPr="00993FFA">
          <w:rPr>
            <w:rFonts w:hint="eastAsia"/>
            <w:color w:val="000000" w:themeColor="text1"/>
            <w:lang w:eastAsia="zh-CN"/>
            <w:rPrChange w:id="183" w:author="Yufei Sun" w:date="2022-01-04T22:28:00Z">
              <w:rPr>
                <w:rFonts w:hint="eastAsia"/>
                <w:lang w:eastAsia="zh-CN"/>
              </w:rPr>
            </w:rPrChange>
          </w:rPr>
          <w:t>”</w:t>
        </w:r>
      </w:ins>
      <w:del w:id="184" w:author="Yufei Sun" w:date="2022-01-04T22:00:00Z">
        <w:r w:rsidRPr="00993FFA" w:rsidDel="00CE6225">
          <w:rPr>
            <w:color w:val="000000" w:themeColor="text1"/>
            <w:lang w:eastAsia="zh-CN"/>
            <w:rPrChange w:id="185" w:author="Yufei Sun" w:date="2022-01-04T22:28:00Z">
              <w:rPr>
                <w:lang w:eastAsia="zh-CN"/>
              </w:rPr>
            </w:rPrChange>
          </w:rPr>
          <w:delText>“</w:delText>
        </w:r>
        <w:r w:rsidRPr="00993FFA" w:rsidDel="00CE6225">
          <w:rPr>
            <w:color w:val="000000" w:themeColor="text1"/>
            <w:lang w:eastAsia="zh-CN"/>
            <w:rPrChange w:id="186" w:author="Yufei Sun" w:date="2022-01-04T22:28:00Z">
              <w:rPr>
                <w:lang w:eastAsia="zh-CN"/>
              </w:rPr>
            </w:rPrChange>
          </w:rPr>
          <w:delText>压力型体制</w:delText>
        </w:r>
        <w:r w:rsidRPr="00993FFA" w:rsidDel="00CE6225">
          <w:rPr>
            <w:color w:val="000000" w:themeColor="text1"/>
            <w:lang w:eastAsia="zh-CN"/>
            <w:rPrChange w:id="187" w:author="Yufei Sun" w:date="2022-01-04T22:28:00Z">
              <w:rPr>
                <w:lang w:eastAsia="zh-CN"/>
              </w:rPr>
            </w:rPrChange>
          </w:rPr>
          <w:delText>”</w:delText>
        </w:r>
      </w:del>
      <w:r w:rsidRPr="00993FFA">
        <w:rPr>
          <w:color w:val="000000" w:themeColor="text1"/>
          <w:lang w:eastAsia="zh-CN"/>
          <w:rPrChange w:id="188" w:author="Yufei Sun" w:date="2022-01-04T22:28:00Z">
            <w:rPr>
              <w:lang w:eastAsia="zh-CN"/>
            </w:rPr>
          </w:rPrChange>
        </w:rPr>
        <w:t>作为对中国地方治理实践的理论描绘，得到了国内外学者的广泛关注和讨论。</w:t>
      </w:r>
      <w:r w:rsidRPr="00993FFA">
        <w:rPr>
          <w:color w:val="000000" w:themeColor="text1"/>
          <w:lang w:eastAsia="zh-CN"/>
          <w:rPrChange w:id="189" w:author="Yufei Sun" w:date="2022-01-04T22:28:00Z">
            <w:rPr>
              <w:lang w:eastAsia="zh-CN"/>
            </w:rPr>
          </w:rPrChange>
        </w:rPr>
        <w:t xml:space="preserve"> </w:t>
      </w:r>
      <w:r w:rsidRPr="00993FFA">
        <w:rPr>
          <w:color w:val="000000" w:themeColor="text1"/>
          <w:lang w:eastAsia="zh-CN"/>
          <w:rPrChange w:id="190" w:author="Yufei Sun" w:date="2022-01-04T22:28:00Z">
            <w:rPr>
              <w:lang w:eastAsia="zh-CN"/>
            </w:rPr>
          </w:rPrChange>
        </w:rPr>
        <w:t>它不仅生动的描述了中国地方治理的压力和动力，还由于其理论的全局性，能够对其他富有解释力的概念（诸如</w:t>
      </w:r>
      <w:r w:rsidRPr="00993FFA">
        <w:rPr>
          <w:color w:val="000000" w:themeColor="text1"/>
          <w:lang w:eastAsia="zh-CN"/>
          <w:rPrChange w:id="191" w:author="Yufei Sun" w:date="2022-01-04T22:28:00Z">
            <w:rPr>
              <w:lang w:eastAsia="zh-CN"/>
            </w:rPr>
          </w:rPrChange>
        </w:rPr>
        <w:t>“</w:t>
      </w:r>
      <w:r w:rsidRPr="00993FFA">
        <w:rPr>
          <w:color w:val="000000" w:themeColor="text1"/>
          <w:lang w:eastAsia="zh-CN"/>
          <w:rPrChange w:id="192" w:author="Yufei Sun" w:date="2022-01-04T22:28:00Z">
            <w:rPr>
              <w:lang w:eastAsia="zh-CN"/>
            </w:rPr>
          </w:rPrChange>
        </w:rPr>
        <w:t>目标责任制</w:t>
      </w:r>
      <w:r w:rsidRPr="00993FFA">
        <w:rPr>
          <w:color w:val="000000" w:themeColor="text1"/>
          <w:lang w:eastAsia="zh-CN"/>
          <w:rPrChange w:id="193" w:author="Yufei Sun" w:date="2022-01-04T22:28:00Z">
            <w:rPr>
              <w:lang w:eastAsia="zh-CN"/>
            </w:rPr>
          </w:rPrChange>
        </w:rPr>
        <w:t>” (</w:t>
      </w:r>
      <w:r w:rsidR="00347073" w:rsidRPr="00993FFA">
        <w:rPr>
          <w:color w:val="000000" w:themeColor="text1"/>
          <w:rPrChange w:id="194" w:author="Yufei Sun" w:date="2022-01-04T22:28:00Z">
            <w:rPr/>
          </w:rPrChange>
        </w:rPr>
        <w:fldChar w:fldCharType="begin"/>
      </w:r>
      <w:r w:rsidR="00347073" w:rsidRPr="00993FFA">
        <w:rPr>
          <w:color w:val="000000" w:themeColor="text1"/>
          <w:lang w:eastAsia="zh-CN"/>
          <w:rPrChange w:id="195" w:author="Yufei Sun" w:date="2022-01-04T22:28:00Z">
            <w:rPr>
              <w:lang w:eastAsia="zh-CN"/>
            </w:rPr>
          </w:rPrChange>
        </w:rPr>
        <w:instrText xml:space="preserve"> HYPERLINK \l "ref-Edin2003" \h </w:instrText>
      </w:r>
      <w:r w:rsidR="00347073" w:rsidRPr="00993FFA">
        <w:rPr>
          <w:color w:val="000000" w:themeColor="text1"/>
          <w:rPrChange w:id="196" w:author="Yufei Sun" w:date="2022-01-04T22:28:00Z">
            <w:rPr/>
          </w:rPrChange>
        </w:rPr>
        <w:fldChar w:fldCharType="separate"/>
      </w:r>
      <w:r w:rsidRPr="00993FFA">
        <w:rPr>
          <w:rStyle w:val="ae"/>
          <w:color w:val="000000" w:themeColor="text1"/>
          <w:lang w:eastAsia="zh-CN"/>
          <w:rPrChange w:id="197" w:author="Yufei Sun" w:date="2022-01-04T22:28:00Z">
            <w:rPr>
              <w:rStyle w:val="ae"/>
              <w:lang w:eastAsia="zh-CN"/>
            </w:rPr>
          </w:rPrChange>
        </w:rPr>
        <w:t>EDIN, 2003</w:t>
      </w:r>
      <w:r w:rsidR="00347073" w:rsidRPr="00993FFA">
        <w:rPr>
          <w:rStyle w:val="ae"/>
          <w:color w:val="000000" w:themeColor="text1"/>
          <w:lang w:eastAsia="zh-CN"/>
          <w:rPrChange w:id="198" w:author="Yufei Sun" w:date="2022-01-04T22:28:00Z">
            <w:rPr>
              <w:rStyle w:val="ae"/>
              <w:lang w:eastAsia="zh-CN"/>
            </w:rPr>
          </w:rPrChange>
        </w:rPr>
        <w:fldChar w:fldCharType="end"/>
      </w:r>
      <w:r w:rsidRPr="00993FFA">
        <w:rPr>
          <w:color w:val="000000" w:themeColor="text1"/>
          <w:lang w:eastAsia="zh-CN"/>
          <w:rPrChange w:id="199" w:author="Yufei Sun" w:date="2022-01-04T22:28:00Z">
            <w:rPr>
              <w:lang w:eastAsia="zh-CN"/>
            </w:rPr>
          </w:rPrChange>
        </w:rPr>
        <w:t xml:space="preserve">) </w:t>
      </w:r>
      <w:r w:rsidRPr="00993FFA">
        <w:rPr>
          <w:color w:val="000000" w:themeColor="text1"/>
          <w:lang w:eastAsia="zh-CN"/>
          <w:rPrChange w:id="200" w:author="Yufei Sun" w:date="2022-01-04T22:28:00Z">
            <w:rPr>
              <w:lang w:eastAsia="zh-CN"/>
            </w:rPr>
          </w:rPrChange>
        </w:rPr>
        <w:t>、</w:t>
      </w:r>
      <w:r w:rsidRPr="00993FFA">
        <w:rPr>
          <w:color w:val="000000" w:themeColor="text1"/>
          <w:lang w:eastAsia="zh-CN"/>
          <w:rPrChange w:id="201" w:author="Yufei Sun" w:date="2022-01-04T22:28:00Z">
            <w:rPr>
              <w:lang w:eastAsia="zh-CN"/>
            </w:rPr>
          </w:rPrChange>
        </w:rPr>
        <w:t>“</w:t>
      </w:r>
      <w:r w:rsidRPr="00993FFA">
        <w:rPr>
          <w:color w:val="000000" w:themeColor="text1"/>
          <w:lang w:eastAsia="zh-CN"/>
          <w:rPrChange w:id="202" w:author="Yufei Sun" w:date="2022-01-04T22:28:00Z">
            <w:rPr>
              <w:lang w:eastAsia="zh-CN"/>
            </w:rPr>
          </w:rPrChange>
        </w:rPr>
        <w:t>项目制</w:t>
      </w:r>
      <w:r w:rsidRPr="00993FFA">
        <w:rPr>
          <w:color w:val="000000" w:themeColor="text1"/>
          <w:lang w:eastAsia="zh-CN"/>
          <w:rPrChange w:id="203" w:author="Yufei Sun" w:date="2022-01-04T22:28:00Z">
            <w:rPr>
              <w:lang w:eastAsia="zh-CN"/>
            </w:rPr>
          </w:rPrChange>
        </w:rPr>
        <w:t>” (</w:t>
      </w:r>
      <w:r w:rsidR="00347073" w:rsidRPr="00993FFA">
        <w:rPr>
          <w:color w:val="000000" w:themeColor="text1"/>
          <w:rPrChange w:id="204" w:author="Yufei Sun" w:date="2022-01-04T22:28:00Z">
            <w:rPr/>
          </w:rPrChange>
        </w:rPr>
        <w:fldChar w:fldCharType="begin"/>
      </w:r>
      <w:r w:rsidR="00347073" w:rsidRPr="00993FFA">
        <w:rPr>
          <w:color w:val="000000" w:themeColor="text1"/>
          <w:lang w:eastAsia="zh-CN"/>
          <w:rPrChange w:id="205" w:author="Yufei Sun" w:date="2022-01-04T22:28:00Z">
            <w:rPr>
              <w:lang w:eastAsia="zh-CN"/>
            </w:rPr>
          </w:rPrChange>
        </w:rPr>
        <w:instrText xml:space="preserve"> HYPERLINK \l "ref-ChenJiaJian2013" \h </w:instrText>
      </w:r>
      <w:r w:rsidR="00347073" w:rsidRPr="00993FFA">
        <w:rPr>
          <w:color w:val="000000" w:themeColor="text1"/>
          <w:rPrChange w:id="206" w:author="Yufei Sun" w:date="2022-01-04T22:28:00Z">
            <w:rPr/>
          </w:rPrChange>
        </w:rPr>
        <w:fldChar w:fldCharType="separate"/>
      </w:r>
      <w:r w:rsidRPr="00993FFA">
        <w:rPr>
          <w:rStyle w:val="ae"/>
          <w:color w:val="000000" w:themeColor="text1"/>
          <w:lang w:eastAsia="zh-CN"/>
          <w:rPrChange w:id="207" w:author="Yufei Sun" w:date="2022-01-04T22:28:00Z">
            <w:rPr>
              <w:rStyle w:val="ae"/>
              <w:lang w:eastAsia="zh-CN"/>
            </w:rPr>
          </w:rPrChange>
        </w:rPr>
        <w:t>陈家建</w:t>
      </w:r>
      <w:r w:rsidRPr="00993FFA">
        <w:rPr>
          <w:rStyle w:val="ae"/>
          <w:color w:val="000000" w:themeColor="text1"/>
          <w:lang w:eastAsia="zh-CN"/>
          <w:rPrChange w:id="208" w:author="Yufei Sun" w:date="2022-01-04T22:28:00Z">
            <w:rPr>
              <w:rStyle w:val="ae"/>
              <w:lang w:eastAsia="zh-CN"/>
            </w:rPr>
          </w:rPrChange>
        </w:rPr>
        <w:t>, 2013</w:t>
      </w:r>
      <w:r w:rsidR="00347073" w:rsidRPr="00993FFA">
        <w:rPr>
          <w:rStyle w:val="ae"/>
          <w:color w:val="000000" w:themeColor="text1"/>
          <w:lang w:eastAsia="zh-CN"/>
          <w:rPrChange w:id="209" w:author="Yufei Sun" w:date="2022-01-04T22:28:00Z">
            <w:rPr>
              <w:rStyle w:val="ae"/>
              <w:lang w:eastAsia="zh-CN"/>
            </w:rPr>
          </w:rPrChange>
        </w:rPr>
        <w:fldChar w:fldCharType="end"/>
      </w:r>
      <w:r w:rsidRPr="00993FFA">
        <w:rPr>
          <w:color w:val="000000" w:themeColor="text1"/>
          <w:lang w:eastAsia="zh-CN"/>
          <w:rPrChange w:id="210" w:author="Yufei Sun" w:date="2022-01-04T22:28:00Z">
            <w:rPr>
              <w:lang w:eastAsia="zh-CN"/>
            </w:rPr>
          </w:rPrChange>
        </w:rPr>
        <w:t xml:space="preserve">) </w:t>
      </w:r>
      <w:r w:rsidRPr="00993FFA">
        <w:rPr>
          <w:color w:val="000000" w:themeColor="text1"/>
          <w:lang w:eastAsia="zh-CN"/>
          <w:rPrChange w:id="211" w:author="Yufei Sun" w:date="2022-01-04T22:28:00Z">
            <w:rPr>
              <w:lang w:eastAsia="zh-CN"/>
            </w:rPr>
          </w:rPrChange>
        </w:rPr>
        <w:t>、</w:t>
      </w:r>
      <w:r w:rsidRPr="00993FFA">
        <w:rPr>
          <w:color w:val="000000" w:themeColor="text1"/>
          <w:lang w:eastAsia="zh-CN"/>
          <w:rPrChange w:id="212" w:author="Yufei Sun" w:date="2022-01-04T22:28:00Z">
            <w:rPr>
              <w:lang w:eastAsia="zh-CN"/>
            </w:rPr>
          </w:rPrChange>
        </w:rPr>
        <w:t>“</w:t>
      </w:r>
      <w:r w:rsidRPr="00993FFA">
        <w:rPr>
          <w:color w:val="000000" w:themeColor="text1"/>
          <w:lang w:eastAsia="zh-CN"/>
          <w:rPrChange w:id="213" w:author="Yufei Sun" w:date="2022-01-04T22:28:00Z">
            <w:rPr>
              <w:lang w:eastAsia="zh-CN"/>
            </w:rPr>
          </w:rPrChange>
        </w:rPr>
        <w:t>行政发包制</w:t>
      </w:r>
      <w:r w:rsidRPr="00993FFA">
        <w:rPr>
          <w:color w:val="000000" w:themeColor="text1"/>
          <w:lang w:eastAsia="zh-CN"/>
          <w:rPrChange w:id="214" w:author="Yufei Sun" w:date="2022-01-04T22:28:00Z">
            <w:rPr>
              <w:lang w:eastAsia="zh-CN"/>
            </w:rPr>
          </w:rPrChange>
        </w:rPr>
        <w:t>” (</w:t>
      </w:r>
      <w:r w:rsidR="00347073" w:rsidRPr="00993FFA">
        <w:rPr>
          <w:color w:val="000000" w:themeColor="text1"/>
          <w:rPrChange w:id="215" w:author="Yufei Sun" w:date="2022-01-04T22:28:00Z">
            <w:rPr/>
          </w:rPrChange>
        </w:rPr>
        <w:fldChar w:fldCharType="begin"/>
      </w:r>
      <w:r w:rsidR="00347073" w:rsidRPr="00993FFA">
        <w:rPr>
          <w:color w:val="000000" w:themeColor="text1"/>
          <w:lang w:eastAsia="zh-CN"/>
          <w:rPrChange w:id="216" w:author="Yufei Sun" w:date="2022-01-04T22:28:00Z">
            <w:rPr>
              <w:lang w:eastAsia="zh-CN"/>
            </w:rPr>
          </w:rPrChange>
        </w:rPr>
        <w:instrText xml:space="preserve"> HYPERLINK \l "ref-ZhouLiAn2014" \h </w:instrText>
      </w:r>
      <w:r w:rsidR="00347073" w:rsidRPr="00993FFA">
        <w:rPr>
          <w:color w:val="000000" w:themeColor="text1"/>
          <w:rPrChange w:id="217" w:author="Yufei Sun" w:date="2022-01-04T22:28:00Z">
            <w:rPr/>
          </w:rPrChange>
        </w:rPr>
        <w:fldChar w:fldCharType="separate"/>
      </w:r>
      <w:r w:rsidRPr="00993FFA">
        <w:rPr>
          <w:rStyle w:val="ae"/>
          <w:color w:val="000000" w:themeColor="text1"/>
          <w:lang w:eastAsia="zh-CN"/>
          <w:rPrChange w:id="218" w:author="Yufei Sun" w:date="2022-01-04T22:28:00Z">
            <w:rPr>
              <w:rStyle w:val="ae"/>
              <w:lang w:eastAsia="zh-CN"/>
            </w:rPr>
          </w:rPrChange>
        </w:rPr>
        <w:t>周黎安</w:t>
      </w:r>
      <w:r w:rsidRPr="00993FFA">
        <w:rPr>
          <w:rStyle w:val="ae"/>
          <w:color w:val="000000" w:themeColor="text1"/>
          <w:lang w:eastAsia="zh-CN"/>
          <w:rPrChange w:id="219" w:author="Yufei Sun" w:date="2022-01-04T22:28:00Z">
            <w:rPr>
              <w:rStyle w:val="ae"/>
              <w:lang w:eastAsia="zh-CN"/>
            </w:rPr>
          </w:rPrChange>
        </w:rPr>
        <w:t>, 2014a</w:t>
      </w:r>
      <w:r w:rsidR="00347073" w:rsidRPr="00993FFA">
        <w:rPr>
          <w:rStyle w:val="ae"/>
          <w:color w:val="000000" w:themeColor="text1"/>
          <w:lang w:eastAsia="zh-CN"/>
          <w:rPrChange w:id="220" w:author="Yufei Sun" w:date="2022-01-04T22:28:00Z">
            <w:rPr>
              <w:rStyle w:val="ae"/>
              <w:lang w:eastAsia="zh-CN"/>
            </w:rPr>
          </w:rPrChange>
        </w:rPr>
        <w:fldChar w:fldCharType="end"/>
      </w:r>
      <w:r w:rsidRPr="00993FFA">
        <w:rPr>
          <w:color w:val="000000" w:themeColor="text1"/>
          <w:lang w:eastAsia="zh-CN"/>
          <w:rPrChange w:id="221" w:author="Yufei Sun" w:date="2022-01-04T22:28:00Z">
            <w:rPr>
              <w:lang w:eastAsia="zh-CN"/>
            </w:rPr>
          </w:rPrChange>
        </w:rPr>
        <w:t xml:space="preserve">) </w:t>
      </w:r>
      <w:r w:rsidRPr="00993FFA">
        <w:rPr>
          <w:color w:val="000000" w:themeColor="text1"/>
          <w:lang w:eastAsia="zh-CN"/>
          <w:rPrChange w:id="222" w:author="Yufei Sun" w:date="2022-01-04T22:28:00Z">
            <w:rPr>
              <w:lang w:eastAsia="zh-CN"/>
            </w:rPr>
          </w:rPrChange>
        </w:rPr>
        <w:t>）进行较好地整合。</w:t>
      </w:r>
    </w:p>
    <w:p w14:paraId="65A71E3D" w14:textId="77777777" w:rsidR="00977E4B" w:rsidRPr="00993FFA" w:rsidRDefault="006C0E77">
      <w:pPr>
        <w:pStyle w:val="a0"/>
        <w:ind w:firstLine="480"/>
        <w:rPr>
          <w:color w:val="000000" w:themeColor="text1"/>
          <w:lang w:eastAsia="zh-CN"/>
          <w:rPrChange w:id="223" w:author="Yufei Sun" w:date="2022-01-04T22:28:00Z">
            <w:rPr>
              <w:lang w:eastAsia="zh-CN"/>
            </w:rPr>
          </w:rPrChange>
        </w:rPr>
      </w:pPr>
      <w:r w:rsidRPr="00993FFA">
        <w:rPr>
          <w:color w:val="000000" w:themeColor="text1"/>
          <w:lang w:eastAsia="zh-CN"/>
          <w:rPrChange w:id="224" w:author="Yufei Sun" w:date="2022-01-04T22:28:00Z">
            <w:rPr>
              <w:lang w:eastAsia="zh-CN"/>
            </w:rPr>
          </w:rPrChange>
        </w:rPr>
        <w:t>自中国共产党第十八次全国代表大会以来，党和政府推动了一系列重大的政治体制改革，学者们从最高权力的重新集中</w:t>
      </w:r>
      <w:r w:rsidRPr="00993FFA">
        <w:rPr>
          <w:color w:val="000000" w:themeColor="text1"/>
          <w:lang w:eastAsia="zh-CN"/>
          <w:rPrChange w:id="225" w:author="Yufei Sun" w:date="2022-01-04T22:28:00Z">
            <w:rPr>
              <w:lang w:eastAsia="zh-CN"/>
            </w:rPr>
          </w:rPrChange>
        </w:rPr>
        <w:t xml:space="preserve"> (</w:t>
      </w:r>
      <w:r w:rsidR="00347073" w:rsidRPr="00993FFA">
        <w:rPr>
          <w:color w:val="000000" w:themeColor="text1"/>
          <w:rPrChange w:id="226" w:author="Yufei Sun" w:date="2022-01-04T22:28:00Z">
            <w:rPr/>
          </w:rPrChange>
        </w:rPr>
        <w:fldChar w:fldCharType="begin"/>
      </w:r>
      <w:r w:rsidR="00347073" w:rsidRPr="00993FFA">
        <w:rPr>
          <w:color w:val="000000" w:themeColor="text1"/>
          <w:lang w:eastAsia="zh-CN"/>
          <w:rPrChange w:id="227" w:author="Yufei Sun" w:date="2022-01-04T22:28:00Z">
            <w:rPr>
              <w:lang w:eastAsia="zh-CN"/>
            </w:rPr>
          </w:rPrChange>
        </w:rPr>
        <w:instrText xml:space="preserve"> HYPERLINK \l "ref-Guo2020" \h </w:instrText>
      </w:r>
      <w:r w:rsidR="00347073" w:rsidRPr="00993FFA">
        <w:rPr>
          <w:color w:val="000000" w:themeColor="text1"/>
          <w:rPrChange w:id="228" w:author="Yufei Sun" w:date="2022-01-04T22:28:00Z">
            <w:rPr/>
          </w:rPrChange>
        </w:rPr>
        <w:fldChar w:fldCharType="separate"/>
      </w:r>
      <w:r w:rsidRPr="00993FFA">
        <w:rPr>
          <w:rStyle w:val="ae"/>
          <w:color w:val="000000" w:themeColor="text1"/>
          <w:lang w:eastAsia="zh-CN"/>
          <w:rPrChange w:id="229" w:author="Yufei Sun" w:date="2022-01-04T22:28:00Z">
            <w:rPr>
              <w:rStyle w:val="ae"/>
              <w:lang w:eastAsia="zh-CN"/>
            </w:rPr>
          </w:rPrChange>
        </w:rPr>
        <w:t>GUO, 2020</w:t>
      </w:r>
      <w:r w:rsidR="00347073" w:rsidRPr="00993FFA">
        <w:rPr>
          <w:rStyle w:val="ae"/>
          <w:color w:val="000000" w:themeColor="text1"/>
          <w:lang w:eastAsia="zh-CN"/>
          <w:rPrChange w:id="230" w:author="Yufei Sun" w:date="2022-01-04T22:28:00Z">
            <w:rPr>
              <w:rStyle w:val="ae"/>
              <w:lang w:eastAsia="zh-CN"/>
            </w:rPr>
          </w:rPrChange>
        </w:rPr>
        <w:fldChar w:fldCharType="end"/>
      </w:r>
      <w:r w:rsidRPr="00993FFA">
        <w:rPr>
          <w:color w:val="000000" w:themeColor="text1"/>
          <w:lang w:eastAsia="zh-CN"/>
          <w:rPrChange w:id="231" w:author="Yufei Sun" w:date="2022-01-04T22:28:00Z">
            <w:rPr>
              <w:lang w:eastAsia="zh-CN"/>
            </w:rPr>
          </w:rPrChange>
        </w:rPr>
        <w:t xml:space="preserve">) </w:t>
      </w:r>
      <w:r w:rsidRPr="00993FFA">
        <w:rPr>
          <w:color w:val="000000" w:themeColor="text1"/>
          <w:lang w:eastAsia="zh-CN"/>
          <w:rPrChange w:id="232" w:author="Yufei Sun" w:date="2022-01-04T22:28:00Z">
            <w:rPr>
              <w:lang w:eastAsia="zh-CN"/>
            </w:rPr>
          </w:rPrChange>
        </w:rPr>
        <w:t>、行政权的重新分配</w:t>
      </w:r>
      <w:r w:rsidRPr="00993FFA">
        <w:rPr>
          <w:color w:val="000000" w:themeColor="text1"/>
          <w:lang w:eastAsia="zh-CN"/>
          <w:rPrChange w:id="233" w:author="Yufei Sun" w:date="2022-01-04T22:28:00Z">
            <w:rPr>
              <w:lang w:eastAsia="zh-CN"/>
            </w:rPr>
          </w:rPrChange>
        </w:rPr>
        <w:t xml:space="preserve"> (</w:t>
      </w:r>
      <w:r w:rsidR="00347073" w:rsidRPr="00993FFA">
        <w:rPr>
          <w:color w:val="000000" w:themeColor="text1"/>
          <w:rPrChange w:id="234" w:author="Yufei Sun" w:date="2022-01-04T22:28:00Z">
            <w:rPr/>
          </w:rPrChange>
        </w:rPr>
        <w:fldChar w:fldCharType="begin"/>
      </w:r>
      <w:r w:rsidR="00347073" w:rsidRPr="00993FFA">
        <w:rPr>
          <w:color w:val="000000" w:themeColor="text1"/>
          <w:lang w:eastAsia="zh-CN"/>
          <w:rPrChange w:id="235" w:author="Yufei Sun" w:date="2022-01-04T22:28:00Z">
            <w:rPr>
              <w:lang w:eastAsia="zh-CN"/>
            </w:rPr>
          </w:rPrChange>
        </w:rPr>
        <w:instrText xml:space="preserve"> HYPERLINK \l "ref-FengShiZheng2014" \h </w:instrText>
      </w:r>
      <w:r w:rsidR="00347073" w:rsidRPr="00993FFA">
        <w:rPr>
          <w:color w:val="000000" w:themeColor="text1"/>
          <w:rPrChange w:id="236" w:author="Yufei Sun" w:date="2022-01-04T22:28:00Z">
            <w:rPr/>
          </w:rPrChange>
        </w:rPr>
        <w:fldChar w:fldCharType="separate"/>
      </w:r>
      <w:r w:rsidRPr="00993FFA">
        <w:rPr>
          <w:rStyle w:val="ae"/>
          <w:color w:val="000000" w:themeColor="text1"/>
          <w:lang w:eastAsia="zh-CN"/>
          <w:rPrChange w:id="237" w:author="Yufei Sun" w:date="2022-01-04T22:28:00Z">
            <w:rPr>
              <w:rStyle w:val="ae"/>
              <w:lang w:eastAsia="zh-CN"/>
            </w:rPr>
          </w:rPrChange>
        </w:rPr>
        <w:t>冯仕政</w:t>
      </w:r>
      <w:r w:rsidRPr="00993FFA">
        <w:rPr>
          <w:rStyle w:val="ae"/>
          <w:color w:val="000000" w:themeColor="text1"/>
          <w:lang w:eastAsia="zh-CN"/>
          <w:rPrChange w:id="238" w:author="Yufei Sun" w:date="2022-01-04T22:28:00Z">
            <w:rPr>
              <w:rStyle w:val="ae"/>
              <w:lang w:eastAsia="zh-CN"/>
            </w:rPr>
          </w:rPrChange>
        </w:rPr>
        <w:t>, 2014</w:t>
      </w:r>
      <w:r w:rsidR="00347073" w:rsidRPr="00993FFA">
        <w:rPr>
          <w:rStyle w:val="ae"/>
          <w:color w:val="000000" w:themeColor="text1"/>
          <w:lang w:eastAsia="zh-CN"/>
          <w:rPrChange w:id="239" w:author="Yufei Sun" w:date="2022-01-04T22:28:00Z">
            <w:rPr>
              <w:rStyle w:val="ae"/>
              <w:lang w:eastAsia="zh-CN"/>
            </w:rPr>
          </w:rPrChange>
        </w:rPr>
        <w:fldChar w:fldCharType="end"/>
      </w:r>
      <w:r w:rsidRPr="00993FFA">
        <w:rPr>
          <w:color w:val="000000" w:themeColor="text1"/>
          <w:lang w:eastAsia="zh-CN"/>
          <w:rPrChange w:id="240" w:author="Yufei Sun" w:date="2022-01-04T22:28:00Z">
            <w:rPr>
              <w:lang w:eastAsia="zh-CN"/>
            </w:rPr>
          </w:rPrChange>
        </w:rPr>
        <w:t xml:space="preserve">) </w:t>
      </w:r>
      <w:r w:rsidRPr="00993FFA">
        <w:rPr>
          <w:color w:val="000000" w:themeColor="text1"/>
          <w:lang w:eastAsia="zh-CN"/>
          <w:rPrChange w:id="241" w:author="Yufei Sun" w:date="2022-01-04T22:28:00Z">
            <w:rPr>
              <w:lang w:eastAsia="zh-CN"/>
            </w:rPr>
          </w:rPrChange>
        </w:rPr>
        <w:t>、地方自主性的削弱</w:t>
      </w:r>
      <w:r w:rsidRPr="00993FFA">
        <w:rPr>
          <w:color w:val="000000" w:themeColor="text1"/>
          <w:lang w:eastAsia="zh-CN"/>
          <w:rPrChange w:id="242" w:author="Yufei Sun" w:date="2022-01-04T22:28:00Z">
            <w:rPr>
              <w:lang w:eastAsia="zh-CN"/>
            </w:rPr>
          </w:rPrChange>
        </w:rPr>
        <w:t xml:space="preserve"> (</w:t>
      </w:r>
      <w:r w:rsidR="00347073" w:rsidRPr="00993FFA">
        <w:rPr>
          <w:color w:val="000000" w:themeColor="text1"/>
          <w:rPrChange w:id="243" w:author="Yufei Sun" w:date="2022-01-04T22:28:00Z">
            <w:rPr/>
          </w:rPrChange>
        </w:rPr>
        <w:fldChar w:fldCharType="begin"/>
      </w:r>
      <w:r w:rsidR="00347073" w:rsidRPr="00993FFA">
        <w:rPr>
          <w:color w:val="000000" w:themeColor="text1"/>
          <w:lang w:eastAsia="zh-CN"/>
          <w:rPrChange w:id="244" w:author="Yufei Sun" w:date="2022-01-04T22:28:00Z">
            <w:rPr>
              <w:lang w:eastAsia="zh-CN"/>
            </w:rPr>
          </w:rPrChange>
        </w:rPr>
        <w:instrText xml:space="preserve"> HYPERLINK \l "ref-JingYueJin2018" \h </w:instrText>
      </w:r>
      <w:r w:rsidR="00347073" w:rsidRPr="00993FFA">
        <w:rPr>
          <w:color w:val="000000" w:themeColor="text1"/>
          <w:rPrChange w:id="245" w:author="Yufei Sun" w:date="2022-01-04T22:28:00Z">
            <w:rPr/>
          </w:rPrChange>
        </w:rPr>
        <w:fldChar w:fldCharType="separate"/>
      </w:r>
      <w:r w:rsidRPr="00993FFA">
        <w:rPr>
          <w:rStyle w:val="ae"/>
          <w:color w:val="000000" w:themeColor="text1"/>
          <w:lang w:eastAsia="zh-CN"/>
          <w:rPrChange w:id="246" w:author="Yufei Sun" w:date="2022-01-04T22:28:00Z">
            <w:rPr>
              <w:rStyle w:val="ae"/>
              <w:lang w:eastAsia="zh-CN"/>
            </w:rPr>
          </w:rPrChange>
        </w:rPr>
        <w:t>景跃进</w:t>
      </w:r>
      <w:r w:rsidRPr="00993FFA">
        <w:rPr>
          <w:rStyle w:val="ae"/>
          <w:color w:val="000000" w:themeColor="text1"/>
          <w:lang w:eastAsia="zh-CN"/>
          <w:rPrChange w:id="247" w:author="Yufei Sun" w:date="2022-01-04T22:28:00Z">
            <w:rPr>
              <w:rStyle w:val="ae"/>
              <w:lang w:eastAsia="zh-CN"/>
            </w:rPr>
          </w:rPrChange>
        </w:rPr>
        <w:t>, 2018</w:t>
      </w:r>
      <w:r w:rsidR="00347073" w:rsidRPr="00993FFA">
        <w:rPr>
          <w:rStyle w:val="ae"/>
          <w:color w:val="000000" w:themeColor="text1"/>
          <w:lang w:eastAsia="zh-CN"/>
          <w:rPrChange w:id="248" w:author="Yufei Sun" w:date="2022-01-04T22:28:00Z">
            <w:rPr>
              <w:rStyle w:val="ae"/>
              <w:lang w:eastAsia="zh-CN"/>
            </w:rPr>
          </w:rPrChange>
        </w:rPr>
        <w:fldChar w:fldCharType="end"/>
      </w:r>
      <w:r w:rsidRPr="00993FFA">
        <w:rPr>
          <w:color w:val="000000" w:themeColor="text1"/>
          <w:lang w:eastAsia="zh-CN"/>
          <w:rPrChange w:id="249" w:author="Yufei Sun" w:date="2022-01-04T22:28:00Z">
            <w:rPr>
              <w:lang w:eastAsia="zh-CN"/>
            </w:rPr>
          </w:rPrChange>
        </w:rPr>
        <w:t xml:space="preserve">) </w:t>
      </w:r>
      <w:r w:rsidRPr="00993FFA">
        <w:rPr>
          <w:color w:val="000000" w:themeColor="text1"/>
          <w:lang w:eastAsia="zh-CN"/>
          <w:rPrChange w:id="250" w:author="Yufei Sun" w:date="2022-01-04T22:28:00Z">
            <w:rPr>
              <w:lang w:eastAsia="zh-CN"/>
            </w:rPr>
          </w:rPrChange>
        </w:rPr>
        <w:t>等角度描述这些变化。</w:t>
      </w:r>
      <w:r w:rsidRPr="00993FFA">
        <w:rPr>
          <w:color w:val="000000" w:themeColor="text1"/>
          <w:lang w:eastAsia="zh-CN"/>
          <w:rPrChange w:id="251" w:author="Yufei Sun" w:date="2022-01-04T22:28:00Z">
            <w:rPr>
              <w:lang w:eastAsia="zh-CN"/>
            </w:rPr>
          </w:rPrChange>
        </w:rPr>
        <w:t xml:space="preserve"> </w:t>
      </w:r>
      <w:r w:rsidR="00347073" w:rsidRPr="00993FFA">
        <w:rPr>
          <w:color w:val="000000" w:themeColor="text1"/>
          <w:rPrChange w:id="252" w:author="Yufei Sun" w:date="2022-01-04T22:28:00Z">
            <w:rPr/>
          </w:rPrChange>
        </w:rPr>
        <w:fldChar w:fldCharType="begin"/>
      </w:r>
      <w:r w:rsidR="00347073" w:rsidRPr="00993FFA">
        <w:rPr>
          <w:color w:val="000000" w:themeColor="text1"/>
          <w:lang w:eastAsia="zh-CN"/>
          <w:rPrChange w:id="253" w:author="Yufei Sun" w:date="2022-01-04T22:28:00Z">
            <w:rPr>
              <w:lang w:eastAsia="zh-CN"/>
            </w:rPr>
          </w:rPrChange>
        </w:rPr>
        <w:instrText xml:space="preserve"> HYPERLINK \l "r</w:instrText>
      </w:r>
      <w:r w:rsidR="00347073" w:rsidRPr="00993FFA">
        <w:rPr>
          <w:color w:val="000000" w:themeColor="text1"/>
          <w:lang w:eastAsia="zh-CN"/>
          <w:rPrChange w:id="254" w:author="Yufei Sun" w:date="2022-01-04T22:28:00Z">
            <w:rPr>
              <w:lang w:eastAsia="zh-CN"/>
            </w:rPr>
          </w:rPrChange>
        </w:rPr>
        <w:instrText xml:space="preserve">ef-LiZhenEtAl2020" \h </w:instrText>
      </w:r>
      <w:r w:rsidR="00347073" w:rsidRPr="00993FFA">
        <w:rPr>
          <w:color w:val="000000" w:themeColor="text1"/>
          <w:rPrChange w:id="255" w:author="Yufei Sun" w:date="2022-01-04T22:28:00Z">
            <w:rPr/>
          </w:rPrChange>
        </w:rPr>
        <w:fldChar w:fldCharType="separate"/>
      </w:r>
      <w:r w:rsidRPr="00993FFA">
        <w:rPr>
          <w:rStyle w:val="ae"/>
          <w:color w:val="000000" w:themeColor="text1"/>
          <w:lang w:eastAsia="zh-CN"/>
          <w:rPrChange w:id="256" w:author="Yufei Sun" w:date="2022-01-04T22:28:00Z">
            <w:rPr>
              <w:rStyle w:val="ae"/>
              <w:lang w:eastAsia="zh-CN"/>
            </w:rPr>
          </w:rPrChange>
        </w:rPr>
        <w:t>李振</w:t>
      </w:r>
      <w:r w:rsidRPr="00993FFA">
        <w:rPr>
          <w:rStyle w:val="ae"/>
          <w:color w:val="000000" w:themeColor="text1"/>
          <w:lang w:eastAsia="zh-CN"/>
          <w:rPrChange w:id="257" w:author="Yufei Sun" w:date="2022-01-04T22:28:00Z">
            <w:rPr>
              <w:rStyle w:val="ae"/>
              <w:lang w:eastAsia="zh-CN"/>
            </w:rPr>
          </w:rPrChange>
        </w:rPr>
        <w:t xml:space="preserve"> </w:t>
      </w:r>
      <w:r w:rsidRPr="00993FFA">
        <w:rPr>
          <w:rStyle w:val="ae"/>
          <w:color w:val="000000" w:themeColor="text1"/>
          <w:lang w:eastAsia="zh-CN"/>
          <w:rPrChange w:id="258" w:author="Yufei Sun" w:date="2022-01-04T22:28:00Z">
            <w:rPr>
              <w:rStyle w:val="ae"/>
              <w:lang w:eastAsia="zh-CN"/>
            </w:rPr>
          </w:rPrChange>
        </w:rPr>
        <w:t>等</w:t>
      </w:r>
      <w:r w:rsidR="00347073" w:rsidRPr="00993FFA">
        <w:rPr>
          <w:rStyle w:val="ae"/>
          <w:color w:val="000000" w:themeColor="text1"/>
          <w:lang w:eastAsia="zh-CN"/>
          <w:rPrChange w:id="259" w:author="Yufei Sun" w:date="2022-01-04T22:28:00Z">
            <w:rPr>
              <w:rStyle w:val="ae"/>
              <w:lang w:eastAsia="zh-CN"/>
            </w:rPr>
          </w:rPrChange>
        </w:rPr>
        <w:fldChar w:fldCharType="end"/>
      </w:r>
      <w:r w:rsidRPr="00993FFA">
        <w:rPr>
          <w:color w:val="000000" w:themeColor="text1"/>
          <w:lang w:eastAsia="zh-CN"/>
          <w:rPrChange w:id="260" w:author="Yufei Sun" w:date="2022-01-04T22:28:00Z">
            <w:rPr>
              <w:lang w:eastAsia="zh-CN"/>
            </w:rPr>
          </w:rPrChange>
        </w:rPr>
        <w:t xml:space="preserve"> (</w:t>
      </w:r>
      <w:r w:rsidR="00347073" w:rsidRPr="00993FFA">
        <w:rPr>
          <w:color w:val="000000" w:themeColor="text1"/>
          <w:rPrChange w:id="261" w:author="Yufei Sun" w:date="2022-01-04T22:28:00Z">
            <w:rPr/>
          </w:rPrChange>
        </w:rPr>
        <w:fldChar w:fldCharType="begin"/>
      </w:r>
      <w:r w:rsidR="00347073" w:rsidRPr="00993FFA">
        <w:rPr>
          <w:color w:val="000000" w:themeColor="text1"/>
          <w:lang w:eastAsia="zh-CN"/>
          <w:rPrChange w:id="262" w:author="Yufei Sun" w:date="2022-01-04T22:28:00Z">
            <w:rPr>
              <w:lang w:eastAsia="zh-CN"/>
            </w:rPr>
          </w:rPrChange>
        </w:rPr>
        <w:instrText xml:space="preserve"> HYPERLINK \l "ref-LiZhenEtAl2020" \h </w:instrText>
      </w:r>
      <w:r w:rsidR="00347073" w:rsidRPr="00993FFA">
        <w:rPr>
          <w:color w:val="000000" w:themeColor="text1"/>
          <w:rPrChange w:id="263" w:author="Yufei Sun" w:date="2022-01-04T22:28:00Z">
            <w:rPr/>
          </w:rPrChange>
        </w:rPr>
        <w:fldChar w:fldCharType="separate"/>
      </w:r>
      <w:r w:rsidRPr="00993FFA">
        <w:rPr>
          <w:rStyle w:val="ae"/>
          <w:color w:val="000000" w:themeColor="text1"/>
          <w:lang w:eastAsia="zh-CN"/>
          <w:rPrChange w:id="264" w:author="Yufei Sun" w:date="2022-01-04T22:28:00Z">
            <w:rPr>
              <w:rStyle w:val="ae"/>
              <w:lang w:eastAsia="zh-CN"/>
            </w:rPr>
          </w:rPrChange>
        </w:rPr>
        <w:t>2020</w:t>
      </w:r>
      <w:r w:rsidR="00347073" w:rsidRPr="00993FFA">
        <w:rPr>
          <w:rStyle w:val="ae"/>
          <w:color w:val="000000" w:themeColor="text1"/>
          <w:lang w:eastAsia="zh-CN"/>
          <w:rPrChange w:id="265" w:author="Yufei Sun" w:date="2022-01-04T22:28:00Z">
            <w:rPr>
              <w:rStyle w:val="ae"/>
              <w:lang w:eastAsia="zh-CN"/>
            </w:rPr>
          </w:rPrChange>
        </w:rPr>
        <w:fldChar w:fldCharType="end"/>
      </w:r>
      <w:r w:rsidRPr="00993FFA">
        <w:rPr>
          <w:color w:val="000000" w:themeColor="text1"/>
          <w:lang w:eastAsia="zh-CN"/>
          <w:rPrChange w:id="266" w:author="Yufei Sun" w:date="2022-01-04T22:28:00Z">
            <w:rPr>
              <w:lang w:eastAsia="zh-CN"/>
            </w:rPr>
          </w:rPrChange>
        </w:rPr>
        <w:t xml:space="preserve">) </w:t>
      </w:r>
      <w:r w:rsidRPr="00993FFA">
        <w:rPr>
          <w:color w:val="000000" w:themeColor="text1"/>
          <w:lang w:eastAsia="zh-CN"/>
          <w:rPrChange w:id="267" w:author="Yufei Sun" w:date="2022-01-04T22:28:00Z">
            <w:rPr>
              <w:lang w:eastAsia="zh-CN"/>
            </w:rPr>
          </w:rPrChange>
        </w:rPr>
        <w:t>等学者用</w:t>
      </w:r>
      <w:r w:rsidRPr="00993FFA">
        <w:rPr>
          <w:color w:val="000000" w:themeColor="text1"/>
          <w:lang w:eastAsia="zh-CN"/>
          <w:rPrChange w:id="268" w:author="Yufei Sun" w:date="2022-01-04T22:28:00Z">
            <w:rPr>
              <w:lang w:eastAsia="zh-CN"/>
            </w:rPr>
          </w:rPrChange>
        </w:rPr>
        <w:t>“</w:t>
      </w:r>
      <w:r w:rsidRPr="00993FFA">
        <w:rPr>
          <w:color w:val="000000" w:themeColor="text1"/>
          <w:lang w:eastAsia="zh-CN"/>
          <w:rPrChange w:id="269" w:author="Yufei Sun" w:date="2022-01-04T22:28:00Z">
            <w:rPr>
              <w:lang w:eastAsia="zh-CN"/>
            </w:rPr>
          </w:rPrChange>
        </w:rPr>
        <w:t>强监督、弱激励、硬指标</w:t>
      </w:r>
      <w:r w:rsidRPr="00993FFA">
        <w:rPr>
          <w:color w:val="000000" w:themeColor="text1"/>
          <w:lang w:eastAsia="zh-CN"/>
          <w:rPrChange w:id="270" w:author="Yufei Sun" w:date="2022-01-04T22:28:00Z">
            <w:rPr>
              <w:lang w:eastAsia="zh-CN"/>
            </w:rPr>
          </w:rPrChange>
        </w:rPr>
        <w:t>”</w:t>
      </w:r>
      <w:r w:rsidRPr="00993FFA">
        <w:rPr>
          <w:color w:val="000000" w:themeColor="text1"/>
          <w:lang w:eastAsia="zh-CN"/>
          <w:rPrChange w:id="271" w:author="Yufei Sun" w:date="2022-01-04T22:28:00Z">
            <w:rPr>
              <w:lang w:eastAsia="zh-CN"/>
            </w:rPr>
          </w:rPrChange>
        </w:rPr>
        <w:t>形象的描绘了十八大以来政治氛围上的变化</w:t>
      </w:r>
      <w:r w:rsidRPr="00993FFA">
        <w:rPr>
          <w:color w:val="000000" w:themeColor="text1"/>
          <w:lang w:eastAsia="zh-CN"/>
          <w:rPrChange w:id="272" w:author="Yufei Sun" w:date="2022-01-04T22:28:00Z">
            <w:rPr>
              <w:lang w:eastAsia="zh-CN"/>
            </w:rPr>
          </w:rPrChange>
        </w:rPr>
        <w:t xml:space="preserve"> (</w:t>
      </w:r>
      <w:r w:rsidR="00347073" w:rsidRPr="00993FFA">
        <w:rPr>
          <w:color w:val="000000" w:themeColor="text1"/>
          <w:rPrChange w:id="273" w:author="Yufei Sun" w:date="2022-01-04T22:28:00Z">
            <w:rPr/>
          </w:rPrChange>
        </w:rPr>
        <w:fldChar w:fldCharType="begin"/>
      </w:r>
      <w:r w:rsidR="00347073" w:rsidRPr="00993FFA">
        <w:rPr>
          <w:color w:val="000000" w:themeColor="text1"/>
          <w:lang w:eastAsia="zh-CN"/>
          <w:rPrChange w:id="274" w:author="Yufei Sun" w:date="2022-01-04T22:28:00Z">
            <w:rPr>
              <w:lang w:eastAsia="zh-CN"/>
            </w:rPr>
          </w:rPrChange>
        </w:rPr>
        <w:instrText xml:space="preserve"> HYPERLINK \l "ref-Ahlers2019" \h </w:instrText>
      </w:r>
      <w:r w:rsidR="00347073" w:rsidRPr="00993FFA">
        <w:rPr>
          <w:color w:val="000000" w:themeColor="text1"/>
          <w:rPrChange w:id="275" w:author="Yufei Sun" w:date="2022-01-04T22:28:00Z">
            <w:rPr/>
          </w:rPrChange>
        </w:rPr>
        <w:fldChar w:fldCharType="separate"/>
      </w:r>
      <w:r w:rsidRPr="00993FFA">
        <w:rPr>
          <w:rStyle w:val="ae"/>
          <w:color w:val="000000" w:themeColor="text1"/>
          <w:lang w:eastAsia="zh-CN"/>
          <w:rPrChange w:id="276" w:author="Yufei Sun" w:date="2022-01-04T22:28:00Z">
            <w:rPr>
              <w:rStyle w:val="ae"/>
              <w:lang w:eastAsia="zh-CN"/>
            </w:rPr>
          </w:rPrChange>
        </w:rPr>
        <w:t>AHLERS, 2019</w:t>
      </w:r>
      <w:r w:rsidR="00347073" w:rsidRPr="00993FFA">
        <w:rPr>
          <w:rStyle w:val="ae"/>
          <w:color w:val="000000" w:themeColor="text1"/>
          <w:lang w:eastAsia="zh-CN"/>
          <w:rPrChange w:id="277" w:author="Yufei Sun" w:date="2022-01-04T22:28:00Z">
            <w:rPr>
              <w:rStyle w:val="ae"/>
              <w:lang w:eastAsia="zh-CN"/>
            </w:rPr>
          </w:rPrChange>
        </w:rPr>
        <w:fldChar w:fldCharType="end"/>
      </w:r>
      <w:r w:rsidRPr="00993FFA">
        <w:rPr>
          <w:color w:val="000000" w:themeColor="text1"/>
          <w:lang w:eastAsia="zh-CN"/>
          <w:rPrChange w:id="278" w:author="Yufei Sun" w:date="2022-01-04T22:28:00Z">
            <w:rPr>
              <w:lang w:eastAsia="zh-CN"/>
            </w:rPr>
          </w:rPrChange>
        </w:rPr>
        <w:t xml:space="preserve">) </w:t>
      </w:r>
      <w:r w:rsidRPr="00993FFA">
        <w:rPr>
          <w:color w:val="000000" w:themeColor="text1"/>
          <w:lang w:eastAsia="zh-CN"/>
          <w:rPrChange w:id="279" w:author="Yufei Sun" w:date="2022-01-04T22:28:00Z">
            <w:rPr>
              <w:lang w:eastAsia="zh-CN"/>
            </w:rPr>
          </w:rPrChange>
        </w:rPr>
        <w:t>对中国地方治理的影响。</w:t>
      </w:r>
    </w:p>
    <w:p w14:paraId="573FF395" w14:textId="77777777" w:rsidR="00977E4B" w:rsidRPr="00993FFA" w:rsidRDefault="006C0E77">
      <w:pPr>
        <w:pStyle w:val="a0"/>
        <w:ind w:firstLine="480"/>
        <w:rPr>
          <w:color w:val="000000" w:themeColor="text1"/>
          <w:lang w:eastAsia="zh-CN"/>
          <w:rPrChange w:id="280" w:author="Yufei Sun" w:date="2022-01-04T22:28:00Z">
            <w:rPr>
              <w:lang w:eastAsia="zh-CN"/>
            </w:rPr>
          </w:rPrChange>
        </w:rPr>
      </w:pPr>
      <w:r w:rsidRPr="00993FFA">
        <w:rPr>
          <w:color w:val="000000" w:themeColor="text1"/>
          <w:lang w:eastAsia="zh-CN"/>
          <w:rPrChange w:id="281" w:author="Yufei Sun" w:date="2022-01-04T22:28:00Z">
            <w:rPr>
              <w:lang w:eastAsia="zh-CN"/>
            </w:rPr>
          </w:rPrChange>
        </w:rPr>
        <w:t>虽然对解释十八大以来的地方治理现象仍有很强的解释力，甚至已经被官方话语所接纳</w:t>
      </w:r>
      <w:r w:rsidRPr="00993FFA">
        <w:rPr>
          <w:color w:val="000000" w:themeColor="text1"/>
          <w:lang w:eastAsia="zh-CN"/>
          <w:rPrChange w:id="282" w:author="Yufei Sun" w:date="2022-01-04T22:28:00Z">
            <w:rPr>
              <w:lang w:eastAsia="zh-CN"/>
            </w:rPr>
          </w:rPrChange>
        </w:rPr>
        <w:t>(</w:t>
      </w:r>
      <w:r w:rsidR="00347073" w:rsidRPr="00993FFA">
        <w:rPr>
          <w:color w:val="000000" w:themeColor="text1"/>
          <w:rPrChange w:id="283" w:author="Yufei Sun" w:date="2022-01-04T22:28:00Z">
            <w:rPr/>
          </w:rPrChange>
        </w:rPr>
        <w:fldChar w:fldCharType="begin"/>
      </w:r>
      <w:r w:rsidR="00347073" w:rsidRPr="00993FFA">
        <w:rPr>
          <w:color w:val="000000" w:themeColor="text1"/>
          <w:lang w:eastAsia="zh-CN"/>
          <w:rPrChange w:id="284" w:author="Yufei Sun" w:date="2022-01-04T22:28:00Z">
            <w:rPr>
              <w:lang w:eastAsia="zh-CN"/>
            </w:rPr>
          </w:rPrChange>
        </w:rPr>
        <w:instrText xml:space="preserve"> HYPERLINK \l "ref-Schubert2020" \h </w:instrText>
      </w:r>
      <w:r w:rsidR="00347073" w:rsidRPr="00993FFA">
        <w:rPr>
          <w:color w:val="000000" w:themeColor="text1"/>
          <w:rPrChange w:id="285" w:author="Yufei Sun" w:date="2022-01-04T22:28:00Z">
            <w:rPr/>
          </w:rPrChange>
        </w:rPr>
        <w:fldChar w:fldCharType="separate"/>
      </w:r>
      <w:r w:rsidRPr="00993FFA">
        <w:rPr>
          <w:rStyle w:val="ae"/>
          <w:color w:val="000000" w:themeColor="text1"/>
          <w:lang w:eastAsia="zh-CN"/>
          <w:rPrChange w:id="286" w:author="Yufei Sun" w:date="2022-01-04T22:28:00Z">
            <w:rPr>
              <w:rStyle w:val="ae"/>
              <w:lang w:eastAsia="zh-CN"/>
            </w:rPr>
          </w:rPrChange>
        </w:rPr>
        <w:t>SCHUBERT, 2020</w:t>
      </w:r>
      <w:r w:rsidR="00347073" w:rsidRPr="00993FFA">
        <w:rPr>
          <w:rStyle w:val="ae"/>
          <w:color w:val="000000" w:themeColor="text1"/>
          <w:lang w:eastAsia="zh-CN"/>
          <w:rPrChange w:id="287" w:author="Yufei Sun" w:date="2022-01-04T22:28:00Z">
            <w:rPr>
              <w:rStyle w:val="ae"/>
              <w:lang w:eastAsia="zh-CN"/>
            </w:rPr>
          </w:rPrChange>
        </w:rPr>
        <w:fldChar w:fldCharType="end"/>
      </w:r>
      <w:r w:rsidRPr="00993FFA">
        <w:rPr>
          <w:color w:val="000000" w:themeColor="text1"/>
          <w:lang w:eastAsia="zh-CN"/>
          <w:rPrChange w:id="288" w:author="Yufei Sun" w:date="2022-01-04T22:28:00Z">
            <w:rPr>
              <w:lang w:eastAsia="zh-CN"/>
            </w:rPr>
          </w:rPrChange>
        </w:rPr>
        <w:t xml:space="preserve">; </w:t>
      </w:r>
      <w:r w:rsidR="00347073" w:rsidRPr="00993FFA">
        <w:rPr>
          <w:color w:val="000000" w:themeColor="text1"/>
          <w:rPrChange w:id="289" w:author="Yufei Sun" w:date="2022-01-04T22:28:00Z">
            <w:rPr/>
          </w:rPrChange>
        </w:rPr>
        <w:fldChar w:fldCharType="begin"/>
      </w:r>
      <w:r w:rsidR="00347073" w:rsidRPr="00993FFA">
        <w:rPr>
          <w:color w:val="000000" w:themeColor="text1"/>
          <w:lang w:eastAsia="zh-CN"/>
          <w:rPrChange w:id="290" w:author="Yufei Sun" w:date="2022-01-04T22:28:00Z">
            <w:rPr>
              <w:lang w:eastAsia="zh-CN"/>
            </w:rPr>
          </w:rPrChange>
        </w:rPr>
        <w:instrText xml:space="preserve"> HYPERLINK \l "ref-YangYan2018" \h </w:instrText>
      </w:r>
      <w:r w:rsidR="00347073" w:rsidRPr="00993FFA">
        <w:rPr>
          <w:color w:val="000000" w:themeColor="text1"/>
          <w:rPrChange w:id="291" w:author="Yufei Sun" w:date="2022-01-04T22:28:00Z">
            <w:rPr/>
          </w:rPrChange>
        </w:rPr>
        <w:fldChar w:fldCharType="separate"/>
      </w:r>
      <w:r w:rsidRPr="00993FFA">
        <w:rPr>
          <w:rStyle w:val="ae"/>
          <w:color w:val="000000" w:themeColor="text1"/>
          <w:lang w:eastAsia="zh-CN"/>
          <w:rPrChange w:id="292" w:author="Yufei Sun" w:date="2022-01-04T22:28:00Z">
            <w:rPr>
              <w:rStyle w:val="ae"/>
              <w:lang w:eastAsia="zh-CN"/>
            </w:rPr>
          </w:rPrChange>
        </w:rPr>
        <w:t xml:space="preserve">YANG </w:t>
      </w:r>
      <w:r w:rsidRPr="00993FFA">
        <w:rPr>
          <w:rStyle w:val="ae"/>
          <w:color w:val="000000" w:themeColor="text1"/>
          <w:lang w:eastAsia="zh-CN"/>
          <w:rPrChange w:id="293" w:author="Yufei Sun" w:date="2022-01-04T22:28:00Z">
            <w:rPr>
              <w:rStyle w:val="ae"/>
              <w:lang w:eastAsia="zh-CN"/>
            </w:rPr>
          </w:rPrChange>
        </w:rPr>
        <w:t>等</w:t>
      </w:r>
      <w:r w:rsidRPr="00993FFA">
        <w:rPr>
          <w:rStyle w:val="ae"/>
          <w:color w:val="000000" w:themeColor="text1"/>
          <w:lang w:eastAsia="zh-CN"/>
          <w:rPrChange w:id="294" w:author="Yufei Sun" w:date="2022-01-04T22:28:00Z">
            <w:rPr>
              <w:rStyle w:val="ae"/>
              <w:lang w:eastAsia="zh-CN"/>
            </w:rPr>
          </w:rPrChange>
        </w:rPr>
        <w:t>, 2018</w:t>
      </w:r>
      <w:r w:rsidR="00347073" w:rsidRPr="00993FFA">
        <w:rPr>
          <w:rStyle w:val="ae"/>
          <w:color w:val="000000" w:themeColor="text1"/>
          <w:lang w:eastAsia="zh-CN"/>
          <w:rPrChange w:id="295" w:author="Yufei Sun" w:date="2022-01-04T22:28:00Z">
            <w:rPr>
              <w:rStyle w:val="ae"/>
              <w:lang w:eastAsia="zh-CN"/>
            </w:rPr>
          </w:rPrChange>
        </w:rPr>
        <w:fldChar w:fldCharType="end"/>
      </w:r>
      <w:r w:rsidRPr="00993FFA">
        <w:rPr>
          <w:color w:val="000000" w:themeColor="text1"/>
          <w:lang w:eastAsia="zh-CN"/>
          <w:rPrChange w:id="296" w:author="Yufei Sun" w:date="2022-01-04T22:28:00Z">
            <w:rPr>
              <w:lang w:eastAsia="zh-CN"/>
            </w:rPr>
          </w:rPrChange>
        </w:rPr>
        <w:t>)</w:t>
      </w:r>
      <w:r w:rsidRPr="00993FFA">
        <w:rPr>
          <w:color w:val="000000" w:themeColor="text1"/>
          <w:lang w:eastAsia="zh-CN"/>
          <w:rPrChange w:id="297" w:author="Yufei Sun" w:date="2022-01-04T22:28:00Z">
            <w:rPr>
              <w:lang w:eastAsia="zh-CN"/>
            </w:rPr>
          </w:rPrChange>
        </w:rPr>
        <w:t>，但后疫情时代地方治理的现实需求和国家治理能力和治理体系现代化等诸多变化都对重新全面和系统的审视</w:t>
      </w:r>
      <w:r w:rsidRPr="00993FFA">
        <w:rPr>
          <w:color w:val="000000" w:themeColor="text1"/>
          <w:lang w:eastAsia="zh-CN"/>
          <w:rPrChange w:id="298" w:author="Yufei Sun" w:date="2022-01-04T22:28:00Z">
            <w:rPr>
              <w:lang w:eastAsia="zh-CN"/>
            </w:rPr>
          </w:rPrChange>
        </w:rPr>
        <w:t>“</w:t>
      </w:r>
      <w:r w:rsidRPr="00993FFA">
        <w:rPr>
          <w:color w:val="000000" w:themeColor="text1"/>
          <w:lang w:eastAsia="zh-CN"/>
          <w:rPrChange w:id="299" w:author="Yufei Sun" w:date="2022-01-04T22:28:00Z">
            <w:rPr>
              <w:lang w:eastAsia="zh-CN"/>
            </w:rPr>
          </w:rPrChange>
        </w:rPr>
        <w:t>压力型体制</w:t>
      </w:r>
      <w:r w:rsidRPr="00993FFA">
        <w:rPr>
          <w:color w:val="000000" w:themeColor="text1"/>
          <w:lang w:eastAsia="zh-CN"/>
          <w:rPrChange w:id="300" w:author="Yufei Sun" w:date="2022-01-04T22:28:00Z">
            <w:rPr>
              <w:lang w:eastAsia="zh-CN"/>
            </w:rPr>
          </w:rPrChange>
        </w:rPr>
        <w:t>”</w:t>
      </w:r>
      <w:r w:rsidRPr="00993FFA">
        <w:rPr>
          <w:color w:val="000000" w:themeColor="text1"/>
          <w:lang w:eastAsia="zh-CN"/>
          <w:rPrChange w:id="301" w:author="Yufei Sun" w:date="2022-01-04T22:28:00Z">
            <w:rPr>
              <w:lang w:eastAsia="zh-CN"/>
            </w:rPr>
          </w:rPrChange>
        </w:rPr>
        <w:t>经典理论，寻找更多影响因素，增强理论的解释力提出了迫切的要求。因此，本研究在梳理已有理论的基础上，结合政策扩散和地方治理能力等新的理论视角，提出一个更具整体性的分析框架和</w:t>
      </w:r>
      <w:r w:rsidRPr="00993FFA">
        <w:rPr>
          <w:color w:val="000000" w:themeColor="text1"/>
          <w:lang w:eastAsia="zh-CN"/>
          <w:rPrChange w:id="302" w:author="Yufei Sun" w:date="2022-01-04T22:28:00Z">
            <w:rPr>
              <w:lang w:eastAsia="zh-CN"/>
            </w:rPr>
          </w:rPrChange>
        </w:rPr>
        <w:t>“</w:t>
      </w:r>
      <w:r w:rsidRPr="00993FFA">
        <w:rPr>
          <w:color w:val="000000" w:themeColor="text1"/>
          <w:lang w:eastAsia="zh-CN"/>
          <w:rPrChange w:id="303" w:author="Yufei Sun" w:date="2022-01-04T22:28:00Z">
            <w:rPr>
              <w:lang w:eastAsia="zh-CN"/>
            </w:rPr>
          </w:rPrChange>
        </w:rPr>
        <w:t>能力空间</w:t>
      </w:r>
      <w:r w:rsidRPr="00993FFA">
        <w:rPr>
          <w:color w:val="000000" w:themeColor="text1"/>
          <w:lang w:eastAsia="zh-CN"/>
          <w:rPrChange w:id="304" w:author="Yufei Sun" w:date="2022-01-04T22:28:00Z">
            <w:rPr>
              <w:lang w:eastAsia="zh-CN"/>
            </w:rPr>
          </w:rPrChange>
        </w:rPr>
        <w:t>”</w:t>
      </w:r>
      <w:r w:rsidRPr="00993FFA">
        <w:rPr>
          <w:color w:val="000000" w:themeColor="text1"/>
          <w:lang w:eastAsia="zh-CN"/>
          <w:rPrChange w:id="305" w:author="Yufei Sun" w:date="2022-01-04T22:28:00Z">
            <w:rPr>
              <w:lang w:eastAsia="zh-CN"/>
            </w:rPr>
          </w:rPrChange>
        </w:rPr>
        <w:t>的概念。在此基础上，笔者使用</w:t>
      </w:r>
      <w:r w:rsidRPr="00993FFA">
        <w:rPr>
          <w:color w:val="000000" w:themeColor="text1"/>
          <w:lang w:eastAsia="zh-CN"/>
          <w:rPrChange w:id="306" w:author="Yufei Sun" w:date="2022-01-04T22:28:00Z">
            <w:rPr>
              <w:lang w:eastAsia="zh-CN"/>
            </w:rPr>
          </w:rPrChange>
        </w:rPr>
        <w:t>2021</w:t>
      </w:r>
      <w:r w:rsidRPr="00993FFA">
        <w:rPr>
          <w:color w:val="000000" w:themeColor="text1"/>
          <w:lang w:eastAsia="zh-CN"/>
          <w:rPrChange w:id="307" w:author="Yufei Sun" w:date="2022-01-04T22:28:00Z">
            <w:rPr>
              <w:lang w:eastAsia="zh-CN"/>
            </w:rPr>
          </w:rPrChange>
        </w:rPr>
        <w:t>年春节期间中国各地级市的疫情防控政策作为案例，使用自然语言处理和回归分析等方法，对压力型体制下地方治理能力与压力传导机制的关系进行了实证检验。</w:t>
      </w:r>
    </w:p>
    <w:p w14:paraId="4B708AC6" w14:textId="09F2ACFF" w:rsidR="00977E4B" w:rsidRPr="00993FFA" w:rsidRDefault="006C0E77">
      <w:pPr>
        <w:pStyle w:val="1"/>
        <w:rPr>
          <w:lang w:eastAsia="zh-CN"/>
        </w:rPr>
      </w:pPr>
      <w:bookmarkStart w:id="308" w:name="压力型体制的特征贡献及其新变化"/>
      <w:bookmarkEnd w:id="131"/>
      <w:r w:rsidRPr="00993FFA">
        <w:rPr>
          <w:lang w:eastAsia="zh-CN"/>
        </w:rPr>
        <w:t>“</w:t>
      </w:r>
      <w:r w:rsidRPr="00993FFA">
        <w:rPr>
          <w:lang w:eastAsia="zh-CN"/>
        </w:rPr>
        <w:t>压力型体制</w:t>
      </w:r>
      <w:r w:rsidRPr="00993FFA">
        <w:rPr>
          <w:lang w:eastAsia="zh-CN"/>
        </w:rPr>
        <w:t>”</w:t>
      </w:r>
      <w:del w:id="309" w:author="杨雪冬" w:date="2021-11-23T09:03:00Z">
        <w:r w:rsidRPr="00993FFA" w:rsidDel="00A268A1">
          <w:rPr>
            <w:rFonts w:hint="eastAsia"/>
            <w:lang w:eastAsia="zh-CN"/>
          </w:rPr>
          <w:delText>的特征、贡献及其新</w:delText>
        </w:r>
        <w:commentRangeStart w:id="310"/>
        <w:commentRangeStart w:id="311"/>
        <w:r w:rsidRPr="00993FFA" w:rsidDel="00A268A1">
          <w:rPr>
            <w:rFonts w:hint="eastAsia"/>
            <w:lang w:eastAsia="zh-CN"/>
          </w:rPr>
          <w:delText>变化</w:delText>
        </w:r>
        <w:commentRangeEnd w:id="310"/>
        <w:r w:rsidR="00B30A1E" w:rsidRPr="00993FFA" w:rsidDel="00A268A1">
          <w:rPr>
            <w:rStyle w:val="af5"/>
            <w:rFonts w:asciiTheme="minorHAnsi" w:eastAsiaTheme="minorEastAsia" w:hAnsiTheme="minorHAnsi" w:cstheme="minorBidi" w:hint="eastAsia"/>
            <w:b w:val="0"/>
            <w:bCs w:val="0"/>
            <w:lang w:eastAsia="zh-CN"/>
            <w:rPrChange w:id="312" w:author="Yufei Sun" w:date="2022-01-04T22:28:00Z">
              <w:rPr>
                <w:rStyle w:val="af5"/>
                <w:rFonts w:asciiTheme="minorHAnsi" w:eastAsiaTheme="minorEastAsia" w:hAnsiTheme="minorHAnsi" w:cstheme="minorBidi" w:hint="eastAsia"/>
                <w:b w:val="0"/>
                <w:bCs w:val="0"/>
                <w:color w:val="auto"/>
                <w:lang w:eastAsia="zh-CN"/>
              </w:rPr>
            </w:rPrChange>
          </w:rPr>
          <w:commentReference w:id="310"/>
        </w:r>
        <w:commentRangeEnd w:id="311"/>
        <w:r w:rsidR="0053398B" w:rsidRPr="00993FFA" w:rsidDel="00A268A1">
          <w:rPr>
            <w:rStyle w:val="af5"/>
            <w:rFonts w:asciiTheme="minorHAnsi" w:eastAsiaTheme="minorEastAsia" w:hAnsiTheme="minorHAnsi" w:cstheme="minorBidi" w:hint="eastAsia"/>
            <w:b w:val="0"/>
            <w:bCs w:val="0"/>
            <w:lang w:eastAsia="zh-CN"/>
            <w:rPrChange w:id="313" w:author="Yufei Sun" w:date="2022-01-04T22:28:00Z">
              <w:rPr>
                <w:rStyle w:val="af5"/>
                <w:rFonts w:asciiTheme="minorHAnsi" w:eastAsiaTheme="minorEastAsia" w:hAnsiTheme="minorHAnsi" w:cstheme="minorBidi" w:hint="eastAsia"/>
                <w:b w:val="0"/>
                <w:bCs w:val="0"/>
                <w:color w:val="auto"/>
                <w:lang w:eastAsia="zh-CN"/>
              </w:rPr>
            </w:rPrChange>
          </w:rPr>
          <w:commentReference w:id="311"/>
        </w:r>
      </w:del>
      <w:ins w:id="314" w:author="杨雪冬" w:date="2021-11-23T09:03:00Z">
        <w:r w:rsidR="00A268A1" w:rsidRPr="00993FFA">
          <w:rPr>
            <w:rFonts w:hint="eastAsia"/>
            <w:lang w:eastAsia="zh-CN"/>
          </w:rPr>
          <w:t>与地方治理</w:t>
        </w:r>
      </w:ins>
      <w:ins w:id="315" w:author="杨雪冬" w:date="2021-11-23T09:04:00Z">
        <w:r w:rsidR="00A268A1" w:rsidRPr="00993FFA">
          <w:rPr>
            <w:rFonts w:hint="eastAsia"/>
            <w:lang w:eastAsia="zh-CN"/>
          </w:rPr>
          <w:t>能力空间</w:t>
        </w:r>
      </w:ins>
    </w:p>
    <w:p w14:paraId="7F79CC58" w14:textId="44188777" w:rsidR="003541BF" w:rsidRPr="00993FFA" w:rsidRDefault="00DB2AF3">
      <w:pPr>
        <w:pStyle w:val="FirstParagraph"/>
        <w:ind w:firstLine="480"/>
        <w:rPr>
          <w:ins w:id="316" w:author="Yufei Sun" w:date="2021-11-22T11:19:00Z"/>
          <w:color w:val="000000" w:themeColor="text1"/>
          <w:lang w:eastAsia="zh-CN"/>
          <w:rPrChange w:id="317" w:author="Yufei Sun" w:date="2022-01-04T22:28:00Z">
            <w:rPr>
              <w:ins w:id="318" w:author="Yufei Sun" w:date="2021-11-22T11:19:00Z"/>
              <w:lang w:eastAsia="zh-CN"/>
            </w:rPr>
          </w:rPrChange>
        </w:rPr>
      </w:pPr>
      <w:ins w:id="319" w:author="Yufei Sun" w:date="2021-11-22T10:40:00Z">
        <w:r w:rsidRPr="00993FFA">
          <w:rPr>
            <w:rFonts w:hint="eastAsia"/>
            <w:color w:val="000000" w:themeColor="text1"/>
            <w:lang w:eastAsia="zh-CN"/>
            <w:rPrChange w:id="320" w:author="Yufei Sun" w:date="2022-01-04T22:28:00Z">
              <w:rPr>
                <w:rFonts w:hint="eastAsia"/>
                <w:lang w:eastAsia="zh-CN"/>
              </w:rPr>
            </w:rPrChange>
          </w:rPr>
          <w:t>近年来，</w:t>
        </w:r>
      </w:ins>
      <w:ins w:id="321" w:author="Yufei Sun" w:date="2021-11-22T10:51:00Z">
        <w:r w:rsidR="00EE0F0C" w:rsidRPr="00993FFA">
          <w:rPr>
            <w:rFonts w:hint="eastAsia"/>
            <w:color w:val="000000" w:themeColor="text1"/>
            <w:lang w:eastAsia="zh-CN"/>
            <w:rPrChange w:id="322" w:author="Yufei Sun" w:date="2022-01-04T22:28:00Z">
              <w:rPr>
                <w:rFonts w:hint="eastAsia"/>
                <w:lang w:eastAsia="zh-CN"/>
              </w:rPr>
            </w:rPrChange>
          </w:rPr>
          <w:t>一方面</w:t>
        </w:r>
      </w:ins>
      <w:ins w:id="323" w:author="Yufei Sun" w:date="2021-11-22T11:21:00Z">
        <w:r w:rsidR="00C550B9" w:rsidRPr="00993FFA">
          <w:rPr>
            <w:rFonts w:hint="eastAsia"/>
            <w:color w:val="000000" w:themeColor="text1"/>
            <w:lang w:eastAsia="zh-CN"/>
            <w:rPrChange w:id="324" w:author="Yufei Sun" w:date="2022-01-04T22:28:00Z">
              <w:rPr>
                <w:rFonts w:hint="eastAsia"/>
                <w:lang w:eastAsia="zh-CN"/>
              </w:rPr>
            </w:rPrChange>
          </w:rPr>
          <w:t>，</w:t>
        </w:r>
      </w:ins>
      <w:ins w:id="325" w:author="Yufei Sun" w:date="2021-11-22T10:40:00Z">
        <w:r w:rsidRPr="00993FFA">
          <w:rPr>
            <w:rFonts w:hint="eastAsia"/>
            <w:color w:val="000000" w:themeColor="text1"/>
            <w:lang w:eastAsia="zh-CN"/>
            <w:rPrChange w:id="326" w:author="Yufei Sun" w:date="2022-01-04T22:28:00Z">
              <w:rPr>
                <w:rFonts w:hint="eastAsia"/>
                <w:lang w:eastAsia="zh-CN"/>
              </w:rPr>
            </w:rPrChange>
          </w:rPr>
          <w:t>随着对</w:t>
        </w:r>
      </w:ins>
      <w:ins w:id="327" w:author="Yufei Sun" w:date="2021-11-22T10:41:00Z">
        <w:r w:rsidR="00C97C7F" w:rsidRPr="00993FFA">
          <w:rPr>
            <w:rFonts w:hint="eastAsia"/>
            <w:color w:val="000000" w:themeColor="text1"/>
            <w:lang w:eastAsia="zh-CN"/>
            <w:rPrChange w:id="328" w:author="Yufei Sun" w:date="2022-01-04T22:28:00Z">
              <w:rPr>
                <w:rFonts w:hint="eastAsia"/>
                <w:lang w:eastAsia="zh-CN"/>
              </w:rPr>
            </w:rPrChange>
          </w:rPr>
          <w:t>制度和政策“顶层设计”的强调，</w:t>
        </w:r>
      </w:ins>
      <w:ins w:id="329" w:author="Yufei Sun" w:date="2021-11-22T10:49:00Z">
        <w:r w:rsidR="00EE0F0C" w:rsidRPr="00993FFA">
          <w:rPr>
            <w:rFonts w:hint="eastAsia"/>
            <w:color w:val="000000" w:themeColor="text1"/>
            <w:lang w:eastAsia="zh-CN"/>
            <w:rPrChange w:id="330" w:author="Yufei Sun" w:date="2022-01-04T22:28:00Z">
              <w:rPr>
                <w:rFonts w:hint="eastAsia"/>
                <w:lang w:eastAsia="zh-CN"/>
              </w:rPr>
            </w:rPrChange>
          </w:rPr>
          <w:t>中央政府</w:t>
        </w:r>
      </w:ins>
      <w:ins w:id="331" w:author="Yufei Sun" w:date="2021-11-22T10:50:00Z">
        <w:r w:rsidR="00EE0F0C" w:rsidRPr="00993FFA">
          <w:rPr>
            <w:rFonts w:hint="eastAsia"/>
            <w:color w:val="000000" w:themeColor="text1"/>
            <w:lang w:eastAsia="zh-CN"/>
            <w:rPrChange w:id="332" w:author="Yufei Sun" w:date="2022-01-04T22:28:00Z">
              <w:rPr>
                <w:rFonts w:hint="eastAsia"/>
                <w:lang w:eastAsia="zh-CN"/>
              </w:rPr>
            </w:rPrChange>
          </w:rPr>
          <w:t>对</w:t>
        </w:r>
      </w:ins>
      <w:ins w:id="333" w:author="Yufei Sun" w:date="2021-11-22T10:51:00Z">
        <w:r w:rsidR="00EE0F0C" w:rsidRPr="00993FFA">
          <w:rPr>
            <w:rFonts w:hint="eastAsia"/>
            <w:color w:val="000000" w:themeColor="text1"/>
            <w:lang w:eastAsia="zh-CN"/>
            <w:rPrChange w:id="334" w:author="Yufei Sun" w:date="2022-01-04T22:28:00Z">
              <w:rPr>
                <w:rFonts w:hint="eastAsia"/>
                <w:lang w:eastAsia="zh-CN"/>
              </w:rPr>
            </w:rPrChange>
          </w:rPr>
          <w:t>地方政策执行的压力</w:t>
        </w:r>
      </w:ins>
      <w:ins w:id="335" w:author="Yufei Sun" w:date="2021-11-22T11:15:00Z">
        <w:r w:rsidR="003541BF" w:rsidRPr="00993FFA">
          <w:rPr>
            <w:rFonts w:hint="eastAsia"/>
            <w:color w:val="000000" w:themeColor="text1"/>
            <w:lang w:eastAsia="zh-CN"/>
            <w:rPrChange w:id="336" w:author="Yufei Sun" w:date="2022-01-04T22:28:00Z">
              <w:rPr>
                <w:rFonts w:hint="eastAsia"/>
                <w:lang w:eastAsia="zh-CN"/>
              </w:rPr>
            </w:rPrChange>
          </w:rPr>
          <w:t>不断增加，这种压力不仅表现在</w:t>
        </w:r>
      </w:ins>
      <w:ins w:id="337" w:author="Yufei Sun" w:date="2021-11-22T11:16:00Z">
        <w:r w:rsidR="003541BF" w:rsidRPr="00993FFA">
          <w:rPr>
            <w:rFonts w:hint="eastAsia"/>
            <w:color w:val="000000" w:themeColor="text1"/>
            <w:lang w:eastAsia="zh-CN"/>
            <w:rPrChange w:id="338" w:author="Yufei Sun" w:date="2022-01-04T22:28:00Z">
              <w:rPr>
                <w:rFonts w:hint="eastAsia"/>
                <w:lang w:eastAsia="zh-CN"/>
              </w:rPr>
            </w:rPrChange>
          </w:rPr>
          <w:t>对政策执行结果的</w:t>
        </w:r>
      </w:ins>
      <w:ins w:id="339" w:author="Yufei Sun" w:date="2021-11-22T11:18:00Z">
        <w:r w:rsidR="003541BF" w:rsidRPr="00993FFA">
          <w:rPr>
            <w:rFonts w:hint="eastAsia"/>
            <w:color w:val="000000" w:themeColor="text1"/>
            <w:lang w:eastAsia="zh-CN"/>
            <w:rPrChange w:id="340" w:author="Yufei Sun" w:date="2022-01-04T22:28:00Z">
              <w:rPr>
                <w:rFonts w:hint="eastAsia"/>
                <w:lang w:eastAsia="zh-CN"/>
              </w:rPr>
            </w:rPrChange>
          </w:rPr>
          <w:t>考核，而且贯穿于</w:t>
        </w:r>
      </w:ins>
      <w:ins w:id="341" w:author="Yufei Sun" w:date="2021-11-22T11:19:00Z">
        <w:r w:rsidR="003541BF" w:rsidRPr="00993FFA">
          <w:rPr>
            <w:rFonts w:hint="eastAsia"/>
            <w:color w:val="000000" w:themeColor="text1"/>
            <w:lang w:eastAsia="zh-CN"/>
            <w:rPrChange w:id="342" w:author="Yufei Sun" w:date="2022-01-04T22:28:00Z">
              <w:rPr>
                <w:rFonts w:hint="eastAsia"/>
                <w:lang w:eastAsia="zh-CN"/>
              </w:rPr>
            </w:rPrChange>
          </w:rPr>
          <w:t>日常工作的开展、行政程序的合规性</w:t>
        </w:r>
      </w:ins>
      <w:ins w:id="343" w:author="Yufei Sun" w:date="2021-11-22T11:34:00Z">
        <w:r w:rsidR="001F02C0" w:rsidRPr="00993FFA">
          <w:rPr>
            <w:rFonts w:hint="eastAsia"/>
            <w:color w:val="000000" w:themeColor="text1"/>
            <w:lang w:eastAsia="zh-CN"/>
            <w:rPrChange w:id="344" w:author="Yufei Sun" w:date="2022-01-04T22:28:00Z">
              <w:rPr>
                <w:rFonts w:hint="eastAsia"/>
                <w:lang w:eastAsia="zh-CN"/>
              </w:rPr>
            </w:rPrChange>
          </w:rPr>
          <w:t>，</w:t>
        </w:r>
      </w:ins>
      <w:ins w:id="345" w:author="Yufei Sun" w:date="2021-11-22T11:19:00Z">
        <w:r w:rsidR="003541BF" w:rsidRPr="00993FFA">
          <w:rPr>
            <w:rFonts w:hint="eastAsia"/>
            <w:color w:val="000000" w:themeColor="text1"/>
            <w:lang w:eastAsia="zh-CN"/>
            <w:rPrChange w:id="346" w:author="Yufei Sun" w:date="2022-01-04T22:28:00Z">
              <w:rPr>
                <w:rFonts w:hint="eastAsia"/>
                <w:lang w:eastAsia="zh-CN"/>
              </w:rPr>
            </w:rPrChange>
          </w:rPr>
          <w:t>以及阶段性治理任务目标的达至情况等政策执行的全过程</w:t>
        </w:r>
      </w:ins>
      <w:ins w:id="347" w:author="Yufei Sun" w:date="2021-11-22T11:21:00Z">
        <w:r w:rsidR="00C550B9" w:rsidRPr="00993FFA">
          <w:rPr>
            <w:rFonts w:hint="eastAsia"/>
            <w:color w:val="000000" w:themeColor="text1"/>
            <w:lang w:eastAsia="zh-CN"/>
            <w:rPrChange w:id="348" w:author="Yufei Sun" w:date="2022-01-04T22:28:00Z">
              <w:rPr>
                <w:rFonts w:hint="eastAsia"/>
                <w:lang w:eastAsia="zh-CN"/>
              </w:rPr>
            </w:rPrChange>
          </w:rPr>
          <w:t>，地方政府压力全面增强。</w:t>
        </w:r>
      </w:ins>
      <w:r w:rsidR="001F02C0" w:rsidRPr="00993FFA">
        <w:rPr>
          <w:color w:val="000000" w:themeColor="text1"/>
          <w:lang w:eastAsia="zh-CN"/>
          <w:rPrChange w:id="349" w:author="Yufei Sun" w:date="2022-01-04T22:28:00Z">
            <w:rPr>
              <w:lang w:eastAsia="zh-CN"/>
            </w:rPr>
          </w:rPrChange>
        </w:rPr>
        <w:fldChar w:fldCharType="begin"/>
      </w:r>
      <w:r w:rsidR="00F34508" w:rsidRPr="00993FFA">
        <w:rPr>
          <w:rFonts w:hint="eastAsia"/>
          <w:color w:val="000000" w:themeColor="text1"/>
          <w:lang w:eastAsia="zh-CN"/>
          <w:rPrChange w:id="350" w:author="Yufei Sun" w:date="2022-01-04T22:28:00Z">
            <w:rPr>
              <w:rFonts w:hint="eastAsia"/>
              <w:lang w:eastAsia="zh-CN"/>
            </w:rPr>
          </w:rPrChange>
        </w:rPr>
        <w:instrText xml:space="preserve"> ADDIN ZOTERO_ITEM CSL_CITATION {"citationID":"EJbiYfSA","properties":{"formattedCitation":"(\\uc0\\u26446{}\\uc0\\u25391{}\\uc0\\u31561{}, 2020)","plainCitation":"(</w:instrText>
      </w:r>
      <w:r w:rsidR="00F34508" w:rsidRPr="00993FFA">
        <w:rPr>
          <w:rFonts w:hint="eastAsia"/>
          <w:color w:val="000000" w:themeColor="text1"/>
          <w:lang w:eastAsia="zh-CN"/>
          <w:rPrChange w:id="351" w:author="Yufei Sun" w:date="2022-01-04T22:28:00Z">
            <w:rPr>
              <w:rFonts w:hint="eastAsia"/>
              <w:lang w:eastAsia="zh-CN"/>
            </w:rPr>
          </w:rPrChange>
        </w:rPr>
        <w:instrText>李振等</w:instrText>
      </w:r>
      <w:r w:rsidR="00F34508" w:rsidRPr="00993FFA">
        <w:rPr>
          <w:rFonts w:hint="eastAsia"/>
          <w:color w:val="000000" w:themeColor="text1"/>
          <w:lang w:eastAsia="zh-CN"/>
          <w:rPrChange w:id="352" w:author="Yufei Sun" w:date="2022-01-04T22:28:00Z">
            <w:rPr>
              <w:rFonts w:hint="eastAsia"/>
              <w:lang w:eastAsia="zh-CN"/>
            </w:rPr>
          </w:rPrChange>
        </w:rPr>
        <w:instrText>, 2020)","noteIndex":0},"citationItems":[{"id":817,"uris":["http://zotero.org/users/6284768/items/77U3KZXD"],"uri":["http://zotero.org/users/6284768/items/77U3KZXD"],"itemData":{"id":817,"type":"article-journal","abstract":"</w:instrText>
      </w:r>
      <w:r w:rsidR="00F34508" w:rsidRPr="00993FFA">
        <w:rPr>
          <w:rFonts w:hint="eastAsia"/>
          <w:color w:val="000000" w:themeColor="text1"/>
          <w:lang w:eastAsia="zh-CN"/>
          <w:rPrChange w:id="353" w:author="Yufei Sun" w:date="2022-01-04T22:28:00Z">
            <w:rPr>
              <w:rFonts w:hint="eastAsia"/>
              <w:lang w:eastAsia="zh-CN"/>
            </w:rPr>
          </w:rPrChange>
        </w:rPr>
        <w:instrText>【问题】有关中国基层政府治理实践的已有研究提出了行政发包制</w:instrText>
      </w:r>
      <w:r w:rsidR="00F34508" w:rsidRPr="00993FFA">
        <w:rPr>
          <w:rFonts w:hint="eastAsia"/>
          <w:color w:val="000000" w:themeColor="text1"/>
          <w:lang w:eastAsia="zh-CN"/>
          <w:rPrChange w:id="354" w:author="Yufei Sun" w:date="2022-01-04T22:28:00Z">
            <w:rPr>
              <w:rFonts w:hint="eastAsia"/>
              <w:lang w:eastAsia="zh-CN"/>
            </w:rPr>
          </w:rPrChange>
        </w:rPr>
        <w:instrText>(</w:instrText>
      </w:r>
      <w:r w:rsidR="00F34508" w:rsidRPr="00993FFA">
        <w:rPr>
          <w:rFonts w:hint="eastAsia"/>
          <w:color w:val="000000" w:themeColor="text1"/>
          <w:lang w:eastAsia="zh-CN"/>
          <w:rPrChange w:id="355" w:author="Yufei Sun" w:date="2022-01-04T22:28:00Z">
            <w:rPr>
              <w:rFonts w:hint="eastAsia"/>
              <w:lang w:eastAsia="zh-CN"/>
            </w:rPr>
          </w:rPrChange>
        </w:rPr>
        <w:instrText>适用于块块维度</w:instrText>
      </w:r>
      <w:r w:rsidR="00F34508" w:rsidRPr="00993FFA">
        <w:rPr>
          <w:rFonts w:hint="eastAsia"/>
          <w:color w:val="000000" w:themeColor="text1"/>
          <w:lang w:eastAsia="zh-CN"/>
          <w:rPrChange w:id="356" w:author="Yufei Sun" w:date="2022-01-04T22:28:00Z">
            <w:rPr>
              <w:rFonts w:hint="eastAsia"/>
              <w:lang w:eastAsia="zh-CN"/>
            </w:rPr>
          </w:rPrChange>
        </w:rPr>
        <w:instrText>)</w:instrText>
      </w:r>
      <w:r w:rsidR="00F34508" w:rsidRPr="00993FFA">
        <w:rPr>
          <w:rFonts w:hint="eastAsia"/>
          <w:color w:val="000000" w:themeColor="text1"/>
          <w:lang w:eastAsia="zh-CN"/>
          <w:rPrChange w:id="357" w:author="Yufei Sun" w:date="2022-01-04T22:28:00Z">
            <w:rPr>
              <w:rFonts w:hint="eastAsia"/>
              <w:lang w:eastAsia="zh-CN"/>
            </w:rPr>
          </w:rPrChange>
        </w:rPr>
        <w:instrText>和</w:instrText>
      </w:r>
      <w:r w:rsidR="00F34508" w:rsidRPr="00993FFA">
        <w:rPr>
          <w:rFonts w:hint="eastAsia"/>
          <w:color w:val="000000" w:themeColor="text1"/>
          <w:lang w:eastAsia="zh-CN"/>
          <w:rPrChange w:id="358" w:author="Yufei Sun" w:date="2022-01-04T22:28:00Z">
            <w:rPr>
              <w:rFonts w:hint="eastAsia"/>
              <w:lang w:eastAsia="zh-CN"/>
            </w:rPr>
          </w:rPrChange>
        </w:rPr>
        <w:instrText>\"</w:instrText>
      </w:r>
      <w:r w:rsidR="00F34508" w:rsidRPr="00993FFA">
        <w:rPr>
          <w:rFonts w:hint="eastAsia"/>
          <w:color w:val="000000" w:themeColor="text1"/>
          <w:lang w:eastAsia="zh-CN"/>
          <w:rPrChange w:id="359" w:author="Yufei Sun" w:date="2022-01-04T22:28:00Z">
            <w:rPr>
              <w:rFonts w:hint="eastAsia"/>
              <w:lang w:eastAsia="zh-CN"/>
            </w:rPr>
          </w:rPrChange>
        </w:rPr>
        <w:instrText>控制权</w:instrText>
      </w:r>
      <w:r w:rsidR="00F34508" w:rsidRPr="00993FFA">
        <w:rPr>
          <w:rFonts w:hint="eastAsia"/>
          <w:color w:val="000000" w:themeColor="text1"/>
          <w:lang w:eastAsia="zh-CN"/>
          <w:rPrChange w:id="360" w:author="Yufei Sun" w:date="2022-01-04T22:28:00Z">
            <w:rPr>
              <w:rFonts w:hint="eastAsia"/>
              <w:lang w:eastAsia="zh-CN"/>
            </w:rPr>
          </w:rPrChange>
        </w:rPr>
        <w:instrText>\"</w:instrText>
      </w:r>
      <w:r w:rsidR="00F34508" w:rsidRPr="00993FFA">
        <w:rPr>
          <w:rFonts w:hint="eastAsia"/>
          <w:color w:val="000000" w:themeColor="text1"/>
          <w:lang w:eastAsia="zh-CN"/>
          <w:rPrChange w:id="361" w:author="Yufei Sun" w:date="2022-01-04T22:28:00Z">
            <w:rPr>
              <w:rFonts w:hint="eastAsia"/>
              <w:lang w:eastAsia="zh-CN"/>
            </w:rPr>
          </w:rPrChange>
        </w:rPr>
        <w:instrText>理论</w:instrText>
      </w:r>
      <w:r w:rsidR="00F34508" w:rsidRPr="00993FFA">
        <w:rPr>
          <w:rFonts w:hint="eastAsia"/>
          <w:color w:val="000000" w:themeColor="text1"/>
          <w:lang w:eastAsia="zh-CN"/>
          <w:rPrChange w:id="362" w:author="Yufei Sun" w:date="2022-01-04T22:28:00Z">
            <w:rPr>
              <w:rFonts w:hint="eastAsia"/>
              <w:lang w:eastAsia="zh-CN"/>
            </w:rPr>
          </w:rPrChange>
        </w:rPr>
        <w:instrText>(</w:instrText>
      </w:r>
      <w:r w:rsidR="00F34508" w:rsidRPr="00993FFA">
        <w:rPr>
          <w:rFonts w:hint="eastAsia"/>
          <w:color w:val="000000" w:themeColor="text1"/>
          <w:lang w:eastAsia="zh-CN"/>
          <w:rPrChange w:id="363" w:author="Yufei Sun" w:date="2022-01-04T22:28:00Z">
            <w:rPr>
              <w:rFonts w:hint="eastAsia"/>
              <w:lang w:eastAsia="zh-CN"/>
            </w:rPr>
          </w:rPrChange>
        </w:rPr>
        <w:instrText>适用于条条维度</w:instrText>
      </w:r>
      <w:r w:rsidR="00F34508" w:rsidRPr="00993FFA">
        <w:rPr>
          <w:rFonts w:hint="eastAsia"/>
          <w:color w:val="000000" w:themeColor="text1"/>
          <w:lang w:eastAsia="zh-CN"/>
          <w:rPrChange w:id="364" w:author="Yufei Sun" w:date="2022-01-04T22:28:00Z">
            <w:rPr>
              <w:rFonts w:hint="eastAsia"/>
              <w:lang w:eastAsia="zh-CN"/>
            </w:rPr>
          </w:rPrChange>
        </w:rPr>
        <w:instrText>)</w:instrText>
      </w:r>
      <w:r w:rsidR="00F34508" w:rsidRPr="00993FFA">
        <w:rPr>
          <w:rFonts w:hint="eastAsia"/>
          <w:color w:val="000000" w:themeColor="text1"/>
          <w:lang w:eastAsia="zh-CN"/>
          <w:rPrChange w:id="365" w:author="Yufei Sun" w:date="2022-01-04T22:28:00Z">
            <w:rPr>
              <w:rFonts w:hint="eastAsia"/>
              <w:lang w:eastAsia="zh-CN"/>
            </w:rPr>
          </w:rPrChange>
        </w:rPr>
        <w:instrText>两种视角</w:instrText>
      </w:r>
      <w:r w:rsidR="00F34508" w:rsidRPr="00993FFA">
        <w:rPr>
          <w:rFonts w:hint="eastAsia"/>
          <w:color w:val="000000" w:themeColor="text1"/>
          <w:lang w:eastAsia="zh-CN"/>
          <w:rPrChange w:id="366" w:author="Yufei Sun" w:date="2022-01-04T22:28:00Z">
            <w:rPr>
              <w:rFonts w:hint="eastAsia"/>
              <w:lang w:eastAsia="zh-CN"/>
            </w:rPr>
          </w:rPrChange>
        </w:rPr>
        <w:instrText>,</w:instrText>
      </w:r>
      <w:r w:rsidR="00F34508" w:rsidRPr="00993FFA">
        <w:rPr>
          <w:rFonts w:hint="eastAsia"/>
          <w:color w:val="000000" w:themeColor="text1"/>
          <w:lang w:eastAsia="zh-CN"/>
          <w:rPrChange w:id="367" w:author="Yufei Sun" w:date="2022-01-04T22:28:00Z">
            <w:rPr>
              <w:rFonts w:hint="eastAsia"/>
              <w:lang w:eastAsia="zh-CN"/>
            </w:rPr>
          </w:rPrChange>
        </w:rPr>
        <w:instrText>但实践中的基层政府会同时承接来自上级政府和各个部门的发包。近年来</w:instrText>
      </w:r>
      <w:r w:rsidR="00F34508" w:rsidRPr="00993FFA">
        <w:rPr>
          <w:rFonts w:hint="eastAsia"/>
          <w:color w:val="000000" w:themeColor="text1"/>
          <w:lang w:eastAsia="zh-CN"/>
          <w:rPrChange w:id="368" w:author="Yufei Sun" w:date="2022-01-04T22:28:00Z">
            <w:rPr>
              <w:rFonts w:hint="eastAsia"/>
              <w:lang w:eastAsia="zh-CN"/>
            </w:rPr>
          </w:rPrChange>
        </w:rPr>
        <w:instrText>,</w:instrText>
      </w:r>
      <w:r w:rsidR="00F34508" w:rsidRPr="00993FFA">
        <w:rPr>
          <w:rFonts w:hint="eastAsia"/>
          <w:color w:val="000000" w:themeColor="text1"/>
          <w:lang w:eastAsia="zh-CN"/>
          <w:rPrChange w:id="369" w:author="Yufei Sun" w:date="2022-01-04T22:28:00Z">
            <w:rPr>
              <w:rFonts w:hint="eastAsia"/>
              <w:lang w:eastAsia="zh-CN"/>
            </w:rPr>
          </w:rPrChange>
        </w:rPr>
        <w:instrText>中央启动的一系列改革举措改变了既有发包制的运行。那么</w:instrText>
      </w:r>
      <w:r w:rsidR="00F34508" w:rsidRPr="00993FFA">
        <w:rPr>
          <w:rFonts w:hint="eastAsia"/>
          <w:color w:val="000000" w:themeColor="text1"/>
          <w:lang w:eastAsia="zh-CN"/>
          <w:rPrChange w:id="370" w:author="Yufei Sun" w:date="2022-01-04T22:28:00Z">
            <w:rPr>
              <w:rFonts w:hint="eastAsia"/>
              <w:lang w:eastAsia="zh-CN"/>
            </w:rPr>
          </w:rPrChange>
        </w:rPr>
        <w:instrText>,</w:instrText>
      </w:r>
      <w:r w:rsidR="00F34508" w:rsidRPr="00993FFA">
        <w:rPr>
          <w:rFonts w:hint="eastAsia"/>
          <w:color w:val="000000" w:themeColor="text1"/>
          <w:lang w:eastAsia="zh-CN"/>
          <w:rPrChange w:id="371" w:author="Yufei Sun" w:date="2022-01-04T22:28:00Z">
            <w:rPr>
              <w:rFonts w:hint="eastAsia"/>
              <w:lang w:eastAsia="zh-CN"/>
            </w:rPr>
          </w:rPrChange>
        </w:rPr>
        <w:instrText>如何概括变化之后的基层政府治理实践呢</w:instrText>
      </w:r>
      <w:r w:rsidR="00F34508" w:rsidRPr="00993FFA">
        <w:rPr>
          <w:rFonts w:hint="eastAsia"/>
          <w:color w:val="000000" w:themeColor="text1"/>
          <w:lang w:eastAsia="zh-CN"/>
          <w:rPrChange w:id="372" w:author="Yufei Sun" w:date="2022-01-04T22:28:00Z">
            <w:rPr>
              <w:rFonts w:hint="eastAsia"/>
              <w:lang w:eastAsia="zh-CN"/>
            </w:rPr>
          </w:rPrChange>
        </w:rPr>
        <w:instrText>?</w:instrText>
      </w:r>
      <w:r w:rsidR="00F34508" w:rsidRPr="00993FFA">
        <w:rPr>
          <w:rFonts w:hint="eastAsia"/>
          <w:color w:val="000000" w:themeColor="text1"/>
          <w:lang w:eastAsia="zh-CN"/>
          <w:rPrChange w:id="373" w:author="Yufei Sun" w:date="2022-01-04T22:28:00Z">
            <w:rPr>
              <w:rFonts w:hint="eastAsia"/>
              <w:lang w:eastAsia="zh-CN"/>
            </w:rPr>
          </w:rPrChange>
        </w:rPr>
        <w:instrText>【方法】以</w:instrText>
      </w:r>
      <w:r w:rsidR="00F34508" w:rsidRPr="00993FFA">
        <w:rPr>
          <w:rFonts w:hint="eastAsia"/>
          <w:color w:val="000000" w:themeColor="text1"/>
          <w:lang w:eastAsia="zh-CN"/>
          <w:rPrChange w:id="374" w:author="Yufei Sun" w:date="2022-01-04T22:28:00Z">
            <w:rPr>
              <w:rFonts w:hint="eastAsia"/>
              <w:lang w:eastAsia="zh-CN"/>
            </w:rPr>
          </w:rPrChange>
        </w:rPr>
        <w:instrText>T</w:instrText>
      </w:r>
      <w:r w:rsidR="00F34508" w:rsidRPr="00993FFA">
        <w:rPr>
          <w:rFonts w:hint="eastAsia"/>
          <w:color w:val="000000" w:themeColor="text1"/>
          <w:lang w:eastAsia="zh-CN"/>
          <w:rPrChange w:id="375" w:author="Yufei Sun" w:date="2022-01-04T22:28:00Z">
            <w:rPr>
              <w:rFonts w:hint="eastAsia"/>
              <w:lang w:eastAsia="zh-CN"/>
            </w:rPr>
          </w:rPrChange>
        </w:rPr>
        <w:instrText>区所辖乡镇的精准扶贫工作为个案</w:instrText>
      </w:r>
      <w:r w:rsidR="00F34508" w:rsidRPr="00993FFA">
        <w:rPr>
          <w:rFonts w:hint="eastAsia"/>
          <w:color w:val="000000" w:themeColor="text1"/>
          <w:lang w:eastAsia="zh-CN"/>
          <w:rPrChange w:id="376" w:author="Yufei Sun" w:date="2022-01-04T22:28:00Z">
            <w:rPr>
              <w:rFonts w:hint="eastAsia"/>
              <w:lang w:eastAsia="zh-CN"/>
            </w:rPr>
          </w:rPrChange>
        </w:rPr>
        <w:instrText>,</w:instrText>
      </w:r>
      <w:r w:rsidR="00F34508" w:rsidRPr="00993FFA">
        <w:rPr>
          <w:rFonts w:hint="eastAsia"/>
          <w:color w:val="000000" w:themeColor="text1"/>
          <w:lang w:eastAsia="zh-CN"/>
          <w:rPrChange w:id="377" w:author="Yufei Sun" w:date="2022-01-04T22:28:00Z">
            <w:rPr>
              <w:rFonts w:hint="eastAsia"/>
              <w:lang w:eastAsia="zh-CN"/>
            </w:rPr>
          </w:rPrChange>
        </w:rPr>
        <w:instrText>在实地调查和深入访谈的基础上</w:instrText>
      </w:r>
      <w:r w:rsidR="00F34508" w:rsidRPr="00993FFA">
        <w:rPr>
          <w:rFonts w:hint="eastAsia"/>
          <w:color w:val="000000" w:themeColor="text1"/>
          <w:lang w:eastAsia="zh-CN"/>
          <w:rPrChange w:id="378" w:author="Yufei Sun" w:date="2022-01-04T22:28:00Z">
            <w:rPr>
              <w:rFonts w:hint="eastAsia"/>
              <w:lang w:eastAsia="zh-CN"/>
            </w:rPr>
          </w:rPrChange>
        </w:rPr>
        <w:instrText>,</w:instrText>
      </w:r>
      <w:r w:rsidR="00F34508" w:rsidRPr="00993FFA">
        <w:rPr>
          <w:rFonts w:hint="eastAsia"/>
          <w:color w:val="000000" w:themeColor="text1"/>
          <w:lang w:eastAsia="zh-CN"/>
          <w:rPrChange w:id="379" w:author="Yufei Sun" w:date="2022-01-04T22:28:00Z">
            <w:rPr>
              <w:rFonts w:hint="eastAsia"/>
              <w:lang w:eastAsia="zh-CN"/>
            </w:rPr>
          </w:rPrChange>
        </w:rPr>
        <w:instrText>详细呈现了当下基层政府治理的新特征。【发现】中央层面近年来发起的一系列改革举措从三个维度改变了发包制的运行</w:instrText>
      </w:r>
      <w:r w:rsidR="00F34508" w:rsidRPr="00993FFA">
        <w:rPr>
          <w:rFonts w:hint="eastAsia"/>
          <w:color w:val="000000" w:themeColor="text1"/>
          <w:lang w:eastAsia="zh-CN"/>
          <w:rPrChange w:id="380" w:author="Yufei Sun" w:date="2022-01-04T22:28:00Z">
            <w:rPr>
              <w:rFonts w:hint="eastAsia"/>
              <w:lang w:eastAsia="zh-CN"/>
            </w:rPr>
          </w:rPrChange>
        </w:rPr>
        <w:instrText>,</w:instrText>
      </w:r>
      <w:r w:rsidR="00F34508" w:rsidRPr="00993FFA">
        <w:rPr>
          <w:rFonts w:hint="eastAsia"/>
          <w:color w:val="000000" w:themeColor="text1"/>
          <w:lang w:eastAsia="zh-CN"/>
          <w:rPrChange w:id="381" w:author="Yufei Sun" w:date="2022-01-04T22:28:00Z">
            <w:rPr>
              <w:rFonts w:hint="eastAsia"/>
              <w:lang w:eastAsia="zh-CN"/>
            </w:rPr>
          </w:rPrChange>
        </w:rPr>
        <w:instrText>它们包括行政权限的分配、内部控制和检查验收机制的运行</w:instrText>
      </w:r>
      <w:r w:rsidR="00F34508" w:rsidRPr="00993FFA">
        <w:rPr>
          <w:rFonts w:hint="eastAsia"/>
          <w:color w:val="000000" w:themeColor="text1"/>
          <w:lang w:eastAsia="zh-CN"/>
          <w:rPrChange w:id="382" w:author="Yufei Sun" w:date="2022-01-04T22:28:00Z">
            <w:rPr>
              <w:rFonts w:hint="eastAsia"/>
              <w:lang w:eastAsia="zh-CN"/>
            </w:rPr>
          </w:rPrChange>
        </w:rPr>
        <w:instrText>,</w:instrText>
      </w:r>
      <w:r w:rsidR="00F34508" w:rsidRPr="00993FFA">
        <w:rPr>
          <w:rFonts w:hint="eastAsia"/>
          <w:color w:val="000000" w:themeColor="text1"/>
          <w:lang w:eastAsia="zh-CN"/>
          <w:rPrChange w:id="383" w:author="Yufei Sun" w:date="2022-01-04T22:28:00Z">
            <w:rPr>
              <w:rFonts w:hint="eastAsia"/>
              <w:lang w:eastAsia="zh-CN"/>
            </w:rPr>
          </w:rPrChange>
        </w:rPr>
        <w:instrText>以及激励机制的设置</w:instrText>
      </w:r>
      <w:r w:rsidR="00F34508" w:rsidRPr="00993FFA">
        <w:rPr>
          <w:rFonts w:hint="eastAsia"/>
          <w:color w:val="000000" w:themeColor="text1"/>
          <w:lang w:eastAsia="zh-CN"/>
          <w:rPrChange w:id="384" w:author="Yufei Sun" w:date="2022-01-04T22:28:00Z">
            <w:rPr>
              <w:rFonts w:hint="eastAsia"/>
              <w:lang w:eastAsia="zh-CN"/>
            </w:rPr>
          </w:rPrChange>
        </w:rPr>
        <w:instrText>;</w:instrText>
      </w:r>
      <w:r w:rsidR="00F34508" w:rsidRPr="00993FFA">
        <w:rPr>
          <w:rFonts w:hint="eastAsia"/>
          <w:color w:val="000000" w:themeColor="text1"/>
          <w:lang w:eastAsia="zh-CN"/>
          <w:rPrChange w:id="385" w:author="Yufei Sun" w:date="2022-01-04T22:28:00Z">
            <w:rPr>
              <w:rFonts w:hint="eastAsia"/>
              <w:lang w:eastAsia="zh-CN"/>
            </w:rPr>
          </w:rPrChange>
        </w:rPr>
        <w:instrText>这就导致了既有理论模型与现实的偏离。【结论】论文提出了一个新的</w:instrText>
      </w:r>
      <w:r w:rsidR="00F34508" w:rsidRPr="00993FFA">
        <w:rPr>
          <w:rFonts w:hint="eastAsia"/>
          <w:color w:val="000000" w:themeColor="text1"/>
          <w:lang w:eastAsia="zh-CN"/>
          <w:rPrChange w:id="386" w:author="Yufei Sun" w:date="2022-01-04T22:28:00Z">
            <w:rPr>
              <w:rFonts w:hint="eastAsia"/>
              <w:lang w:eastAsia="zh-CN"/>
            </w:rPr>
          </w:rPrChange>
        </w:rPr>
        <w:instrText>\"</w:instrText>
      </w:r>
      <w:r w:rsidR="00F34508" w:rsidRPr="00993FFA">
        <w:rPr>
          <w:rFonts w:hint="eastAsia"/>
          <w:color w:val="000000" w:themeColor="text1"/>
          <w:lang w:eastAsia="zh-CN"/>
          <w:rPrChange w:id="387" w:author="Yufei Sun" w:date="2022-01-04T22:28:00Z">
            <w:rPr>
              <w:rFonts w:hint="eastAsia"/>
              <w:lang w:eastAsia="zh-CN"/>
            </w:rPr>
          </w:rPrChange>
        </w:rPr>
        <w:instrText>条块并举</w:instrText>
      </w:r>
      <w:r w:rsidR="00F34508" w:rsidRPr="00993FFA">
        <w:rPr>
          <w:rFonts w:hint="eastAsia"/>
          <w:color w:val="000000" w:themeColor="text1"/>
          <w:lang w:eastAsia="zh-CN"/>
          <w:rPrChange w:id="388" w:author="Yufei Sun" w:date="2022-01-04T22:28:00Z">
            <w:rPr>
              <w:rFonts w:hint="eastAsia"/>
              <w:lang w:eastAsia="zh-CN"/>
            </w:rPr>
          </w:rPrChange>
        </w:rPr>
        <w:instrText>\"</w:instrText>
      </w:r>
      <w:r w:rsidR="00F34508" w:rsidRPr="00993FFA">
        <w:rPr>
          <w:rFonts w:hint="eastAsia"/>
          <w:color w:val="000000" w:themeColor="text1"/>
          <w:lang w:eastAsia="zh-CN"/>
          <w:rPrChange w:id="389" w:author="Yufei Sun" w:date="2022-01-04T22:28:00Z">
            <w:rPr>
              <w:rFonts w:hint="eastAsia"/>
              <w:lang w:eastAsia="zh-CN"/>
            </w:rPr>
          </w:rPrChange>
        </w:rPr>
        <w:instrText>式发包制的分析框架。这一框架可以很好地概括近年来基层政府治理实践的新特征</w:instrText>
      </w:r>
      <w:r w:rsidR="00F34508" w:rsidRPr="00993FFA">
        <w:rPr>
          <w:rFonts w:hint="eastAsia"/>
          <w:color w:val="000000" w:themeColor="text1"/>
          <w:lang w:eastAsia="zh-CN"/>
          <w:rPrChange w:id="390" w:author="Yufei Sun" w:date="2022-01-04T22:28:00Z">
            <w:rPr>
              <w:rFonts w:hint="eastAsia"/>
              <w:lang w:eastAsia="zh-CN"/>
            </w:rPr>
          </w:rPrChange>
        </w:rPr>
        <w:instrText>,</w:instrText>
      </w:r>
      <w:r w:rsidR="00F34508" w:rsidRPr="00993FFA">
        <w:rPr>
          <w:rFonts w:hint="eastAsia"/>
          <w:color w:val="000000" w:themeColor="text1"/>
          <w:lang w:eastAsia="zh-CN"/>
          <w:rPrChange w:id="391" w:author="Yufei Sun" w:date="2022-01-04T22:28:00Z">
            <w:rPr>
              <w:rFonts w:hint="eastAsia"/>
              <w:lang w:eastAsia="zh-CN"/>
            </w:rPr>
          </w:rPrChange>
        </w:rPr>
        <w:instrText>并有助于我们理解精准扶贫相关实践中的矛盾现象。</w:instrText>
      </w:r>
      <w:r w:rsidR="00F34508" w:rsidRPr="00993FFA">
        <w:rPr>
          <w:rFonts w:hint="eastAsia"/>
          <w:color w:val="000000" w:themeColor="text1"/>
          <w:lang w:eastAsia="zh-CN"/>
          <w:rPrChange w:id="392" w:author="Yufei Sun" w:date="2022-01-04T22:28:00Z">
            <w:rPr>
              <w:rFonts w:hint="eastAsia"/>
              <w:lang w:eastAsia="zh-CN"/>
            </w:rPr>
          </w:rPrChange>
        </w:rPr>
        <w:instrText>","archive_location":"CNKI","call-number":"44-1648/D","container-title":"</w:instrText>
      </w:r>
      <w:r w:rsidR="00F34508" w:rsidRPr="00993FFA">
        <w:rPr>
          <w:rFonts w:hint="eastAsia"/>
          <w:color w:val="000000" w:themeColor="text1"/>
          <w:lang w:eastAsia="zh-CN"/>
          <w:rPrChange w:id="393" w:author="Yufei Sun" w:date="2022-01-04T22:28:00Z">
            <w:rPr>
              <w:rFonts w:hint="eastAsia"/>
              <w:lang w:eastAsia="zh-CN"/>
            </w:rPr>
          </w:rPrChange>
        </w:rPr>
        <w:instrText>公共行政评论</w:instrText>
      </w:r>
      <w:r w:rsidR="00F34508" w:rsidRPr="00993FFA">
        <w:rPr>
          <w:rFonts w:hint="eastAsia"/>
          <w:color w:val="000000" w:themeColor="text1"/>
          <w:lang w:eastAsia="zh-CN"/>
          <w:rPrChange w:id="394" w:author="Yufei Sun" w:date="2022-01-04T22:28:00Z">
            <w:rPr>
              <w:rFonts w:hint="eastAsia"/>
              <w:lang w:eastAsia="zh-CN"/>
            </w:rPr>
          </w:rPrChange>
        </w:rPr>
        <w:instrText>","issue":"03","note":"ISBN: 1674-2486","page":"102-117+196-197","title":"</w:instrText>
      </w:r>
      <w:r w:rsidR="00F34508" w:rsidRPr="00993FFA">
        <w:rPr>
          <w:rFonts w:hint="eastAsia"/>
          <w:color w:val="000000" w:themeColor="text1"/>
          <w:lang w:eastAsia="zh-CN"/>
          <w:rPrChange w:id="395" w:author="Yufei Sun" w:date="2022-01-04T22:28:00Z">
            <w:rPr>
              <w:rFonts w:hint="eastAsia"/>
              <w:lang w:eastAsia="zh-CN"/>
            </w:rPr>
          </w:rPrChange>
        </w:rPr>
        <w:instrText>“条块并举”发包制下的基层治理——以</w:instrText>
      </w:r>
      <w:r w:rsidR="00F34508" w:rsidRPr="00993FFA">
        <w:rPr>
          <w:rFonts w:hint="eastAsia"/>
          <w:color w:val="000000" w:themeColor="text1"/>
          <w:lang w:eastAsia="zh-CN"/>
          <w:rPrChange w:id="396" w:author="Yufei Sun" w:date="2022-01-04T22:28:00Z">
            <w:rPr>
              <w:rFonts w:hint="eastAsia"/>
              <w:lang w:eastAsia="zh-CN"/>
            </w:rPr>
          </w:rPrChange>
        </w:rPr>
        <w:instrText>T</w:instrText>
      </w:r>
      <w:r w:rsidR="00F34508" w:rsidRPr="00993FFA">
        <w:rPr>
          <w:rFonts w:hint="eastAsia"/>
          <w:color w:val="000000" w:themeColor="text1"/>
          <w:lang w:eastAsia="zh-CN"/>
          <w:rPrChange w:id="397" w:author="Yufei Sun" w:date="2022-01-04T22:28:00Z">
            <w:rPr>
              <w:rFonts w:hint="eastAsia"/>
              <w:lang w:eastAsia="zh-CN"/>
            </w:rPr>
          </w:rPrChange>
        </w:rPr>
        <w:instrText>区乡镇政府的精准扶贫工作为例</w:instrText>
      </w:r>
      <w:r w:rsidR="00F34508" w:rsidRPr="00993FFA">
        <w:rPr>
          <w:rFonts w:hint="eastAsia"/>
          <w:color w:val="000000" w:themeColor="text1"/>
          <w:lang w:eastAsia="zh-CN"/>
          <w:rPrChange w:id="398" w:author="Yufei Sun" w:date="2022-01-04T22:28:00Z">
            <w:rPr>
              <w:rFonts w:hint="eastAsia"/>
              <w:lang w:eastAsia="zh-CN"/>
            </w:rPr>
          </w:rPrChange>
        </w:rPr>
        <w:instrText>","volume":"13","author":[{"family":"</w:instrText>
      </w:r>
      <w:r w:rsidR="00F34508" w:rsidRPr="00993FFA">
        <w:rPr>
          <w:rFonts w:hint="eastAsia"/>
          <w:color w:val="000000" w:themeColor="text1"/>
          <w:lang w:eastAsia="zh-CN"/>
          <w:rPrChange w:id="399" w:author="Yufei Sun" w:date="2022-01-04T22:28:00Z">
            <w:rPr>
              <w:rFonts w:hint="eastAsia"/>
              <w:lang w:eastAsia="zh-CN"/>
            </w:rPr>
          </w:rPrChange>
        </w:rPr>
        <w:instrText>李振</w:instrText>
      </w:r>
      <w:r w:rsidR="00F34508" w:rsidRPr="00993FFA">
        <w:rPr>
          <w:rFonts w:hint="eastAsia"/>
          <w:color w:val="000000" w:themeColor="text1"/>
          <w:lang w:eastAsia="zh-CN"/>
          <w:rPrChange w:id="400" w:author="Yufei Sun" w:date="2022-01-04T22:28:00Z">
            <w:rPr>
              <w:rFonts w:hint="eastAsia"/>
              <w:lang w:eastAsia="zh-CN"/>
            </w:rPr>
          </w:rPrChange>
        </w:rPr>
        <w:instrText>","given":""},{"family":"</w:instrText>
      </w:r>
      <w:r w:rsidR="00F34508" w:rsidRPr="00993FFA">
        <w:rPr>
          <w:rFonts w:hint="eastAsia"/>
          <w:color w:val="000000" w:themeColor="text1"/>
          <w:lang w:eastAsia="zh-CN"/>
          <w:rPrChange w:id="401" w:author="Yufei Sun" w:date="2022-01-04T22:28:00Z">
            <w:rPr>
              <w:rFonts w:hint="eastAsia"/>
              <w:lang w:eastAsia="zh-CN"/>
            </w:rPr>
          </w:rPrChange>
        </w:rPr>
        <w:instrText>王浩瑜</w:instrText>
      </w:r>
      <w:r w:rsidR="00F34508" w:rsidRPr="00993FFA">
        <w:rPr>
          <w:rFonts w:hint="eastAsia"/>
          <w:color w:val="000000" w:themeColor="text1"/>
          <w:lang w:eastAsia="zh-CN"/>
          <w:rPrChange w:id="402" w:author="Yufei Sun" w:date="2022-01-04T22:28:00Z">
            <w:rPr>
              <w:rFonts w:hint="eastAsia"/>
              <w:lang w:eastAsia="zh-CN"/>
            </w:rPr>
          </w:rPrChange>
        </w:rPr>
        <w:instrText>","given":""},{"family":"</w:instrText>
      </w:r>
      <w:r w:rsidR="00F34508" w:rsidRPr="00993FFA">
        <w:rPr>
          <w:rFonts w:hint="eastAsia"/>
          <w:color w:val="000000" w:themeColor="text1"/>
          <w:lang w:eastAsia="zh-CN"/>
          <w:rPrChange w:id="403" w:author="Yufei Sun" w:date="2022-01-04T22:28:00Z">
            <w:rPr>
              <w:rFonts w:hint="eastAsia"/>
              <w:lang w:eastAsia="zh-CN"/>
            </w:rPr>
          </w:rPrChange>
        </w:rPr>
        <w:instrText>孙宇飞</w:instrText>
      </w:r>
      <w:r w:rsidR="00F34508" w:rsidRPr="00993FFA">
        <w:rPr>
          <w:rFonts w:hint="eastAsia"/>
          <w:color w:val="000000" w:themeColor="text1"/>
          <w:lang w:eastAsia="zh-CN"/>
          <w:rPrChange w:id="404" w:author="Yufei Sun" w:date="2022-01-04T22:28:00Z">
            <w:rPr>
              <w:rFonts w:hint="eastAsia"/>
              <w:lang w:eastAsia="zh-CN"/>
            </w:rPr>
          </w:rPrChange>
        </w:rPr>
        <w:instrText>","given":""},{"family":"</w:instrText>
      </w:r>
      <w:r w:rsidR="00F34508" w:rsidRPr="00993FFA">
        <w:rPr>
          <w:rFonts w:hint="eastAsia"/>
          <w:color w:val="000000" w:themeColor="text1"/>
          <w:lang w:eastAsia="zh-CN"/>
          <w:rPrChange w:id="405" w:author="Yufei Sun" w:date="2022-01-04T22:28:00Z">
            <w:rPr>
              <w:rFonts w:hint="eastAsia"/>
              <w:lang w:eastAsia="zh-CN"/>
            </w:rPr>
          </w:rPrChange>
        </w:rPr>
        <w:instrText>牛童</w:instrText>
      </w:r>
      <w:r w:rsidR="00F34508" w:rsidRPr="00993FFA">
        <w:rPr>
          <w:rFonts w:hint="eastAsia"/>
          <w:color w:val="000000" w:themeColor="text1"/>
          <w:lang w:eastAsia="zh-CN"/>
          <w:rPrChange w:id="406" w:author="Yufei Sun" w:date="2022-01-04T22:28:00Z">
            <w:rPr>
              <w:rFonts w:hint="eastAsia"/>
              <w:lang w:eastAsia="zh-CN"/>
            </w:rPr>
          </w:rPrChange>
        </w:rPr>
        <w:instrText>","given":""},{"family":"</w:instrText>
      </w:r>
      <w:r w:rsidR="00F34508" w:rsidRPr="00993FFA">
        <w:rPr>
          <w:rFonts w:hint="eastAsia"/>
          <w:color w:val="000000" w:themeColor="text1"/>
          <w:lang w:eastAsia="zh-CN"/>
          <w:rPrChange w:id="407" w:author="Yufei Sun" w:date="2022-01-04T22:28:00Z">
            <w:rPr>
              <w:rFonts w:hint="eastAsia"/>
              <w:lang w:eastAsia="zh-CN"/>
            </w:rPr>
          </w:rPrChange>
        </w:rPr>
        <w:instrText>徐雅静</w:instrText>
      </w:r>
      <w:r w:rsidR="00F34508" w:rsidRPr="00993FFA">
        <w:rPr>
          <w:rFonts w:hint="eastAsia"/>
          <w:color w:val="000000" w:themeColor="text1"/>
          <w:lang w:eastAsia="zh-CN"/>
          <w:rPrChange w:id="408" w:author="Yufei Sun" w:date="2022-01-04T22:28:00Z">
            <w:rPr>
              <w:rFonts w:hint="eastAsia"/>
              <w:lang w:eastAsia="zh-CN"/>
            </w:rPr>
          </w:rPrChange>
        </w:rPr>
        <w:instrText xml:space="preserve">","given":""}],"issued":{"date-parts":[["2020"]]},"citation-key":"LiZhenEtAl2020"}}],"schema":"https://github.com/citation-style-language/schema/raw/master/csl-citation.json"} </w:instrText>
      </w:r>
      <w:r w:rsidR="001F02C0" w:rsidRPr="00993FFA">
        <w:rPr>
          <w:color w:val="000000" w:themeColor="text1"/>
          <w:lang w:eastAsia="zh-CN"/>
          <w:rPrChange w:id="409" w:author="Yufei Sun" w:date="2022-01-04T22:28:00Z">
            <w:rPr>
              <w:lang w:eastAsia="zh-CN"/>
            </w:rPr>
          </w:rPrChange>
        </w:rPr>
        <w:fldChar w:fldCharType="separate"/>
      </w:r>
      <w:r w:rsidR="001F02C0" w:rsidRPr="00993FFA">
        <w:rPr>
          <w:color w:val="000000" w:themeColor="text1"/>
          <w:lang w:eastAsia="zh-CN"/>
          <w:rPrChange w:id="410" w:author="Yufei Sun" w:date="2022-01-04T22:28:00Z">
            <w:rPr>
              <w:rFonts w:ascii="Cambria" w:hAnsi="Cambria" w:cs="Times New Roman"/>
              <w:lang w:eastAsia="zh-CN"/>
            </w:rPr>
          </w:rPrChange>
        </w:rPr>
        <w:t>(</w:t>
      </w:r>
      <w:r w:rsidR="001F02C0" w:rsidRPr="00993FFA">
        <w:rPr>
          <w:rFonts w:hint="eastAsia"/>
          <w:color w:val="000000" w:themeColor="text1"/>
          <w:lang w:eastAsia="zh-CN"/>
          <w:rPrChange w:id="411" w:author="Yufei Sun" w:date="2022-01-04T22:28:00Z">
            <w:rPr>
              <w:rFonts w:ascii="Cambria" w:hAnsi="Cambria" w:cs="Times New Roman" w:hint="eastAsia"/>
              <w:lang w:eastAsia="zh-CN"/>
            </w:rPr>
          </w:rPrChange>
        </w:rPr>
        <w:t>李振等</w:t>
      </w:r>
      <w:r w:rsidR="001F02C0" w:rsidRPr="00993FFA">
        <w:rPr>
          <w:color w:val="000000" w:themeColor="text1"/>
          <w:lang w:eastAsia="zh-CN"/>
          <w:rPrChange w:id="412" w:author="Yufei Sun" w:date="2022-01-04T22:28:00Z">
            <w:rPr>
              <w:rFonts w:ascii="Cambria" w:hAnsi="Cambria" w:cs="Times New Roman"/>
              <w:lang w:eastAsia="zh-CN"/>
            </w:rPr>
          </w:rPrChange>
        </w:rPr>
        <w:t>, 2020)</w:t>
      </w:r>
      <w:r w:rsidR="001F02C0" w:rsidRPr="00993FFA">
        <w:rPr>
          <w:color w:val="000000" w:themeColor="text1"/>
          <w:lang w:eastAsia="zh-CN"/>
          <w:rPrChange w:id="413" w:author="Yufei Sun" w:date="2022-01-04T22:28:00Z">
            <w:rPr>
              <w:lang w:eastAsia="zh-CN"/>
            </w:rPr>
          </w:rPrChange>
        </w:rPr>
        <w:fldChar w:fldCharType="end"/>
      </w:r>
      <w:ins w:id="414" w:author="Yufei Sun" w:date="2021-11-22T11:21:00Z">
        <w:r w:rsidR="00C550B9" w:rsidRPr="00993FFA">
          <w:rPr>
            <w:rFonts w:hint="eastAsia"/>
            <w:color w:val="000000" w:themeColor="text1"/>
            <w:lang w:eastAsia="zh-CN"/>
            <w:rPrChange w:id="415" w:author="Yufei Sun" w:date="2022-01-04T22:28:00Z">
              <w:rPr>
                <w:rFonts w:hint="eastAsia"/>
                <w:lang w:eastAsia="zh-CN"/>
              </w:rPr>
            </w:rPrChange>
          </w:rPr>
          <w:t>另一方面，地方政府</w:t>
        </w:r>
      </w:ins>
      <w:ins w:id="416" w:author="Yufei Sun" w:date="2021-11-22T11:22:00Z">
        <w:r w:rsidR="00C550B9" w:rsidRPr="00993FFA">
          <w:rPr>
            <w:rFonts w:hint="eastAsia"/>
            <w:color w:val="000000" w:themeColor="text1"/>
            <w:lang w:eastAsia="zh-CN"/>
            <w:rPrChange w:id="417" w:author="Yufei Sun" w:date="2022-01-04T22:28:00Z">
              <w:rPr>
                <w:rFonts w:hint="eastAsia"/>
                <w:lang w:eastAsia="zh-CN"/>
              </w:rPr>
            </w:rPrChange>
          </w:rPr>
          <w:t>减压、承压、转压的手段十分有限</w:t>
        </w:r>
      </w:ins>
      <w:ins w:id="418" w:author="Yufei Sun" w:date="2021-11-22T11:33:00Z">
        <w:r w:rsidR="001F02C0" w:rsidRPr="00993FFA">
          <w:rPr>
            <w:rFonts w:hint="eastAsia"/>
            <w:color w:val="000000" w:themeColor="text1"/>
            <w:lang w:eastAsia="zh-CN"/>
            <w:rPrChange w:id="419" w:author="Yufei Sun" w:date="2022-01-04T22:28:00Z">
              <w:rPr>
                <w:rFonts w:hint="eastAsia"/>
                <w:lang w:eastAsia="zh-CN"/>
              </w:rPr>
            </w:rPrChange>
          </w:rPr>
          <w:t>。</w:t>
        </w:r>
      </w:ins>
      <w:ins w:id="420" w:author="Yufei Sun" w:date="2021-11-22T11:23:00Z">
        <w:r w:rsidR="00C550B9" w:rsidRPr="00993FFA">
          <w:rPr>
            <w:rFonts w:hint="eastAsia"/>
            <w:color w:val="000000" w:themeColor="text1"/>
            <w:lang w:eastAsia="zh-CN"/>
            <w:rPrChange w:id="421" w:author="Yufei Sun" w:date="2022-01-04T22:28:00Z">
              <w:rPr>
                <w:rFonts w:hint="eastAsia"/>
                <w:lang w:eastAsia="zh-CN"/>
              </w:rPr>
            </w:rPrChange>
          </w:rPr>
          <w:t>为了减少政策执行的偏差和民众压力，</w:t>
        </w:r>
      </w:ins>
      <w:ins w:id="422" w:author="Yufei Sun" w:date="2021-11-22T11:22:00Z">
        <w:r w:rsidR="00C550B9" w:rsidRPr="00993FFA">
          <w:rPr>
            <w:rFonts w:hint="eastAsia"/>
            <w:color w:val="000000" w:themeColor="text1"/>
            <w:lang w:eastAsia="zh-CN"/>
            <w:rPrChange w:id="423" w:author="Yufei Sun" w:date="2022-01-04T22:28:00Z">
              <w:rPr>
                <w:rFonts w:hint="eastAsia"/>
                <w:lang w:eastAsia="zh-CN"/>
              </w:rPr>
            </w:rPrChange>
          </w:rPr>
          <w:t>即使</w:t>
        </w:r>
      </w:ins>
      <w:ins w:id="424" w:author="Yufei Sun" w:date="2021-11-22T11:24:00Z">
        <w:r w:rsidR="00C550B9" w:rsidRPr="00993FFA">
          <w:rPr>
            <w:rFonts w:hint="eastAsia"/>
            <w:color w:val="000000" w:themeColor="text1"/>
            <w:lang w:eastAsia="zh-CN"/>
            <w:rPrChange w:id="425" w:author="Yufei Sun" w:date="2022-01-04T22:28:00Z">
              <w:rPr>
                <w:rFonts w:hint="eastAsia"/>
                <w:lang w:eastAsia="zh-CN"/>
              </w:rPr>
            </w:rPrChange>
          </w:rPr>
          <w:t>地方政府</w:t>
        </w:r>
      </w:ins>
      <w:ins w:id="426" w:author="Yufei Sun" w:date="2021-11-22T11:23:00Z">
        <w:r w:rsidR="00C550B9" w:rsidRPr="00993FFA">
          <w:rPr>
            <w:rFonts w:hint="eastAsia"/>
            <w:color w:val="000000" w:themeColor="text1"/>
            <w:lang w:eastAsia="zh-CN"/>
            <w:rPrChange w:id="427" w:author="Yufei Sun" w:date="2022-01-04T22:28:00Z">
              <w:rPr>
                <w:rFonts w:hint="eastAsia"/>
                <w:lang w:eastAsia="zh-CN"/>
              </w:rPr>
            </w:rPrChange>
          </w:rPr>
          <w:t>面对各方压力，</w:t>
        </w:r>
      </w:ins>
      <w:ins w:id="428" w:author="Yufei Sun" w:date="2021-11-22T11:24:00Z">
        <w:r w:rsidR="00C550B9" w:rsidRPr="00993FFA">
          <w:rPr>
            <w:rFonts w:hint="eastAsia"/>
            <w:color w:val="000000" w:themeColor="text1"/>
            <w:lang w:eastAsia="zh-CN"/>
            <w:rPrChange w:id="429" w:author="Yufei Sun" w:date="2022-01-04T22:28:00Z">
              <w:rPr>
                <w:rFonts w:hint="eastAsia"/>
                <w:lang w:eastAsia="zh-CN"/>
              </w:rPr>
            </w:rPrChange>
          </w:rPr>
          <w:t>上级政府仍旧</w:t>
        </w:r>
      </w:ins>
      <w:ins w:id="430" w:author="Yufei Sun" w:date="2021-11-22T11:25:00Z">
        <w:r w:rsidR="00C550B9" w:rsidRPr="00993FFA">
          <w:rPr>
            <w:rFonts w:hint="eastAsia"/>
            <w:color w:val="000000" w:themeColor="text1"/>
            <w:lang w:eastAsia="zh-CN"/>
            <w:rPrChange w:id="431" w:author="Yufei Sun" w:date="2022-01-04T22:28:00Z">
              <w:rPr>
                <w:rFonts w:hint="eastAsia"/>
                <w:lang w:eastAsia="zh-CN"/>
              </w:rPr>
            </w:rPrChange>
          </w:rPr>
          <w:t>三令五申禁止地方政府</w:t>
        </w:r>
      </w:ins>
      <w:ins w:id="432" w:author="Yufei Sun" w:date="2021-11-22T11:24:00Z">
        <w:r w:rsidR="00C550B9" w:rsidRPr="00993FFA">
          <w:rPr>
            <w:rFonts w:hint="eastAsia"/>
            <w:color w:val="000000" w:themeColor="text1"/>
            <w:lang w:eastAsia="zh-CN"/>
            <w:rPrChange w:id="433" w:author="Yufei Sun" w:date="2022-01-04T22:28:00Z">
              <w:rPr>
                <w:rFonts w:hint="eastAsia"/>
                <w:lang w:eastAsia="zh-CN"/>
              </w:rPr>
            </w:rPrChange>
          </w:rPr>
          <w:t>“</w:t>
        </w:r>
      </w:ins>
      <w:ins w:id="434" w:author="Yufei Sun" w:date="2021-11-22T11:25:00Z">
        <w:r w:rsidR="00C550B9" w:rsidRPr="00993FFA">
          <w:rPr>
            <w:rFonts w:hint="eastAsia"/>
            <w:color w:val="000000" w:themeColor="text1"/>
            <w:lang w:eastAsia="zh-CN"/>
            <w:rPrChange w:id="435" w:author="Yufei Sun" w:date="2022-01-04T22:28:00Z">
              <w:rPr>
                <w:rFonts w:hint="eastAsia"/>
                <w:lang w:eastAsia="zh-CN"/>
              </w:rPr>
            </w:rPrChange>
          </w:rPr>
          <w:t>层层加码</w:t>
        </w:r>
      </w:ins>
      <w:ins w:id="436" w:author="Yufei Sun" w:date="2021-11-22T11:24:00Z">
        <w:r w:rsidR="00C550B9" w:rsidRPr="00993FFA">
          <w:rPr>
            <w:rFonts w:hint="eastAsia"/>
            <w:color w:val="000000" w:themeColor="text1"/>
            <w:lang w:eastAsia="zh-CN"/>
            <w:rPrChange w:id="437" w:author="Yufei Sun" w:date="2022-01-04T22:28:00Z">
              <w:rPr>
                <w:rFonts w:hint="eastAsia"/>
                <w:lang w:eastAsia="zh-CN"/>
              </w:rPr>
            </w:rPrChange>
          </w:rPr>
          <w:t>”</w:t>
        </w:r>
      </w:ins>
      <w:r w:rsidR="001703BD" w:rsidRPr="00993FFA">
        <w:rPr>
          <w:color w:val="000000" w:themeColor="text1"/>
          <w:lang w:eastAsia="zh-CN"/>
          <w:rPrChange w:id="438" w:author="Yufei Sun" w:date="2022-01-04T22:28:00Z">
            <w:rPr>
              <w:lang w:eastAsia="zh-CN"/>
            </w:rPr>
          </w:rPrChange>
        </w:rPr>
        <w:fldChar w:fldCharType="begin"/>
      </w:r>
      <w:r w:rsidR="00F34508" w:rsidRPr="00993FFA">
        <w:rPr>
          <w:rFonts w:hint="eastAsia"/>
          <w:color w:val="000000" w:themeColor="text1"/>
          <w:lang w:eastAsia="zh-CN"/>
          <w:rPrChange w:id="439" w:author="Yufei Sun" w:date="2022-01-04T22:28:00Z">
            <w:rPr>
              <w:rFonts w:hint="eastAsia"/>
              <w:lang w:eastAsia="zh-CN"/>
            </w:rPr>
          </w:rPrChange>
        </w:rPr>
        <w:instrText xml:space="preserve"> ADDIN ZOTERO_ITEM CSL_CITATION {"citationID":"u7geJ95T","properties":{"formattedCitation":"(\\uc0\\u20013{}\\uc0\\u22269{}\\uc0\\u25919{}\\uc0\\u24220{}\\uc0\\u32593{}, 2021)","plainCitation":"(</w:instrText>
      </w:r>
      <w:r w:rsidR="00F34508" w:rsidRPr="00993FFA">
        <w:rPr>
          <w:rFonts w:hint="eastAsia"/>
          <w:color w:val="000000" w:themeColor="text1"/>
          <w:lang w:eastAsia="zh-CN"/>
          <w:rPrChange w:id="440" w:author="Yufei Sun" w:date="2022-01-04T22:28:00Z">
            <w:rPr>
              <w:rFonts w:hint="eastAsia"/>
              <w:lang w:eastAsia="zh-CN"/>
            </w:rPr>
          </w:rPrChange>
        </w:rPr>
        <w:instrText>中国政府网</w:instrText>
      </w:r>
      <w:r w:rsidR="00F34508" w:rsidRPr="00993FFA">
        <w:rPr>
          <w:rFonts w:hint="eastAsia"/>
          <w:color w:val="000000" w:themeColor="text1"/>
          <w:lang w:eastAsia="zh-CN"/>
          <w:rPrChange w:id="441" w:author="Yufei Sun" w:date="2022-01-04T22:28:00Z">
            <w:rPr>
              <w:rFonts w:hint="eastAsia"/>
              <w:lang w:eastAsia="zh-CN"/>
            </w:rPr>
          </w:rPrChange>
        </w:rPr>
        <w:instrText>, 2021)","noteIndex":0},"citationItems":[{"id":4601,"uris":["http://zotero.org/users/6284768/items/FBC7BM9B"],"uri":["http://zotero.org/users/6284768/items/FBC7BM9B"],"itemData":{"id":4601,"type":"webpage","title":"</w:instrText>
      </w:r>
      <w:r w:rsidR="00F34508" w:rsidRPr="00993FFA">
        <w:rPr>
          <w:rFonts w:hint="eastAsia"/>
          <w:color w:val="000000" w:themeColor="text1"/>
          <w:lang w:eastAsia="zh-CN"/>
          <w:rPrChange w:id="442" w:author="Yufei Sun" w:date="2022-01-04T22:28:00Z">
            <w:rPr>
              <w:rFonts w:hint="eastAsia"/>
              <w:lang w:eastAsia="zh-CN"/>
            </w:rPr>
          </w:rPrChange>
        </w:rPr>
        <w:instrText>返乡防疫政策“层层加码”“一刀切”是懒政、寒假后正常开学……最新消息！</w:instrText>
      </w:r>
      <w:r w:rsidR="00F34508" w:rsidRPr="00993FFA">
        <w:rPr>
          <w:rFonts w:hint="eastAsia"/>
          <w:color w:val="000000" w:themeColor="text1"/>
          <w:lang w:eastAsia="zh-CN"/>
          <w:rPrChange w:id="443" w:author="Yufei Sun" w:date="2022-01-04T22:28:00Z">
            <w:rPr>
              <w:rFonts w:hint="eastAsia"/>
              <w:lang w:eastAsia="zh-CN"/>
            </w:rPr>
          </w:rPrChange>
        </w:rPr>
        <w:instrText>_</w:instrText>
      </w:r>
      <w:r w:rsidR="00F34508" w:rsidRPr="00993FFA">
        <w:rPr>
          <w:rFonts w:hint="eastAsia"/>
          <w:color w:val="000000" w:themeColor="text1"/>
          <w:lang w:eastAsia="zh-CN"/>
          <w:rPrChange w:id="444" w:author="Yufei Sun" w:date="2022-01-04T22:28:00Z">
            <w:rPr>
              <w:rFonts w:hint="eastAsia"/>
              <w:lang w:eastAsia="zh-CN"/>
            </w:rPr>
          </w:rPrChange>
        </w:rPr>
        <w:instrText>服务信息</w:instrText>
      </w:r>
      <w:r w:rsidR="00F34508" w:rsidRPr="00993FFA">
        <w:rPr>
          <w:rFonts w:hint="eastAsia"/>
          <w:color w:val="000000" w:themeColor="text1"/>
          <w:lang w:eastAsia="zh-CN"/>
          <w:rPrChange w:id="445" w:author="Yufei Sun" w:date="2022-01-04T22:28:00Z">
            <w:rPr>
              <w:rFonts w:hint="eastAsia"/>
              <w:lang w:eastAsia="zh-CN"/>
            </w:rPr>
          </w:rPrChange>
        </w:rPr>
        <w:instrText>_</w:instrText>
      </w:r>
      <w:r w:rsidR="00F34508" w:rsidRPr="00993FFA">
        <w:rPr>
          <w:rFonts w:hint="eastAsia"/>
          <w:color w:val="000000" w:themeColor="text1"/>
          <w:lang w:eastAsia="zh-CN"/>
          <w:rPrChange w:id="446" w:author="Yufei Sun" w:date="2022-01-04T22:28:00Z">
            <w:rPr>
              <w:rFonts w:hint="eastAsia"/>
              <w:lang w:eastAsia="zh-CN"/>
            </w:rPr>
          </w:rPrChange>
        </w:rPr>
        <w:instrText>中国政府网</w:instrText>
      </w:r>
      <w:r w:rsidR="00F34508" w:rsidRPr="00993FFA">
        <w:rPr>
          <w:rFonts w:hint="eastAsia"/>
          <w:color w:val="000000" w:themeColor="text1"/>
          <w:lang w:eastAsia="zh-CN"/>
          <w:rPrChange w:id="447" w:author="Yufei Sun" w:date="2022-01-04T22:28:00Z">
            <w:rPr>
              <w:rFonts w:hint="eastAsia"/>
              <w:lang w:eastAsia="zh-CN"/>
            </w:rPr>
          </w:rPrChange>
        </w:rPr>
        <w:instrText>","URL":"http://www.gov.cn/fuwu/2021-02/01/content_5584029.htm","author":[{"family":"</w:instrText>
      </w:r>
      <w:r w:rsidR="00F34508" w:rsidRPr="00993FFA">
        <w:rPr>
          <w:rFonts w:hint="eastAsia"/>
          <w:color w:val="000000" w:themeColor="text1"/>
          <w:lang w:eastAsia="zh-CN"/>
          <w:rPrChange w:id="448" w:author="Yufei Sun" w:date="2022-01-04T22:28:00Z">
            <w:rPr>
              <w:rFonts w:hint="eastAsia"/>
              <w:lang w:eastAsia="zh-CN"/>
            </w:rPr>
          </w:rPrChange>
        </w:rPr>
        <w:instrText>中国政府网</w:instrText>
      </w:r>
      <w:r w:rsidR="00F34508" w:rsidRPr="00993FFA">
        <w:rPr>
          <w:rFonts w:hint="eastAsia"/>
          <w:color w:val="000000" w:themeColor="text1"/>
          <w:lang w:eastAsia="zh-CN"/>
          <w:rPrChange w:id="449" w:author="Yufei Sun" w:date="2022-01-04T22:28:00Z">
            <w:rPr>
              <w:rFonts w:hint="eastAsia"/>
              <w:lang w:eastAsia="zh-CN"/>
            </w:rPr>
          </w:rPrChange>
        </w:rPr>
        <w:instrText>","given":""}],"accessed":{"date-parts":[["2021",11,22]]},"issued":{"date-parts":[["2021",2,1]]},"citation-key":"ZhongGuoZhengFuWang2021"}}],"schema":"https://github.com/citation-style-language/schema/raw/master/cs</w:instrText>
      </w:r>
      <w:r w:rsidR="00F34508" w:rsidRPr="00993FFA">
        <w:rPr>
          <w:color w:val="000000" w:themeColor="text1"/>
          <w:lang w:eastAsia="zh-CN"/>
          <w:rPrChange w:id="450" w:author="Yufei Sun" w:date="2022-01-04T22:28:00Z">
            <w:rPr>
              <w:lang w:eastAsia="zh-CN"/>
            </w:rPr>
          </w:rPrChange>
        </w:rPr>
        <w:instrText xml:space="preserve">l-citation.json"} </w:instrText>
      </w:r>
      <w:r w:rsidR="001703BD" w:rsidRPr="00993FFA">
        <w:rPr>
          <w:color w:val="000000" w:themeColor="text1"/>
          <w:lang w:eastAsia="zh-CN"/>
          <w:rPrChange w:id="451" w:author="Yufei Sun" w:date="2022-01-04T22:28:00Z">
            <w:rPr>
              <w:lang w:eastAsia="zh-CN"/>
            </w:rPr>
          </w:rPrChange>
        </w:rPr>
        <w:fldChar w:fldCharType="separate"/>
      </w:r>
      <w:r w:rsidR="001703BD" w:rsidRPr="00993FFA">
        <w:rPr>
          <w:rFonts w:ascii="Cambria" w:hAnsi="Cambria" w:cs="Times New Roman"/>
          <w:color w:val="000000" w:themeColor="text1"/>
          <w:lang w:eastAsia="zh-CN"/>
          <w:rPrChange w:id="452" w:author="Yufei Sun" w:date="2022-01-04T22:28:00Z">
            <w:rPr>
              <w:rFonts w:ascii="Cambria" w:hAnsi="Cambria" w:cs="Times New Roman"/>
              <w:lang w:eastAsia="zh-CN"/>
            </w:rPr>
          </w:rPrChange>
        </w:rPr>
        <w:t>(</w:t>
      </w:r>
      <w:r w:rsidR="001703BD" w:rsidRPr="00993FFA">
        <w:rPr>
          <w:rFonts w:ascii="Cambria" w:hAnsi="Cambria" w:cs="Times New Roman"/>
          <w:color w:val="000000" w:themeColor="text1"/>
          <w:lang w:eastAsia="zh-CN"/>
          <w:rPrChange w:id="453" w:author="Yufei Sun" w:date="2022-01-04T22:28:00Z">
            <w:rPr>
              <w:rFonts w:ascii="Cambria" w:hAnsi="Cambria" w:cs="Times New Roman"/>
              <w:lang w:eastAsia="zh-CN"/>
            </w:rPr>
          </w:rPrChange>
        </w:rPr>
        <w:t>中国政府网</w:t>
      </w:r>
      <w:r w:rsidR="001703BD" w:rsidRPr="00993FFA">
        <w:rPr>
          <w:rFonts w:ascii="Cambria" w:hAnsi="Cambria" w:cs="Times New Roman"/>
          <w:color w:val="000000" w:themeColor="text1"/>
          <w:lang w:eastAsia="zh-CN"/>
          <w:rPrChange w:id="454" w:author="Yufei Sun" w:date="2022-01-04T22:28:00Z">
            <w:rPr>
              <w:rFonts w:ascii="Cambria" w:hAnsi="Cambria" w:cs="Times New Roman"/>
              <w:lang w:eastAsia="zh-CN"/>
            </w:rPr>
          </w:rPrChange>
        </w:rPr>
        <w:t>, 2021)</w:t>
      </w:r>
      <w:r w:rsidR="001703BD" w:rsidRPr="00993FFA">
        <w:rPr>
          <w:color w:val="000000" w:themeColor="text1"/>
          <w:lang w:eastAsia="zh-CN"/>
          <w:rPrChange w:id="455" w:author="Yufei Sun" w:date="2022-01-04T22:28:00Z">
            <w:rPr>
              <w:lang w:eastAsia="zh-CN"/>
            </w:rPr>
          </w:rPrChange>
        </w:rPr>
        <w:fldChar w:fldCharType="end"/>
      </w:r>
      <w:ins w:id="456" w:author="Yufei Sun" w:date="2021-11-22T11:25:00Z">
        <w:r w:rsidR="00C550B9" w:rsidRPr="00993FFA">
          <w:rPr>
            <w:rFonts w:hint="eastAsia"/>
            <w:color w:val="000000" w:themeColor="text1"/>
            <w:lang w:eastAsia="zh-CN"/>
            <w:rPrChange w:id="457" w:author="Yufei Sun" w:date="2022-01-04T22:28:00Z">
              <w:rPr>
                <w:rFonts w:hint="eastAsia"/>
                <w:lang w:eastAsia="zh-CN"/>
              </w:rPr>
            </w:rPrChange>
          </w:rPr>
          <w:t>，从前</w:t>
        </w:r>
      </w:ins>
      <w:ins w:id="458" w:author="Yufei Sun" w:date="2021-11-22T11:27:00Z">
        <w:r w:rsidR="002B2B77" w:rsidRPr="00993FFA">
          <w:rPr>
            <w:rFonts w:hint="eastAsia"/>
            <w:color w:val="000000" w:themeColor="text1"/>
            <w:lang w:eastAsia="zh-CN"/>
            <w:rPrChange w:id="459" w:author="Yufei Sun" w:date="2022-01-04T22:28:00Z">
              <w:rPr>
                <w:rFonts w:hint="eastAsia"/>
                <w:lang w:eastAsia="zh-CN"/>
              </w:rPr>
            </w:rPrChange>
          </w:rPr>
          <w:t>通过</w:t>
        </w:r>
      </w:ins>
      <w:ins w:id="460" w:author="Yufei Sun" w:date="2021-11-22T11:25:00Z">
        <w:r w:rsidR="00C550B9" w:rsidRPr="00993FFA">
          <w:rPr>
            <w:rFonts w:hint="eastAsia"/>
            <w:color w:val="000000" w:themeColor="text1"/>
            <w:lang w:eastAsia="zh-CN"/>
            <w:rPrChange w:id="461" w:author="Yufei Sun" w:date="2022-01-04T22:28:00Z">
              <w:rPr>
                <w:rFonts w:hint="eastAsia"/>
                <w:lang w:eastAsia="zh-CN"/>
              </w:rPr>
            </w:rPrChange>
          </w:rPr>
          <w:t>打“提前量”</w:t>
        </w:r>
        <w:r w:rsidR="002B2B77" w:rsidRPr="00993FFA">
          <w:rPr>
            <w:rFonts w:hint="eastAsia"/>
            <w:color w:val="000000" w:themeColor="text1"/>
            <w:lang w:eastAsia="zh-CN"/>
            <w:rPrChange w:id="462" w:author="Yufei Sun" w:date="2022-01-04T22:28:00Z">
              <w:rPr>
                <w:rFonts w:hint="eastAsia"/>
                <w:lang w:eastAsia="zh-CN"/>
              </w:rPr>
            </w:rPrChange>
          </w:rPr>
          <w:t>的方式</w:t>
        </w:r>
      </w:ins>
      <w:ins w:id="463" w:author="Yufei Sun" w:date="2021-11-22T11:27:00Z">
        <w:r w:rsidR="002B2B77" w:rsidRPr="00993FFA">
          <w:rPr>
            <w:rFonts w:hint="eastAsia"/>
            <w:color w:val="000000" w:themeColor="text1"/>
            <w:lang w:eastAsia="zh-CN"/>
            <w:rPrChange w:id="464" w:author="Yufei Sun" w:date="2022-01-04T22:28:00Z">
              <w:rPr>
                <w:rFonts w:hint="eastAsia"/>
                <w:lang w:eastAsia="zh-CN"/>
              </w:rPr>
            </w:rPrChange>
          </w:rPr>
          <w:t>来</w:t>
        </w:r>
        <w:r w:rsidR="002B2B77" w:rsidRPr="00993FFA">
          <w:rPr>
            <w:rFonts w:hint="eastAsia"/>
            <w:color w:val="000000" w:themeColor="text1"/>
            <w:lang w:eastAsia="zh-CN"/>
            <w:rPrChange w:id="465" w:author="Yufei Sun" w:date="2022-01-04T22:28:00Z">
              <w:rPr>
                <w:rFonts w:hint="eastAsia"/>
                <w:lang w:eastAsia="zh-CN"/>
              </w:rPr>
            </w:rPrChange>
          </w:rPr>
          <w:lastRenderedPageBreak/>
          <w:t>解压的方式难以为继。</w:t>
        </w:r>
      </w:ins>
      <w:ins w:id="466" w:author="Yufei Sun" w:date="2021-11-22T11:28:00Z">
        <w:r w:rsidR="002B2B77" w:rsidRPr="00993FFA">
          <w:rPr>
            <w:rFonts w:hint="eastAsia"/>
            <w:color w:val="000000" w:themeColor="text1"/>
            <w:lang w:eastAsia="zh-CN"/>
            <w:rPrChange w:id="467" w:author="Yufei Sun" w:date="2022-01-04T22:28:00Z">
              <w:rPr>
                <w:rFonts w:hint="eastAsia"/>
                <w:lang w:eastAsia="zh-CN"/>
              </w:rPr>
            </w:rPrChange>
          </w:rPr>
          <w:t>这些治理的新变化都不断呼吁着对“压力型”体制的</w:t>
        </w:r>
      </w:ins>
      <w:ins w:id="468" w:author="Yufei Sun" w:date="2021-11-22T11:29:00Z">
        <w:r w:rsidR="002B2B77" w:rsidRPr="00993FFA">
          <w:rPr>
            <w:rFonts w:hint="eastAsia"/>
            <w:color w:val="000000" w:themeColor="text1"/>
            <w:lang w:eastAsia="zh-CN"/>
            <w:rPrChange w:id="469" w:author="Yufei Sun" w:date="2022-01-04T22:28:00Z">
              <w:rPr>
                <w:rFonts w:hint="eastAsia"/>
                <w:lang w:eastAsia="zh-CN"/>
              </w:rPr>
            </w:rPrChange>
          </w:rPr>
          <w:t>原有理论的完善和丰富，以适应和</w:t>
        </w:r>
      </w:ins>
      <w:ins w:id="470" w:author="Yufei Sun" w:date="2021-11-22T11:30:00Z">
        <w:r w:rsidR="002B2B77" w:rsidRPr="00993FFA">
          <w:rPr>
            <w:rFonts w:hint="eastAsia"/>
            <w:color w:val="000000" w:themeColor="text1"/>
            <w:lang w:eastAsia="zh-CN"/>
            <w:rPrChange w:id="471" w:author="Yufei Sun" w:date="2022-01-04T22:28:00Z">
              <w:rPr>
                <w:rFonts w:hint="eastAsia"/>
                <w:lang w:eastAsia="zh-CN"/>
              </w:rPr>
            </w:rPrChange>
          </w:rPr>
          <w:t>解释</w:t>
        </w:r>
      </w:ins>
      <w:ins w:id="472" w:author="Yufei Sun" w:date="2021-11-22T11:29:00Z">
        <w:r w:rsidR="002B2B77" w:rsidRPr="00993FFA">
          <w:rPr>
            <w:rFonts w:hint="eastAsia"/>
            <w:color w:val="000000" w:themeColor="text1"/>
            <w:lang w:eastAsia="zh-CN"/>
            <w:rPrChange w:id="473" w:author="Yufei Sun" w:date="2022-01-04T22:28:00Z">
              <w:rPr>
                <w:rFonts w:hint="eastAsia"/>
                <w:lang w:eastAsia="zh-CN"/>
              </w:rPr>
            </w:rPrChange>
          </w:rPr>
          <w:t>新的</w:t>
        </w:r>
      </w:ins>
      <w:ins w:id="474" w:author="Yufei Sun" w:date="2021-11-22T11:30:00Z">
        <w:r w:rsidR="002B2B77" w:rsidRPr="00993FFA">
          <w:rPr>
            <w:rFonts w:hint="eastAsia"/>
            <w:color w:val="000000" w:themeColor="text1"/>
            <w:lang w:eastAsia="zh-CN"/>
            <w:rPrChange w:id="475" w:author="Yufei Sun" w:date="2022-01-04T22:28:00Z">
              <w:rPr>
                <w:rFonts w:hint="eastAsia"/>
                <w:lang w:eastAsia="zh-CN"/>
              </w:rPr>
            </w:rPrChange>
          </w:rPr>
          <w:t>地方</w:t>
        </w:r>
      </w:ins>
      <w:ins w:id="476" w:author="Yufei Sun" w:date="2021-11-22T11:29:00Z">
        <w:r w:rsidR="002B2B77" w:rsidRPr="00993FFA">
          <w:rPr>
            <w:rFonts w:hint="eastAsia"/>
            <w:color w:val="000000" w:themeColor="text1"/>
            <w:lang w:eastAsia="zh-CN"/>
            <w:rPrChange w:id="477" w:author="Yufei Sun" w:date="2022-01-04T22:28:00Z">
              <w:rPr>
                <w:rFonts w:hint="eastAsia"/>
                <w:lang w:eastAsia="zh-CN"/>
              </w:rPr>
            </w:rPrChange>
          </w:rPr>
          <w:t>治理</w:t>
        </w:r>
      </w:ins>
      <w:ins w:id="478" w:author="Yufei Sun" w:date="2021-11-22T11:30:00Z">
        <w:r w:rsidR="002B2B77" w:rsidRPr="00993FFA">
          <w:rPr>
            <w:rFonts w:hint="eastAsia"/>
            <w:color w:val="000000" w:themeColor="text1"/>
            <w:lang w:eastAsia="zh-CN"/>
            <w:rPrChange w:id="479" w:author="Yufei Sun" w:date="2022-01-04T22:28:00Z">
              <w:rPr>
                <w:rFonts w:hint="eastAsia"/>
                <w:lang w:eastAsia="zh-CN"/>
              </w:rPr>
            </w:rPrChange>
          </w:rPr>
          <w:t>实践</w:t>
        </w:r>
      </w:ins>
      <w:ins w:id="480" w:author="Yufei Sun" w:date="2021-11-22T11:29:00Z">
        <w:r w:rsidR="002B2B77" w:rsidRPr="00993FFA">
          <w:rPr>
            <w:rFonts w:hint="eastAsia"/>
            <w:color w:val="000000" w:themeColor="text1"/>
            <w:lang w:eastAsia="zh-CN"/>
            <w:rPrChange w:id="481" w:author="Yufei Sun" w:date="2022-01-04T22:28:00Z">
              <w:rPr>
                <w:rFonts w:hint="eastAsia"/>
                <w:lang w:eastAsia="zh-CN"/>
              </w:rPr>
            </w:rPrChange>
          </w:rPr>
          <w:t>。</w:t>
        </w:r>
      </w:ins>
    </w:p>
    <w:p w14:paraId="37889A22" w14:textId="5C20258B" w:rsidR="00977E4B" w:rsidRPr="00993FFA" w:rsidRDefault="006C0E77">
      <w:pPr>
        <w:pStyle w:val="FirstParagraph"/>
        <w:ind w:firstLine="480"/>
        <w:rPr>
          <w:color w:val="000000" w:themeColor="text1"/>
          <w:lang w:eastAsia="zh-CN"/>
          <w:rPrChange w:id="482" w:author="Yufei Sun" w:date="2022-01-04T22:28:00Z">
            <w:rPr>
              <w:lang w:eastAsia="zh-CN"/>
            </w:rPr>
          </w:rPrChange>
        </w:rPr>
      </w:pPr>
      <w:r w:rsidRPr="00993FFA">
        <w:rPr>
          <w:color w:val="000000" w:themeColor="text1"/>
          <w:lang w:eastAsia="zh-CN"/>
          <w:rPrChange w:id="483" w:author="Yufei Sun" w:date="2022-01-04T22:28:00Z">
            <w:rPr>
              <w:lang w:eastAsia="zh-CN"/>
            </w:rPr>
          </w:rPrChange>
        </w:rPr>
        <w:t>自</w:t>
      </w:r>
      <w:r w:rsidRPr="00993FFA">
        <w:rPr>
          <w:color w:val="000000" w:themeColor="text1"/>
          <w:lang w:eastAsia="zh-CN"/>
          <w:rPrChange w:id="484" w:author="Yufei Sun" w:date="2022-01-04T22:28:00Z">
            <w:rPr>
              <w:lang w:eastAsia="zh-CN"/>
            </w:rPr>
          </w:rPrChange>
        </w:rPr>
        <w:t>20</w:t>
      </w:r>
      <w:r w:rsidRPr="00993FFA">
        <w:rPr>
          <w:color w:val="000000" w:themeColor="text1"/>
          <w:lang w:eastAsia="zh-CN"/>
          <w:rPrChange w:id="485" w:author="Yufei Sun" w:date="2022-01-04T22:28:00Z">
            <w:rPr>
              <w:lang w:eastAsia="zh-CN"/>
            </w:rPr>
          </w:rPrChange>
        </w:rPr>
        <w:t>世纪</w:t>
      </w:r>
      <w:r w:rsidRPr="00993FFA">
        <w:rPr>
          <w:color w:val="000000" w:themeColor="text1"/>
          <w:lang w:eastAsia="zh-CN"/>
          <w:rPrChange w:id="486" w:author="Yufei Sun" w:date="2022-01-04T22:28:00Z">
            <w:rPr>
              <w:lang w:eastAsia="zh-CN"/>
            </w:rPr>
          </w:rPrChange>
        </w:rPr>
        <w:t>90</w:t>
      </w:r>
      <w:r w:rsidRPr="00993FFA">
        <w:rPr>
          <w:color w:val="000000" w:themeColor="text1"/>
          <w:lang w:eastAsia="zh-CN"/>
          <w:rPrChange w:id="487" w:author="Yufei Sun" w:date="2022-01-04T22:28:00Z">
            <w:rPr>
              <w:lang w:eastAsia="zh-CN"/>
            </w:rPr>
          </w:rPrChange>
        </w:rPr>
        <w:t>年代提出以来，压力型体制受到学界的广泛讨论，它试图从政府间关系的视角，为理解中国地方治理的实践和动力提出一个全局性的分析框架。它对</w:t>
      </w:r>
      <w:r w:rsidRPr="00993FFA">
        <w:rPr>
          <w:color w:val="000000" w:themeColor="text1"/>
          <w:lang w:eastAsia="zh-CN"/>
          <w:rPrChange w:id="488" w:author="Yufei Sun" w:date="2022-01-04T22:28:00Z">
            <w:rPr>
              <w:lang w:eastAsia="zh-CN"/>
            </w:rPr>
          </w:rPrChange>
        </w:rPr>
        <w:t>“</w:t>
      </w:r>
      <w:r w:rsidRPr="00993FFA">
        <w:rPr>
          <w:color w:val="000000" w:themeColor="text1"/>
          <w:lang w:eastAsia="zh-CN"/>
          <w:rPrChange w:id="489" w:author="Yufei Sun" w:date="2022-01-04T22:28:00Z">
            <w:rPr>
              <w:lang w:eastAsia="zh-CN"/>
            </w:rPr>
          </w:rPrChange>
        </w:rPr>
        <w:t>行政发包制</w:t>
      </w:r>
      <w:r w:rsidRPr="00993FFA">
        <w:rPr>
          <w:color w:val="000000" w:themeColor="text1"/>
          <w:lang w:eastAsia="zh-CN"/>
          <w:rPrChange w:id="490" w:author="Yufei Sun" w:date="2022-01-04T22:28:00Z">
            <w:rPr>
              <w:lang w:eastAsia="zh-CN"/>
            </w:rPr>
          </w:rPrChange>
        </w:rPr>
        <w:t>”</w:t>
      </w:r>
      <w:r w:rsidRPr="00993FFA">
        <w:rPr>
          <w:color w:val="000000" w:themeColor="text1"/>
          <w:lang w:eastAsia="zh-CN"/>
          <w:rPrChange w:id="491" w:author="Yufei Sun" w:date="2022-01-04T22:28:00Z">
            <w:rPr>
              <w:lang w:eastAsia="zh-CN"/>
            </w:rPr>
          </w:rPrChange>
        </w:rPr>
        <w:t>、</w:t>
      </w:r>
      <w:r w:rsidRPr="00993FFA">
        <w:rPr>
          <w:color w:val="000000" w:themeColor="text1"/>
          <w:lang w:eastAsia="zh-CN"/>
          <w:rPrChange w:id="492" w:author="Yufei Sun" w:date="2022-01-04T22:28:00Z">
            <w:rPr>
              <w:lang w:eastAsia="zh-CN"/>
            </w:rPr>
          </w:rPrChange>
        </w:rPr>
        <w:t>“</w:t>
      </w:r>
      <w:r w:rsidRPr="00993FFA">
        <w:rPr>
          <w:color w:val="000000" w:themeColor="text1"/>
          <w:lang w:eastAsia="zh-CN"/>
          <w:rPrChange w:id="493" w:author="Yufei Sun" w:date="2022-01-04T22:28:00Z">
            <w:rPr>
              <w:lang w:eastAsia="zh-CN"/>
            </w:rPr>
          </w:rPrChange>
        </w:rPr>
        <w:t>控制权</w:t>
      </w:r>
      <w:r w:rsidRPr="00993FFA">
        <w:rPr>
          <w:color w:val="000000" w:themeColor="text1"/>
          <w:lang w:eastAsia="zh-CN"/>
          <w:rPrChange w:id="494" w:author="Yufei Sun" w:date="2022-01-04T22:28:00Z">
            <w:rPr>
              <w:lang w:eastAsia="zh-CN"/>
            </w:rPr>
          </w:rPrChange>
        </w:rPr>
        <w:t>”</w:t>
      </w:r>
      <w:r w:rsidRPr="00993FFA">
        <w:rPr>
          <w:color w:val="000000" w:themeColor="text1"/>
          <w:lang w:eastAsia="zh-CN"/>
          <w:rPrChange w:id="495" w:author="Yufei Sun" w:date="2022-01-04T22:28:00Z">
            <w:rPr>
              <w:lang w:eastAsia="zh-CN"/>
            </w:rPr>
          </w:rPrChange>
        </w:rPr>
        <w:t>、</w:t>
      </w:r>
      <w:r w:rsidRPr="00993FFA">
        <w:rPr>
          <w:color w:val="000000" w:themeColor="text1"/>
          <w:lang w:eastAsia="zh-CN"/>
          <w:rPrChange w:id="496" w:author="Yufei Sun" w:date="2022-01-04T22:28:00Z">
            <w:rPr>
              <w:lang w:eastAsia="zh-CN"/>
            </w:rPr>
          </w:rPrChange>
        </w:rPr>
        <w:t>“</w:t>
      </w:r>
      <w:r w:rsidRPr="00993FFA">
        <w:rPr>
          <w:color w:val="000000" w:themeColor="text1"/>
          <w:lang w:eastAsia="zh-CN"/>
          <w:rPrChange w:id="497" w:author="Yufei Sun" w:date="2022-01-04T22:28:00Z">
            <w:rPr>
              <w:lang w:eastAsia="zh-CN"/>
            </w:rPr>
          </w:rPrChange>
        </w:rPr>
        <w:t>项目制</w:t>
      </w:r>
      <w:r w:rsidRPr="00993FFA">
        <w:rPr>
          <w:color w:val="000000" w:themeColor="text1"/>
          <w:lang w:eastAsia="zh-CN"/>
          <w:rPrChange w:id="498" w:author="Yufei Sun" w:date="2022-01-04T22:28:00Z">
            <w:rPr>
              <w:lang w:eastAsia="zh-CN"/>
            </w:rPr>
          </w:rPrChange>
        </w:rPr>
        <w:t>”</w:t>
      </w:r>
      <w:r w:rsidRPr="00993FFA">
        <w:rPr>
          <w:color w:val="000000" w:themeColor="text1"/>
          <w:lang w:eastAsia="zh-CN"/>
          <w:rPrChange w:id="499" w:author="Yufei Sun" w:date="2022-01-04T22:28:00Z">
            <w:rPr>
              <w:lang w:eastAsia="zh-CN"/>
            </w:rPr>
          </w:rPrChange>
        </w:rPr>
        <w:t>等富有解释力的经典理论具有较强的整合能力，但近年来政府间关系的巨大变化，也对</w:t>
      </w:r>
      <w:r w:rsidRPr="00993FFA">
        <w:rPr>
          <w:color w:val="000000" w:themeColor="text1"/>
          <w:lang w:eastAsia="zh-CN"/>
          <w:rPrChange w:id="500" w:author="Yufei Sun" w:date="2022-01-04T22:28:00Z">
            <w:rPr>
              <w:lang w:eastAsia="zh-CN"/>
            </w:rPr>
          </w:rPrChange>
        </w:rPr>
        <w:t>“</w:t>
      </w:r>
      <w:r w:rsidRPr="00993FFA">
        <w:rPr>
          <w:color w:val="000000" w:themeColor="text1"/>
          <w:lang w:eastAsia="zh-CN"/>
          <w:rPrChange w:id="501" w:author="Yufei Sun" w:date="2022-01-04T22:28:00Z">
            <w:rPr>
              <w:lang w:eastAsia="zh-CN"/>
            </w:rPr>
          </w:rPrChange>
        </w:rPr>
        <w:t>压力型体制</w:t>
      </w:r>
      <w:r w:rsidRPr="00993FFA">
        <w:rPr>
          <w:color w:val="000000" w:themeColor="text1"/>
          <w:lang w:eastAsia="zh-CN"/>
          <w:rPrChange w:id="502" w:author="Yufei Sun" w:date="2022-01-04T22:28:00Z">
            <w:rPr>
              <w:lang w:eastAsia="zh-CN"/>
            </w:rPr>
          </w:rPrChange>
        </w:rPr>
        <w:t>”</w:t>
      </w:r>
      <w:r w:rsidRPr="00993FFA">
        <w:rPr>
          <w:color w:val="000000" w:themeColor="text1"/>
          <w:lang w:eastAsia="zh-CN"/>
          <w:rPrChange w:id="503" w:author="Yufei Sun" w:date="2022-01-04T22:28:00Z">
            <w:rPr>
              <w:lang w:eastAsia="zh-CN"/>
            </w:rPr>
          </w:rPrChange>
        </w:rPr>
        <w:t>理论提出了与时俱进的新要求。本节笔者就在梳理压力型特征以及和其他经典理论联系的基础上，基于当下地方治理实践，提出新的思考。</w:t>
      </w:r>
    </w:p>
    <w:p w14:paraId="0E8DD9C7" w14:textId="126D23CD" w:rsidR="00977E4B" w:rsidRPr="00993FFA" w:rsidRDefault="006C0E77">
      <w:pPr>
        <w:pStyle w:val="2"/>
        <w:rPr>
          <w:lang w:eastAsia="zh-CN"/>
        </w:rPr>
      </w:pPr>
      <w:bookmarkStart w:id="504" w:name="压力型体制的概念"/>
      <w:r w:rsidRPr="00993FFA">
        <w:rPr>
          <w:lang w:eastAsia="zh-CN"/>
        </w:rPr>
        <w:t>“</w:t>
      </w:r>
      <w:r w:rsidRPr="00993FFA">
        <w:rPr>
          <w:lang w:eastAsia="zh-CN"/>
        </w:rPr>
        <w:t>压力型体制</w:t>
      </w:r>
      <w:r w:rsidRPr="00993FFA">
        <w:rPr>
          <w:lang w:eastAsia="zh-CN"/>
        </w:rPr>
        <w:t>”</w:t>
      </w:r>
      <w:commentRangeStart w:id="505"/>
      <w:commentRangeStart w:id="506"/>
      <w:del w:id="507" w:author="杨雪冬" w:date="2021-11-23T09:04:00Z">
        <w:r w:rsidRPr="00993FFA" w:rsidDel="00A268A1">
          <w:rPr>
            <w:rFonts w:hint="eastAsia"/>
            <w:lang w:eastAsia="zh-CN"/>
          </w:rPr>
          <w:delText>的概念</w:delText>
        </w:r>
        <w:commentRangeEnd w:id="505"/>
        <w:r w:rsidR="0079445A" w:rsidRPr="00993FFA" w:rsidDel="00A268A1">
          <w:rPr>
            <w:rStyle w:val="af5"/>
            <w:rFonts w:asciiTheme="minorHAnsi" w:eastAsiaTheme="minorEastAsia" w:hAnsiTheme="minorHAnsi" w:cstheme="minorBidi" w:hint="eastAsia"/>
            <w:b w:val="0"/>
            <w:bCs w:val="0"/>
            <w:lang w:eastAsia="zh-CN"/>
            <w:rPrChange w:id="508" w:author="Yufei Sun" w:date="2022-01-04T22:28:00Z">
              <w:rPr>
                <w:rStyle w:val="af5"/>
                <w:rFonts w:asciiTheme="minorHAnsi" w:eastAsiaTheme="minorEastAsia" w:hAnsiTheme="minorHAnsi" w:cstheme="minorBidi" w:hint="eastAsia"/>
                <w:b w:val="0"/>
                <w:bCs w:val="0"/>
                <w:color w:val="auto"/>
                <w:lang w:eastAsia="zh-CN"/>
              </w:rPr>
            </w:rPrChange>
          </w:rPr>
          <w:commentReference w:id="505"/>
        </w:r>
        <w:commentRangeEnd w:id="506"/>
        <w:r w:rsidR="001703BD" w:rsidRPr="00993FFA" w:rsidDel="00A268A1">
          <w:rPr>
            <w:rStyle w:val="af5"/>
            <w:rFonts w:asciiTheme="minorHAnsi" w:eastAsiaTheme="minorEastAsia" w:hAnsiTheme="minorHAnsi" w:cstheme="minorBidi" w:hint="eastAsia"/>
            <w:b w:val="0"/>
            <w:bCs w:val="0"/>
            <w:lang w:eastAsia="zh-CN"/>
            <w:rPrChange w:id="509" w:author="Yufei Sun" w:date="2022-01-04T22:28:00Z">
              <w:rPr>
                <w:rStyle w:val="af5"/>
                <w:rFonts w:asciiTheme="minorHAnsi" w:eastAsiaTheme="minorEastAsia" w:hAnsiTheme="minorHAnsi" w:cstheme="minorBidi" w:hint="eastAsia"/>
                <w:b w:val="0"/>
                <w:bCs w:val="0"/>
                <w:color w:val="auto"/>
                <w:lang w:eastAsia="zh-CN"/>
              </w:rPr>
            </w:rPrChange>
          </w:rPr>
          <w:commentReference w:id="506"/>
        </w:r>
      </w:del>
      <w:ins w:id="510" w:author="杨雪冬" w:date="2021-11-23T09:04:00Z">
        <w:r w:rsidR="00A268A1" w:rsidRPr="00993FFA">
          <w:rPr>
            <w:rFonts w:hint="eastAsia"/>
            <w:lang w:eastAsia="zh-CN"/>
          </w:rPr>
          <w:t>及其对地方治理运行的解释</w:t>
        </w:r>
      </w:ins>
    </w:p>
    <w:p w14:paraId="72E86F72" w14:textId="20C8ACE4" w:rsidR="00977E4B" w:rsidRPr="00993FFA" w:rsidRDefault="006C0E77">
      <w:pPr>
        <w:pStyle w:val="FirstParagraph"/>
        <w:ind w:firstLine="480"/>
        <w:rPr>
          <w:color w:val="000000" w:themeColor="text1"/>
          <w:lang w:eastAsia="zh-CN"/>
          <w:rPrChange w:id="511" w:author="Yufei Sun" w:date="2022-01-04T22:28:00Z">
            <w:rPr>
              <w:lang w:eastAsia="zh-CN"/>
            </w:rPr>
          </w:rPrChange>
        </w:rPr>
      </w:pPr>
      <w:r w:rsidRPr="00993FFA">
        <w:rPr>
          <w:color w:val="000000" w:themeColor="text1"/>
          <w:lang w:eastAsia="zh-CN"/>
          <w:rPrChange w:id="512" w:author="Yufei Sun" w:date="2022-01-04T22:28:00Z">
            <w:rPr>
              <w:lang w:eastAsia="zh-CN"/>
            </w:rPr>
          </w:rPrChange>
        </w:rPr>
        <w:t>所谓的</w:t>
      </w:r>
      <w:r w:rsidRPr="00993FFA">
        <w:rPr>
          <w:color w:val="000000" w:themeColor="text1"/>
          <w:lang w:eastAsia="zh-CN"/>
          <w:rPrChange w:id="513" w:author="Yufei Sun" w:date="2022-01-04T22:28:00Z">
            <w:rPr>
              <w:lang w:eastAsia="zh-CN"/>
            </w:rPr>
          </w:rPrChange>
        </w:rPr>
        <w:t>“</w:t>
      </w:r>
      <w:r w:rsidRPr="00993FFA">
        <w:rPr>
          <w:color w:val="000000" w:themeColor="text1"/>
          <w:lang w:eastAsia="zh-CN"/>
          <w:rPrChange w:id="514" w:author="Yufei Sun" w:date="2022-01-04T22:28:00Z">
            <w:rPr>
              <w:lang w:eastAsia="zh-CN"/>
            </w:rPr>
          </w:rPrChange>
        </w:rPr>
        <w:t>压力型体制</w:t>
      </w:r>
      <w:r w:rsidRPr="00993FFA">
        <w:rPr>
          <w:color w:val="000000" w:themeColor="text1"/>
          <w:lang w:eastAsia="zh-CN"/>
          <w:rPrChange w:id="515" w:author="Yufei Sun" w:date="2022-01-04T22:28:00Z">
            <w:rPr>
              <w:lang w:eastAsia="zh-CN"/>
            </w:rPr>
          </w:rPrChange>
        </w:rPr>
        <w:t>”</w:t>
      </w:r>
      <w:r w:rsidRPr="00993FFA">
        <w:rPr>
          <w:color w:val="000000" w:themeColor="text1"/>
          <w:lang w:eastAsia="zh-CN"/>
          <w:rPrChange w:id="516" w:author="Yufei Sun" w:date="2022-01-04T22:28:00Z">
            <w:rPr>
              <w:lang w:eastAsia="zh-CN"/>
            </w:rPr>
          </w:rPrChange>
        </w:rPr>
        <w:t>，指的是在中国政治体系中，党政体制下的地方政府为了某一政策目标或政治任务的达成而构建的一套</w:t>
      </w:r>
      <w:r w:rsidRPr="00993FFA">
        <w:rPr>
          <w:color w:val="000000" w:themeColor="text1"/>
          <w:lang w:eastAsia="zh-CN"/>
          <w:rPrChange w:id="517" w:author="Yufei Sun" w:date="2022-01-04T22:28:00Z">
            <w:rPr>
              <w:lang w:eastAsia="zh-CN"/>
            </w:rPr>
          </w:rPrChange>
        </w:rPr>
        <w:t>“</w:t>
      </w:r>
      <w:r w:rsidRPr="00993FFA">
        <w:rPr>
          <w:color w:val="000000" w:themeColor="text1"/>
          <w:lang w:eastAsia="zh-CN"/>
          <w:rPrChange w:id="518" w:author="Yufei Sun" w:date="2022-01-04T22:28:00Z">
            <w:rPr>
              <w:lang w:eastAsia="zh-CN"/>
            </w:rPr>
          </w:rPrChange>
        </w:rPr>
        <w:t>把行政命令与物质激励结合起来的机制组合</w:t>
      </w:r>
      <w:r w:rsidRPr="00993FFA">
        <w:rPr>
          <w:color w:val="000000" w:themeColor="text1"/>
          <w:lang w:eastAsia="zh-CN"/>
          <w:rPrChange w:id="519" w:author="Yufei Sun" w:date="2022-01-04T22:28:00Z">
            <w:rPr>
              <w:lang w:eastAsia="zh-CN"/>
            </w:rPr>
          </w:rPrChange>
        </w:rPr>
        <w:t>” (</w:t>
      </w:r>
      <w:r w:rsidR="00347073" w:rsidRPr="00993FFA">
        <w:rPr>
          <w:color w:val="000000" w:themeColor="text1"/>
          <w:rPrChange w:id="520" w:author="Yufei Sun" w:date="2022-01-04T22:28:00Z">
            <w:rPr/>
          </w:rPrChange>
        </w:rPr>
        <w:fldChar w:fldCharType="begin"/>
      </w:r>
      <w:r w:rsidR="00347073" w:rsidRPr="00993FFA">
        <w:rPr>
          <w:color w:val="000000" w:themeColor="text1"/>
          <w:lang w:eastAsia="zh-CN"/>
          <w:rPrChange w:id="521" w:author="Yufei Sun" w:date="2022-01-04T22:28:00Z">
            <w:rPr>
              <w:lang w:eastAsia="zh-CN"/>
            </w:rPr>
          </w:rPrChange>
        </w:rPr>
        <w:instrText xml:space="preserve"> HYPERLINK \l "ref-YangXueDong2018" \h </w:instrText>
      </w:r>
      <w:r w:rsidR="00347073" w:rsidRPr="00993FFA">
        <w:rPr>
          <w:color w:val="000000" w:themeColor="text1"/>
          <w:rPrChange w:id="522" w:author="Yufei Sun" w:date="2022-01-04T22:28:00Z">
            <w:rPr/>
          </w:rPrChange>
        </w:rPr>
        <w:fldChar w:fldCharType="separate"/>
      </w:r>
      <w:r w:rsidRPr="00993FFA">
        <w:rPr>
          <w:rStyle w:val="ae"/>
          <w:color w:val="000000" w:themeColor="text1"/>
          <w:lang w:eastAsia="zh-CN"/>
          <w:rPrChange w:id="523" w:author="Yufei Sun" w:date="2022-01-04T22:28:00Z">
            <w:rPr>
              <w:rStyle w:val="ae"/>
              <w:lang w:eastAsia="zh-CN"/>
            </w:rPr>
          </w:rPrChange>
        </w:rPr>
        <w:t>杨雪冬</w:t>
      </w:r>
      <w:r w:rsidRPr="00993FFA">
        <w:rPr>
          <w:rStyle w:val="ae"/>
          <w:color w:val="000000" w:themeColor="text1"/>
          <w:lang w:eastAsia="zh-CN"/>
          <w:rPrChange w:id="524" w:author="Yufei Sun" w:date="2022-01-04T22:28:00Z">
            <w:rPr>
              <w:rStyle w:val="ae"/>
              <w:lang w:eastAsia="zh-CN"/>
            </w:rPr>
          </w:rPrChange>
        </w:rPr>
        <w:t>, 2018</w:t>
      </w:r>
      <w:r w:rsidR="00347073" w:rsidRPr="00993FFA">
        <w:rPr>
          <w:rStyle w:val="ae"/>
          <w:color w:val="000000" w:themeColor="text1"/>
          <w:lang w:eastAsia="zh-CN"/>
          <w:rPrChange w:id="525" w:author="Yufei Sun" w:date="2022-01-04T22:28:00Z">
            <w:rPr>
              <w:rStyle w:val="ae"/>
              <w:lang w:eastAsia="zh-CN"/>
            </w:rPr>
          </w:rPrChange>
        </w:rPr>
        <w:fldChar w:fldCharType="end"/>
      </w:r>
      <w:r w:rsidRPr="00993FFA">
        <w:rPr>
          <w:color w:val="000000" w:themeColor="text1"/>
          <w:lang w:eastAsia="zh-CN"/>
          <w:rPrChange w:id="526" w:author="Yufei Sun" w:date="2022-01-04T22:28:00Z">
            <w:rPr>
              <w:lang w:eastAsia="zh-CN"/>
            </w:rPr>
          </w:rPrChange>
        </w:rPr>
        <w:t xml:space="preserve">) </w:t>
      </w:r>
      <w:r w:rsidRPr="00993FFA">
        <w:rPr>
          <w:color w:val="000000" w:themeColor="text1"/>
          <w:lang w:eastAsia="zh-CN"/>
          <w:rPrChange w:id="527" w:author="Yufei Sun" w:date="2022-01-04T22:28:00Z">
            <w:rPr>
              <w:lang w:eastAsia="zh-CN"/>
            </w:rPr>
          </w:rPrChange>
        </w:rPr>
        <w:t>。它是由</w:t>
      </w:r>
      <w:r w:rsidRPr="00993FFA">
        <w:rPr>
          <w:color w:val="000000" w:themeColor="text1"/>
          <w:lang w:eastAsia="zh-CN"/>
          <w:rPrChange w:id="528" w:author="Yufei Sun" w:date="2022-01-04T22:28:00Z">
            <w:rPr>
              <w:lang w:eastAsia="zh-CN"/>
            </w:rPr>
          </w:rPrChange>
        </w:rPr>
        <w:t xml:space="preserve"> </w:t>
      </w:r>
      <w:r w:rsidR="00347073" w:rsidRPr="00993FFA">
        <w:rPr>
          <w:color w:val="000000" w:themeColor="text1"/>
          <w:rPrChange w:id="529" w:author="Yufei Sun" w:date="2022-01-04T22:28:00Z">
            <w:rPr/>
          </w:rPrChange>
        </w:rPr>
        <w:fldChar w:fldCharType="begin"/>
      </w:r>
      <w:r w:rsidR="00347073" w:rsidRPr="00993FFA">
        <w:rPr>
          <w:color w:val="000000" w:themeColor="text1"/>
          <w:lang w:eastAsia="zh-CN"/>
          <w:rPrChange w:id="530" w:author="Yufei Sun" w:date="2022-01-04T22:28:00Z">
            <w:rPr>
              <w:lang w:eastAsia="zh-CN"/>
            </w:rPr>
          </w:rPrChange>
        </w:rPr>
        <w:instrText xml:space="preserve"> HYPERLINK \l "ref-RongJingBen1998" \h </w:instrText>
      </w:r>
      <w:r w:rsidR="00347073" w:rsidRPr="00993FFA">
        <w:rPr>
          <w:color w:val="000000" w:themeColor="text1"/>
          <w:rPrChange w:id="531" w:author="Yufei Sun" w:date="2022-01-04T22:28:00Z">
            <w:rPr/>
          </w:rPrChange>
        </w:rPr>
        <w:fldChar w:fldCharType="separate"/>
      </w:r>
      <w:r w:rsidRPr="00993FFA">
        <w:rPr>
          <w:rStyle w:val="ae"/>
          <w:color w:val="000000" w:themeColor="text1"/>
          <w:lang w:eastAsia="zh-CN"/>
          <w:rPrChange w:id="532" w:author="Yufei Sun" w:date="2022-01-04T22:28:00Z">
            <w:rPr>
              <w:rStyle w:val="ae"/>
              <w:lang w:eastAsia="zh-CN"/>
            </w:rPr>
          </w:rPrChange>
        </w:rPr>
        <w:t>荣敬本</w:t>
      </w:r>
      <w:r w:rsidR="00347073" w:rsidRPr="00993FFA">
        <w:rPr>
          <w:rStyle w:val="ae"/>
          <w:color w:val="000000" w:themeColor="text1"/>
          <w:lang w:eastAsia="zh-CN"/>
          <w:rPrChange w:id="533" w:author="Yufei Sun" w:date="2022-01-04T22:28:00Z">
            <w:rPr>
              <w:rStyle w:val="ae"/>
              <w:lang w:eastAsia="zh-CN"/>
            </w:rPr>
          </w:rPrChange>
        </w:rPr>
        <w:fldChar w:fldCharType="end"/>
      </w:r>
      <w:r w:rsidRPr="00993FFA">
        <w:rPr>
          <w:color w:val="000000" w:themeColor="text1"/>
          <w:lang w:eastAsia="zh-CN"/>
          <w:rPrChange w:id="534" w:author="Yufei Sun" w:date="2022-01-04T22:28:00Z">
            <w:rPr>
              <w:lang w:eastAsia="zh-CN"/>
            </w:rPr>
          </w:rPrChange>
        </w:rPr>
        <w:t xml:space="preserve"> (</w:t>
      </w:r>
      <w:r w:rsidR="00347073" w:rsidRPr="00993FFA">
        <w:rPr>
          <w:color w:val="000000" w:themeColor="text1"/>
          <w:rPrChange w:id="535" w:author="Yufei Sun" w:date="2022-01-04T22:28:00Z">
            <w:rPr/>
          </w:rPrChange>
        </w:rPr>
        <w:fldChar w:fldCharType="begin"/>
      </w:r>
      <w:r w:rsidR="00347073" w:rsidRPr="00993FFA">
        <w:rPr>
          <w:color w:val="000000" w:themeColor="text1"/>
          <w:lang w:eastAsia="zh-CN"/>
          <w:rPrChange w:id="536" w:author="Yufei Sun" w:date="2022-01-04T22:28:00Z">
            <w:rPr>
              <w:lang w:eastAsia="zh-CN"/>
            </w:rPr>
          </w:rPrChange>
        </w:rPr>
        <w:instrText xml:space="preserve"> HYPERLINK \l "ref-RongJingBen1998" \h </w:instrText>
      </w:r>
      <w:r w:rsidR="00347073" w:rsidRPr="00993FFA">
        <w:rPr>
          <w:color w:val="000000" w:themeColor="text1"/>
          <w:rPrChange w:id="537" w:author="Yufei Sun" w:date="2022-01-04T22:28:00Z">
            <w:rPr/>
          </w:rPrChange>
        </w:rPr>
        <w:fldChar w:fldCharType="separate"/>
      </w:r>
      <w:r w:rsidRPr="00993FFA">
        <w:rPr>
          <w:rStyle w:val="ae"/>
          <w:color w:val="000000" w:themeColor="text1"/>
          <w:lang w:eastAsia="zh-CN"/>
          <w:rPrChange w:id="538" w:author="Yufei Sun" w:date="2022-01-04T22:28:00Z">
            <w:rPr>
              <w:rStyle w:val="ae"/>
              <w:lang w:eastAsia="zh-CN"/>
            </w:rPr>
          </w:rPrChange>
        </w:rPr>
        <w:t>1998</w:t>
      </w:r>
      <w:r w:rsidR="00347073" w:rsidRPr="00993FFA">
        <w:rPr>
          <w:rStyle w:val="ae"/>
          <w:color w:val="000000" w:themeColor="text1"/>
          <w:lang w:eastAsia="zh-CN"/>
          <w:rPrChange w:id="539" w:author="Yufei Sun" w:date="2022-01-04T22:28:00Z">
            <w:rPr>
              <w:rStyle w:val="ae"/>
              <w:lang w:eastAsia="zh-CN"/>
            </w:rPr>
          </w:rPrChange>
        </w:rPr>
        <w:fldChar w:fldCharType="end"/>
      </w:r>
      <w:r w:rsidRPr="00993FFA">
        <w:rPr>
          <w:color w:val="000000" w:themeColor="text1"/>
          <w:lang w:eastAsia="zh-CN"/>
          <w:rPrChange w:id="540" w:author="Yufei Sun" w:date="2022-01-04T22:28:00Z">
            <w:rPr>
              <w:lang w:eastAsia="zh-CN"/>
            </w:rPr>
          </w:rPrChange>
        </w:rPr>
        <w:t xml:space="preserve">) </w:t>
      </w:r>
      <w:r w:rsidRPr="00993FFA">
        <w:rPr>
          <w:color w:val="000000" w:themeColor="text1"/>
          <w:lang w:eastAsia="zh-CN"/>
          <w:rPrChange w:id="541" w:author="Yufei Sun" w:date="2022-01-04T22:28:00Z">
            <w:rPr>
              <w:lang w:eastAsia="zh-CN"/>
            </w:rPr>
          </w:rPrChange>
        </w:rPr>
        <w:t>等人在上世纪末基于对中国东中西部不同县市的</w:t>
      </w:r>
      <w:del w:id="542" w:author="Yufei Sun" w:date="2021-11-22T11:43:00Z">
        <w:r w:rsidRPr="00993FFA" w:rsidDel="00085EB2">
          <w:rPr>
            <w:color w:val="000000" w:themeColor="text1"/>
            <w:lang w:eastAsia="zh-CN"/>
            <w:rPrChange w:id="543" w:author="Yufei Sun" w:date="2022-01-04T22:28:00Z">
              <w:rPr>
                <w:lang w:eastAsia="zh-CN"/>
              </w:rPr>
            </w:rPrChange>
          </w:rPr>
          <w:delText>（河南新密、江苏无锡和陕西咸阳）</w:delText>
        </w:r>
      </w:del>
      <w:r w:rsidRPr="00993FFA">
        <w:rPr>
          <w:color w:val="000000" w:themeColor="text1"/>
          <w:lang w:eastAsia="zh-CN"/>
          <w:rPrChange w:id="544" w:author="Yufei Sun" w:date="2022-01-04T22:28:00Z">
            <w:rPr>
              <w:lang w:eastAsia="zh-CN"/>
            </w:rPr>
          </w:rPrChange>
        </w:rPr>
        <w:t>调研提出，并具有全国代表性，是对传统的动员体制在市场化、现代化背景下的变形</w:t>
      </w:r>
      <w:r w:rsidRPr="00993FFA">
        <w:rPr>
          <w:color w:val="000000" w:themeColor="text1"/>
          <w:lang w:eastAsia="zh-CN"/>
          <w:rPrChange w:id="545" w:author="Yufei Sun" w:date="2022-01-04T22:28:00Z">
            <w:rPr>
              <w:lang w:eastAsia="zh-CN"/>
            </w:rPr>
          </w:rPrChange>
        </w:rPr>
        <w:t xml:space="preserve"> (</w:t>
      </w:r>
      <w:r w:rsidR="00347073" w:rsidRPr="00993FFA">
        <w:rPr>
          <w:color w:val="000000" w:themeColor="text1"/>
          <w:rPrChange w:id="546" w:author="Yufei Sun" w:date="2022-01-04T22:28:00Z">
            <w:rPr/>
          </w:rPrChange>
        </w:rPr>
        <w:fldChar w:fldCharType="begin"/>
      </w:r>
      <w:r w:rsidR="00347073" w:rsidRPr="00993FFA">
        <w:rPr>
          <w:color w:val="000000" w:themeColor="text1"/>
          <w:lang w:eastAsia="zh-CN"/>
          <w:rPrChange w:id="547" w:author="Yufei Sun" w:date="2022-01-04T22:28:00Z">
            <w:rPr>
              <w:lang w:eastAsia="zh-CN"/>
            </w:rPr>
          </w:rPrChange>
        </w:rPr>
        <w:instrText xml:space="preserve"> HYPERLINK \l "ref-YangXueDong2012" \h </w:instrText>
      </w:r>
      <w:r w:rsidR="00347073" w:rsidRPr="00993FFA">
        <w:rPr>
          <w:color w:val="000000" w:themeColor="text1"/>
          <w:rPrChange w:id="548" w:author="Yufei Sun" w:date="2022-01-04T22:28:00Z">
            <w:rPr/>
          </w:rPrChange>
        </w:rPr>
        <w:fldChar w:fldCharType="separate"/>
      </w:r>
      <w:r w:rsidRPr="00993FFA">
        <w:rPr>
          <w:rStyle w:val="ae"/>
          <w:color w:val="000000" w:themeColor="text1"/>
          <w:lang w:eastAsia="zh-CN"/>
          <w:rPrChange w:id="549" w:author="Yufei Sun" w:date="2022-01-04T22:28:00Z">
            <w:rPr>
              <w:rStyle w:val="ae"/>
              <w:lang w:eastAsia="zh-CN"/>
            </w:rPr>
          </w:rPrChange>
        </w:rPr>
        <w:t>杨雪冬</w:t>
      </w:r>
      <w:r w:rsidRPr="00993FFA">
        <w:rPr>
          <w:rStyle w:val="ae"/>
          <w:color w:val="000000" w:themeColor="text1"/>
          <w:lang w:eastAsia="zh-CN"/>
          <w:rPrChange w:id="550" w:author="Yufei Sun" w:date="2022-01-04T22:28:00Z">
            <w:rPr>
              <w:rStyle w:val="ae"/>
              <w:lang w:eastAsia="zh-CN"/>
            </w:rPr>
          </w:rPrChange>
        </w:rPr>
        <w:t>, 2012</w:t>
      </w:r>
      <w:r w:rsidR="00347073" w:rsidRPr="00993FFA">
        <w:rPr>
          <w:rStyle w:val="ae"/>
          <w:color w:val="000000" w:themeColor="text1"/>
          <w:lang w:eastAsia="zh-CN"/>
          <w:rPrChange w:id="551" w:author="Yufei Sun" w:date="2022-01-04T22:28:00Z">
            <w:rPr>
              <w:rStyle w:val="ae"/>
              <w:lang w:eastAsia="zh-CN"/>
            </w:rPr>
          </w:rPrChange>
        </w:rPr>
        <w:fldChar w:fldCharType="end"/>
      </w:r>
      <w:r w:rsidRPr="00993FFA">
        <w:rPr>
          <w:color w:val="000000" w:themeColor="text1"/>
          <w:lang w:eastAsia="zh-CN"/>
          <w:rPrChange w:id="552" w:author="Yufei Sun" w:date="2022-01-04T22:28:00Z">
            <w:rPr>
              <w:lang w:eastAsia="zh-CN"/>
            </w:rPr>
          </w:rPrChange>
        </w:rPr>
        <w:t xml:space="preserve">) </w:t>
      </w:r>
      <w:r w:rsidRPr="00993FFA">
        <w:rPr>
          <w:color w:val="000000" w:themeColor="text1"/>
          <w:lang w:eastAsia="zh-CN"/>
          <w:rPrChange w:id="553" w:author="Yufei Sun" w:date="2022-01-04T22:28:00Z">
            <w:rPr>
              <w:lang w:eastAsia="zh-CN"/>
            </w:rPr>
          </w:rPrChange>
        </w:rPr>
        <w:t>。</w:t>
      </w:r>
    </w:p>
    <w:p w14:paraId="5A08658B" w14:textId="79CFE861" w:rsidR="00977E4B" w:rsidRPr="00993FFA" w:rsidRDefault="00085EB2">
      <w:pPr>
        <w:pStyle w:val="a0"/>
        <w:ind w:firstLine="480"/>
        <w:rPr>
          <w:color w:val="000000" w:themeColor="text1"/>
          <w:lang w:eastAsia="zh-CN"/>
          <w:rPrChange w:id="554" w:author="Yufei Sun" w:date="2022-01-04T22:28:00Z">
            <w:rPr>
              <w:lang w:eastAsia="zh-CN"/>
            </w:rPr>
          </w:rPrChange>
        </w:rPr>
      </w:pPr>
      <w:ins w:id="555" w:author="Yufei Sun" w:date="2021-11-22T11:43:00Z">
        <w:r w:rsidRPr="00993FFA" w:rsidDel="00085EB2">
          <w:rPr>
            <w:color w:val="000000" w:themeColor="text1"/>
            <w:lang w:eastAsia="zh-CN"/>
            <w:rPrChange w:id="556" w:author="Yufei Sun" w:date="2022-01-04T22:28:00Z">
              <w:rPr>
                <w:lang w:eastAsia="zh-CN"/>
              </w:rPr>
            </w:rPrChange>
          </w:rPr>
          <w:t xml:space="preserve"> </w:t>
        </w:r>
      </w:ins>
      <w:del w:id="557" w:author="Yufei Sun" w:date="2021-11-22T11:43:00Z">
        <w:r w:rsidR="006C0E77" w:rsidRPr="00993FFA" w:rsidDel="00085EB2">
          <w:rPr>
            <w:color w:val="000000" w:themeColor="text1"/>
            <w:lang w:eastAsia="zh-CN"/>
            <w:rPrChange w:id="558" w:author="Yufei Sun" w:date="2022-01-04T22:28:00Z">
              <w:rPr>
                <w:lang w:eastAsia="zh-CN"/>
              </w:rPr>
            </w:rPrChange>
          </w:rPr>
          <w:delText>“</w:delText>
        </w:r>
        <w:r w:rsidR="006C0E77" w:rsidRPr="00993FFA" w:rsidDel="00085EB2">
          <w:rPr>
            <w:color w:val="000000" w:themeColor="text1"/>
            <w:lang w:eastAsia="zh-CN"/>
            <w:rPrChange w:id="559" w:author="Yufei Sun" w:date="2022-01-04T22:28:00Z">
              <w:rPr>
                <w:lang w:eastAsia="zh-CN"/>
              </w:rPr>
            </w:rPrChange>
          </w:rPr>
          <w:delText>压力型体制</w:delText>
        </w:r>
        <w:r w:rsidR="006C0E77" w:rsidRPr="00993FFA" w:rsidDel="00085EB2">
          <w:rPr>
            <w:color w:val="000000" w:themeColor="text1"/>
            <w:lang w:eastAsia="zh-CN"/>
            <w:rPrChange w:id="560" w:author="Yufei Sun" w:date="2022-01-04T22:28:00Z">
              <w:rPr>
                <w:lang w:eastAsia="zh-CN"/>
              </w:rPr>
            </w:rPrChange>
          </w:rPr>
          <w:delText>”</w:delText>
        </w:r>
        <w:r w:rsidR="006C0E77" w:rsidRPr="00993FFA" w:rsidDel="00085EB2">
          <w:rPr>
            <w:color w:val="000000" w:themeColor="text1"/>
            <w:lang w:eastAsia="zh-CN"/>
            <w:rPrChange w:id="561" w:author="Yufei Sun" w:date="2022-01-04T22:28:00Z">
              <w:rPr>
                <w:lang w:eastAsia="zh-CN"/>
              </w:rPr>
            </w:rPrChange>
          </w:rPr>
          <w:delText>是地方政府对国家现代化压力的反应，它不仅描绘了中国政治系统中的动态过程，也结合了历史因素、制度因素与个体层面因素</w:delText>
        </w:r>
        <w:r w:rsidR="006C0E77" w:rsidRPr="00993FFA" w:rsidDel="00085EB2">
          <w:rPr>
            <w:color w:val="000000" w:themeColor="text1"/>
            <w:lang w:eastAsia="zh-CN"/>
            <w:rPrChange w:id="562" w:author="Yufei Sun" w:date="2022-01-04T22:28:00Z">
              <w:rPr>
                <w:lang w:eastAsia="zh-CN"/>
              </w:rPr>
            </w:rPrChange>
          </w:rPr>
          <w:delText xml:space="preserve"> (</w:delText>
        </w:r>
        <w:r w:rsidR="00C75A3D" w:rsidRPr="00993FFA" w:rsidDel="00085EB2">
          <w:rPr>
            <w:color w:val="000000" w:themeColor="text1"/>
            <w:rPrChange w:id="563" w:author="Yufei Sun" w:date="2022-01-04T22:28:00Z">
              <w:rPr/>
            </w:rPrChange>
          </w:rPr>
          <w:fldChar w:fldCharType="begin"/>
        </w:r>
        <w:r w:rsidR="00C75A3D" w:rsidRPr="00993FFA" w:rsidDel="00085EB2">
          <w:rPr>
            <w:color w:val="000000" w:themeColor="text1"/>
            <w:lang w:eastAsia="zh-CN"/>
            <w:rPrChange w:id="564" w:author="Yufei Sun" w:date="2022-01-04T22:28:00Z">
              <w:rPr>
                <w:lang w:eastAsia="zh-CN"/>
              </w:rPr>
            </w:rPrChange>
          </w:rPr>
          <w:delInstrText xml:space="preserve"> HYPERLINK \l "ref-YangYan2018" \h </w:delInstrText>
        </w:r>
        <w:r w:rsidR="00C75A3D" w:rsidRPr="00993FFA" w:rsidDel="00085EB2">
          <w:rPr>
            <w:color w:val="000000" w:themeColor="text1"/>
            <w:rPrChange w:id="565" w:author="Yufei Sun" w:date="2022-01-04T22:28:00Z">
              <w:rPr/>
            </w:rPrChange>
          </w:rPr>
          <w:fldChar w:fldCharType="separate"/>
        </w:r>
        <w:r w:rsidR="006C0E77" w:rsidRPr="00993FFA" w:rsidDel="00085EB2">
          <w:rPr>
            <w:rStyle w:val="ae"/>
            <w:color w:val="000000" w:themeColor="text1"/>
            <w:lang w:eastAsia="zh-CN"/>
            <w:rPrChange w:id="566" w:author="Yufei Sun" w:date="2022-01-04T22:28:00Z">
              <w:rPr>
                <w:rStyle w:val="ae"/>
                <w:lang w:eastAsia="zh-CN"/>
              </w:rPr>
            </w:rPrChange>
          </w:rPr>
          <w:delText xml:space="preserve">YANG </w:delText>
        </w:r>
        <w:r w:rsidR="006C0E77" w:rsidRPr="00993FFA" w:rsidDel="00085EB2">
          <w:rPr>
            <w:rStyle w:val="ae"/>
            <w:color w:val="000000" w:themeColor="text1"/>
            <w:lang w:eastAsia="zh-CN"/>
            <w:rPrChange w:id="567" w:author="Yufei Sun" w:date="2022-01-04T22:28:00Z">
              <w:rPr>
                <w:rStyle w:val="ae"/>
                <w:lang w:eastAsia="zh-CN"/>
              </w:rPr>
            </w:rPrChange>
          </w:rPr>
          <w:delText>等</w:delText>
        </w:r>
        <w:r w:rsidR="006C0E77" w:rsidRPr="00993FFA" w:rsidDel="00085EB2">
          <w:rPr>
            <w:rStyle w:val="ae"/>
            <w:color w:val="000000" w:themeColor="text1"/>
            <w:lang w:eastAsia="zh-CN"/>
            <w:rPrChange w:id="568" w:author="Yufei Sun" w:date="2022-01-04T22:28:00Z">
              <w:rPr>
                <w:rStyle w:val="ae"/>
                <w:lang w:eastAsia="zh-CN"/>
              </w:rPr>
            </w:rPrChange>
          </w:rPr>
          <w:delText>, 2018</w:delText>
        </w:r>
        <w:r w:rsidR="00C75A3D" w:rsidRPr="00993FFA" w:rsidDel="00085EB2">
          <w:rPr>
            <w:rStyle w:val="ae"/>
            <w:color w:val="000000" w:themeColor="text1"/>
            <w:lang w:eastAsia="zh-CN"/>
            <w:rPrChange w:id="569" w:author="Yufei Sun" w:date="2022-01-04T22:28:00Z">
              <w:rPr>
                <w:rStyle w:val="ae"/>
                <w:lang w:eastAsia="zh-CN"/>
              </w:rPr>
            </w:rPrChange>
          </w:rPr>
          <w:fldChar w:fldCharType="end"/>
        </w:r>
        <w:r w:rsidR="006C0E77" w:rsidRPr="00993FFA" w:rsidDel="00085EB2">
          <w:rPr>
            <w:color w:val="000000" w:themeColor="text1"/>
            <w:lang w:eastAsia="zh-CN"/>
            <w:rPrChange w:id="570" w:author="Yufei Sun" w:date="2022-01-04T22:28:00Z">
              <w:rPr>
                <w:lang w:eastAsia="zh-CN"/>
              </w:rPr>
            </w:rPrChange>
          </w:rPr>
          <w:delText xml:space="preserve">) </w:delText>
        </w:r>
        <w:r w:rsidR="006C0E77" w:rsidRPr="00993FFA" w:rsidDel="00085EB2">
          <w:rPr>
            <w:color w:val="000000" w:themeColor="text1"/>
            <w:lang w:eastAsia="zh-CN"/>
            <w:rPrChange w:id="571" w:author="Yufei Sun" w:date="2022-01-04T22:28:00Z">
              <w:rPr>
                <w:lang w:eastAsia="zh-CN"/>
              </w:rPr>
            </w:rPrChange>
          </w:rPr>
          <w:delText>。</w:delText>
        </w:r>
      </w:del>
      <w:r w:rsidR="006C0E77" w:rsidRPr="00993FFA">
        <w:rPr>
          <w:color w:val="000000" w:themeColor="text1"/>
          <w:lang w:eastAsia="zh-CN"/>
          <w:rPrChange w:id="572" w:author="Yufei Sun" w:date="2022-01-04T22:28:00Z">
            <w:rPr>
              <w:lang w:eastAsia="zh-CN"/>
            </w:rPr>
          </w:rPrChange>
        </w:rPr>
        <w:t>“</w:t>
      </w:r>
      <w:r w:rsidR="006C0E77" w:rsidRPr="00993FFA">
        <w:rPr>
          <w:color w:val="000000" w:themeColor="text1"/>
          <w:lang w:eastAsia="zh-CN"/>
          <w:rPrChange w:id="573" w:author="Yufei Sun" w:date="2022-01-04T22:28:00Z">
            <w:rPr>
              <w:lang w:eastAsia="zh-CN"/>
            </w:rPr>
          </w:rPrChange>
        </w:rPr>
        <w:t>压力型体制</w:t>
      </w:r>
      <w:r w:rsidR="006C0E77" w:rsidRPr="00993FFA">
        <w:rPr>
          <w:color w:val="000000" w:themeColor="text1"/>
          <w:lang w:eastAsia="zh-CN"/>
          <w:rPrChange w:id="574" w:author="Yufei Sun" w:date="2022-01-04T22:28:00Z">
            <w:rPr>
              <w:lang w:eastAsia="zh-CN"/>
            </w:rPr>
          </w:rPrChange>
        </w:rPr>
        <w:t>”</w:t>
      </w:r>
      <w:r w:rsidR="006C0E77" w:rsidRPr="00993FFA">
        <w:rPr>
          <w:color w:val="000000" w:themeColor="text1"/>
          <w:lang w:eastAsia="zh-CN"/>
          <w:rPrChange w:id="575" w:author="Yufei Sun" w:date="2022-01-04T22:28:00Z">
            <w:rPr>
              <w:lang w:eastAsia="zh-CN"/>
            </w:rPr>
          </w:rPrChange>
        </w:rPr>
        <w:t>的核心在于</w:t>
      </w:r>
      <w:r w:rsidR="006C0E77" w:rsidRPr="00993FFA">
        <w:rPr>
          <w:color w:val="000000" w:themeColor="text1"/>
          <w:lang w:eastAsia="zh-CN"/>
          <w:rPrChange w:id="576" w:author="Yufei Sun" w:date="2022-01-04T22:28:00Z">
            <w:rPr>
              <w:lang w:eastAsia="zh-CN"/>
            </w:rPr>
          </w:rPrChange>
        </w:rPr>
        <w:t>“</w:t>
      </w:r>
      <w:r w:rsidR="006C0E77" w:rsidRPr="00993FFA">
        <w:rPr>
          <w:color w:val="000000" w:themeColor="text1"/>
          <w:lang w:eastAsia="zh-CN"/>
          <w:rPrChange w:id="577" w:author="Yufei Sun" w:date="2022-01-04T22:28:00Z">
            <w:rPr>
              <w:lang w:eastAsia="zh-CN"/>
            </w:rPr>
          </w:rPrChange>
        </w:rPr>
        <w:t>压力系数</w:t>
      </w:r>
      <w:r w:rsidR="006C0E77" w:rsidRPr="00993FFA">
        <w:rPr>
          <w:color w:val="000000" w:themeColor="text1"/>
          <w:lang w:eastAsia="zh-CN"/>
          <w:rPrChange w:id="578" w:author="Yufei Sun" w:date="2022-01-04T22:28:00Z">
            <w:rPr>
              <w:lang w:eastAsia="zh-CN"/>
            </w:rPr>
          </w:rPrChange>
        </w:rPr>
        <w:t>”</w:t>
      </w:r>
      <w:r w:rsidR="006C0E77" w:rsidRPr="00993FFA">
        <w:rPr>
          <w:color w:val="000000" w:themeColor="text1"/>
          <w:lang w:eastAsia="zh-CN"/>
          <w:rPrChange w:id="579" w:author="Yufei Sun" w:date="2022-01-04T22:28:00Z">
            <w:rPr>
              <w:lang w:eastAsia="zh-CN"/>
            </w:rPr>
          </w:rPrChange>
        </w:rPr>
        <w:t>，即地方政府的自主性空间由上级政府决定，中央政府能够通过</w:t>
      </w:r>
      <w:r w:rsidR="006C0E77" w:rsidRPr="00993FFA">
        <w:rPr>
          <w:color w:val="000000" w:themeColor="text1"/>
          <w:lang w:eastAsia="zh-CN"/>
          <w:rPrChange w:id="580" w:author="Yufei Sun" w:date="2022-01-04T22:28:00Z">
            <w:rPr>
              <w:lang w:eastAsia="zh-CN"/>
            </w:rPr>
          </w:rPrChange>
        </w:rPr>
        <w:t>“</w:t>
      </w:r>
      <w:r w:rsidR="006C0E77" w:rsidRPr="00993FFA">
        <w:rPr>
          <w:color w:val="000000" w:themeColor="text1"/>
          <w:lang w:eastAsia="zh-CN"/>
          <w:rPrChange w:id="581" w:author="Yufei Sun" w:date="2022-01-04T22:28:00Z">
            <w:rPr>
              <w:lang w:eastAsia="zh-CN"/>
            </w:rPr>
          </w:rPrChange>
        </w:rPr>
        <w:t>压力系数</w:t>
      </w:r>
      <w:r w:rsidR="006C0E77" w:rsidRPr="00993FFA">
        <w:rPr>
          <w:color w:val="000000" w:themeColor="text1"/>
          <w:lang w:eastAsia="zh-CN"/>
          <w:rPrChange w:id="582" w:author="Yufei Sun" w:date="2022-01-04T22:28:00Z">
            <w:rPr>
              <w:lang w:eastAsia="zh-CN"/>
            </w:rPr>
          </w:rPrChange>
        </w:rPr>
        <w:t>”</w:t>
      </w:r>
      <w:r w:rsidR="006C0E77" w:rsidRPr="00993FFA">
        <w:rPr>
          <w:color w:val="000000" w:themeColor="text1"/>
          <w:lang w:eastAsia="zh-CN"/>
          <w:rPrChange w:id="583" w:author="Yufei Sun" w:date="2022-01-04T22:28:00Z">
            <w:rPr>
              <w:lang w:eastAsia="zh-CN"/>
            </w:rPr>
          </w:rPrChange>
        </w:rPr>
        <w:t>的调节来动态调整地方治理的自主性空间。</w:t>
      </w:r>
      <w:r w:rsidR="006C0E77" w:rsidRPr="00993FFA">
        <w:rPr>
          <w:color w:val="000000" w:themeColor="text1"/>
          <w:lang w:eastAsia="zh-CN"/>
          <w:rPrChange w:id="584" w:author="Yufei Sun" w:date="2022-01-04T22:28:00Z">
            <w:rPr>
              <w:lang w:eastAsia="zh-CN"/>
            </w:rPr>
          </w:rPrChange>
        </w:rPr>
        <w:t xml:space="preserve"> (</w:t>
      </w:r>
      <w:r w:rsidR="00347073" w:rsidRPr="00993FFA">
        <w:rPr>
          <w:color w:val="000000" w:themeColor="text1"/>
          <w:rPrChange w:id="585" w:author="Yufei Sun" w:date="2022-01-04T22:28:00Z">
            <w:rPr/>
          </w:rPrChange>
        </w:rPr>
        <w:fldChar w:fldCharType="begin"/>
      </w:r>
      <w:r w:rsidR="00347073" w:rsidRPr="00993FFA">
        <w:rPr>
          <w:color w:val="000000" w:themeColor="text1"/>
          <w:rPrChange w:id="586" w:author="Yufei Sun" w:date="2022-01-04T22:28:00Z">
            <w:rPr/>
          </w:rPrChange>
        </w:rPr>
        <w:instrText xml:space="preserve"> HYPERLIN</w:instrText>
      </w:r>
      <w:r w:rsidR="00347073" w:rsidRPr="00993FFA">
        <w:rPr>
          <w:color w:val="000000" w:themeColor="text1"/>
          <w:rPrChange w:id="587" w:author="Yufei Sun" w:date="2022-01-04T22:28:00Z">
            <w:rPr/>
          </w:rPrChange>
        </w:rPr>
        <w:instrText xml:space="preserve">K \l "ref-Schubert2020" \h </w:instrText>
      </w:r>
      <w:r w:rsidR="00347073" w:rsidRPr="00993FFA">
        <w:rPr>
          <w:color w:val="000000" w:themeColor="text1"/>
          <w:rPrChange w:id="588" w:author="Yufei Sun" w:date="2022-01-04T22:28:00Z">
            <w:rPr/>
          </w:rPrChange>
        </w:rPr>
        <w:fldChar w:fldCharType="separate"/>
      </w:r>
      <w:r w:rsidR="006C0E77" w:rsidRPr="00993FFA">
        <w:rPr>
          <w:rStyle w:val="ae"/>
          <w:color w:val="000000" w:themeColor="text1"/>
          <w:lang w:eastAsia="zh-CN"/>
          <w:rPrChange w:id="589" w:author="Yufei Sun" w:date="2022-01-04T22:28:00Z">
            <w:rPr>
              <w:rStyle w:val="ae"/>
              <w:lang w:eastAsia="zh-CN"/>
            </w:rPr>
          </w:rPrChange>
        </w:rPr>
        <w:t>SCHUBERT, 2020</w:t>
      </w:r>
      <w:r w:rsidR="00347073" w:rsidRPr="00993FFA">
        <w:rPr>
          <w:rStyle w:val="ae"/>
          <w:color w:val="000000" w:themeColor="text1"/>
          <w:lang w:eastAsia="zh-CN"/>
          <w:rPrChange w:id="590" w:author="Yufei Sun" w:date="2022-01-04T22:28:00Z">
            <w:rPr>
              <w:rStyle w:val="ae"/>
              <w:lang w:eastAsia="zh-CN"/>
            </w:rPr>
          </w:rPrChange>
        </w:rPr>
        <w:fldChar w:fldCharType="end"/>
      </w:r>
      <w:r w:rsidR="006C0E77" w:rsidRPr="00993FFA">
        <w:rPr>
          <w:color w:val="000000" w:themeColor="text1"/>
          <w:lang w:eastAsia="zh-CN"/>
          <w:rPrChange w:id="591" w:author="Yufei Sun" w:date="2022-01-04T22:28:00Z">
            <w:rPr>
              <w:lang w:eastAsia="zh-CN"/>
            </w:rPr>
          </w:rPrChange>
        </w:rPr>
        <w:t>)</w:t>
      </w:r>
    </w:p>
    <w:p w14:paraId="0F2C6C87" w14:textId="7179D4F8" w:rsidR="00977E4B" w:rsidRPr="00993FFA" w:rsidDel="00A268A1" w:rsidRDefault="00A268A1">
      <w:pPr>
        <w:pStyle w:val="2"/>
        <w:rPr>
          <w:del w:id="592" w:author="杨雪冬" w:date="2021-11-23T09:04:00Z"/>
          <w:lang w:eastAsia="zh-CN"/>
          <w:rPrChange w:id="593" w:author="Yufei Sun" w:date="2022-01-04T22:28:00Z">
            <w:rPr>
              <w:del w:id="594" w:author="杨雪冬" w:date="2021-11-23T09:04:00Z"/>
              <w:lang w:eastAsia="zh-CN"/>
            </w:rPr>
          </w:rPrChange>
        </w:rPr>
      </w:pPr>
      <w:bookmarkStart w:id="595" w:name="压力型体制的要素以及与其他理论的联系"/>
      <w:bookmarkEnd w:id="504"/>
      <w:ins w:id="596" w:author="杨雪冬" w:date="2021-11-23T09:04:00Z">
        <w:r w:rsidRPr="00993FFA" w:rsidDel="00A268A1">
          <w:rPr>
            <w:lang w:eastAsia="zh-CN"/>
            <w:rPrChange w:id="597" w:author="Yufei Sun" w:date="2022-01-04T22:28:00Z">
              <w:rPr>
                <w:lang w:eastAsia="zh-CN"/>
              </w:rPr>
            </w:rPrChange>
          </w:rPr>
          <w:t xml:space="preserve"> </w:t>
        </w:r>
      </w:ins>
      <w:del w:id="598" w:author="杨雪冬" w:date="2021-11-23T09:04:00Z">
        <w:r w:rsidR="006C0E77" w:rsidRPr="00993FFA" w:rsidDel="00A268A1">
          <w:rPr>
            <w:lang w:eastAsia="zh-CN"/>
            <w:rPrChange w:id="599" w:author="Yufei Sun" w:date="2022-01-04T22:28:00Z">
              <w:rPr>
                <w:lang w:eastAsia="zh-CN"/>
              </w:rPr>
            </w:rPrChange>
          </w:rPr>
          <w:delText>“</w:delText>
        </w:r>
        <w:r w:rsidR="006C0E77" w:rsidRPr="00993FFA" w:rsidDel="00A268A1">
          <w:rPr>
            <w:lang w:eastAsia="zh-CN"/>
            <w:rPrChange w:id="600" w:author="Yufei Sun" w:date="2022-01-04T22:28:00Z">
              <w:rPr>
                <w:lang w:eastAsia="zh-CN"/>
              </w:rPr>
            </w:rPrChange>
          </w:rPr>
          <w:delText>压力型体制</w:delText>
        </w:r>
        <w:r w:rsidR="006C0E77" w:rsidRPr="00993FFA" w:rsidDel="00A268A1">
          <w:rPr>
            <w:lang w:eastAsia="zh-CN"/>
            <w:rPrChange w:id="601" w:author="Yufei Sun" w:date="2022-01-04T22:28:00Z">
              <w:rPr>
                <w:lang w:eastAsia="zh-CN"/>
              </w:rPr>
            </w:rPrChange>
          </w:rPr>
          <w:delText>”</w:delText>
        </w:r>
        <w:r w:rsidR="006C0E77" w:rsidRPr="00993FFA" w:rsidDel="00A268A1">
          <w:rPr>
            <w:lang w:eastAsia="zh-CN"/>
            <w:rPrChange w:id="602" w:author="Yufei Sun" w:date="2022-01-04T22:28:00Z">
              <w:rPr>
                <w:lang w:eastAsia="zh-CN"/>
              </w:rPr>
            </w:rPrChange>
          </w:rPr>
          <w:delText>的要素以及与其他理论的联系</w:delText>
        </w:r>
      </w:del>
    </w:p>
    <w:p w14:paraId="364C2127" w14:textId="77777777" w:rsidR="00977E4B" w:rsidRPr="00993FFA" w:rsidDel="00A6792F" w:rsidRDefault="006C0E77">
      <w:pPr>
        <w:pStyle w:val="FirstParagraph"/>
        <w:ind w:firstLine="480"/>
        <w:rPr>
          <w:del w:id="603" w:author="Yufei Sun" w:date="2021-11-22T11:54:00Z"/>
          <w:color w:val="000000" w:themeColor="text1"/>
          <w:lang w:eastAsia="zh-CN"/>
          <w:rPrChange w:id="604" w:author="Yufei Sun" w:date="2022-01-04T22:28:00Z">
            <w:rPr>
              <w:del w:id="605" w:author="Yufei Sun" w:date="2021-11-22T11:54:00Z"/>
              <w:lang w:eastAsia="zh-CN"/>
            </w:rPr>
          </w:rPrChange>
        </w:rPr>
      </w:pPr>
      <w:r w:rsidRPr="00993FFA">
        <w:rPr>
          <w:color w:val="000000" w:themeColor="text1"/>
          <w:lang w:eastAsia="zh-CN"/>
          <w:rPrChange w:id="606" w:author="Yufei Sun" w:date="2022-01-04T22:28:00Z">
            <w:rPr>
              <w:lang w:eastAsia="zh-CN"/>
            </w:rPr>
          </w:rPrChange>
        </w:rPr>
        <w:t>“</w:t>
      </w:r>
      <w:r w:rsidRPr="00993FFA">
        <w:rPr>
          <w:color w:val="000000" w:themeColor="text1"/>
          <w:lang w:eastAsia="zh-CN"/>
          <w:rPrChange w:id="607" w:author="Yufei Sun" w:date="2022-01-04T22:28:00Z">
            <w:rPr>
              <w:lang w:eastAsia="zh-CN"/>
            </w:rPr>
          </w:rPrChange>
        </w:rPr>
        <w:t>压力型体制</w:t>
      </w:r>
      <w:r w:rsidRPr="00993FFA">
        <w:rPr>
          <w:color w:val="000000" w:themeColor="text1"/>
          <w:lang w:eastAsia="zh-CN"/>
          <w:rPrChange w:id="608" w:author="Yufei Sun" w:date="2022-01-04T22:28:00Z">
            <w:rPr>
              <w:lang w:eastAsia="zh-CN"/>
            </w:rPr>
          </w:rPrChange>
        </w:rPr>
        <w:t>”</w:t>
      </w:r>
      <w:r w:rsidRPr="00993FFA">
        <w:rPr>
          <w:color w:val="000000" w:themeColor="text1"/>
          <w:lang w:eastAsia="zh-CN"/>
          <w:rPrChange w:id="609" w:author="Yufei Sun" w:date="2022-01-04T22:28:00Z">
            <w:rPr>
              <w:lang w:eastAsia="zh-CN"/>
            </w:rPr>
          </w:rPrChange>
        </w:rPr>
        <w:t>是在现代化和市场化压力下出现的</w:t>
      </w:r>
      <w:r w:rsidRPr="00993FFA">
        <w:rPr>
          <w:color w:val="000000" w:themeColor="text1"/>
          <w:lang w:eastAsia="zh-CN"/>
          <w:rPrChange w:id="610" w:author="Yufei Sun" w:date="2022-01-04T22:28:00Z">
            <w:rPr>
              <w:lang w:eastAsia="zh-CN"/>
            </w:rPr>
          </w:rPrChange>
        </w:rPr>
        <w:t xml:space="preserve"> (</w:t>
      </w:r>
      <w:r w:rsidR="00347073" w:rsidRPr="00993FFA">
        <w:rPr>
          <w:color w:val="000000" w:themeColor="text1"/>
          <w:rPrChange w:id="611" w:author="Yufei Sun" w:date="2022-01-04T22:28:00Z">
            <w:rPr/>
          </w:rPrChange>
        </w:rPr>
        <w:fldChar w:fldCharType="begin"/>
      </w:r>
      <w:r w:rsidR="00347073" w:rsidRPr="00993FFA">
        <w:rPr>
          <w:color w:val="000000" w:themeColor="text1"/>
          <w:lang w:eastAsia="zh-CN"/>
          <w:rPrChange w:id="612" w:author="Yufei Sun" w:date="2022-01-04T22:28:00Z">
            <w:rPr>
              <w:lang w:eastAsia="zh-CN"/>
            </w:rPr>
          </w:rPrChange>
        </w:rPr>
        <w:instrText xml:space="preserve"> HYPERLINK \l "ref-YangXueDong2018" \h </w:instrText>
      </w:r>
      <w:r w:rsidR="00347073" w:rsidRPr="00993FFA">
        <w:rPr>
          <w:color w:val="000000" w:themeColor="text1"/>
          <w:rPrChange w:id="613" w:author="Yufei Sun" w:date="2022-01-04T22:28:00Z">
            <w:rPr/>
          </w:rPrChange>
        </w:rPr>
        <w:fldChar w:fldCharType="separate"/>
      </w:r>
      <w:r w:rsidRPr="00993FFA">
        <w:rPr>
          <w:rStyle w:val="ae"/>
          <w:color w:val="000000" w:themeColor="text1"/>
          <w:lang w:eastAsia="zh-CN"/>
          <w:rPrChange w:id="614" w:author="Yufei Sun" w:date="2022-01-04T22:28:00Z">
            <w:rPr>
              <w:rStyle w:val="ae"/>
              <w:lang w:eastAsia="zh-CN"/>
            </w:rPr>
          </w:rPrChange>
        </w:rPr>
        <w:t>杨雪冬</w:t>
      </w:r>
      <w:r w:rsidRPr="00993FFA">
        <w:rPr>
          <w:rStyle w:val="ae"/>
          <w:color w:val="000000" w:themeColor="text1"/>
          <w:lang w:eastAsia="zh-CN"/>
          <w:rPrChange w:id="615" w:author="Yufei Sun" w:date="2022-01-04T22:28:00Z">
            <w:rPr>
              <w:rStyle w:val="ae"/>
              <w:lang w:eastAsia="zh-CN"/>
            </w:rPr>
          </w:rPrChange>
        </w:rPr>
        <w:t>, 2018</w:t>
      </w:r>
      <w:r w:rsidR="00347073" w:rsidRPr="00993FFA">
        <w:rPr>
          <w:rStyle w:val="ae"/>
          <w:color w:val="000000" w:themeColor="text1"/>
          <w:lang w:eastAsia="zh-CN"/>
          <w:rPrChange w:id="616" w:author="Yufei Sun" w:date="2022-01-04T22:28:00Z">
            <w:rPr>
              <w:rStyle w:val="ae"/>
              <w:lang w:eastAsia="zh-CN"/>
            </w:rPr>
          </w:rPrChange>
        </w:rPr>
        <w:fldChar w:fldCharType="end"/>
      </w:r>
      <w:r w:rsidRPr="00993FFA">
        <w:rPr>
          <w:color w:val="000000" w:themeColor="text1"/>
          <w:lang w:eastAsia="zh-CN"/>
          <w:rPrChange w:id="617" w:author="Yufei Sun" w:date="2022-01-04T22:28:00Z">
            <w:rPr>
              <w:lang w:eastAsia="zh-CN"/>
            </w:rPr>
          </w:rPrChange>
        </w:rPr>
        <w:t xml:space="preserve">) </w:t>
      </w:r>
      <w:r w:rsidRPr="00993FFA">
        <w:rPr>
          <w:color w:val="000000" w:themeColor="text1"/>
          <w:lang w:eastAsia="zh-CN"/>
          <w:rPrChange w:id="618" w:author="Yufei Sun" w:date="2022-01-04T22:28:00Z">
            <w:rPr>
              <w:lang w:eastAsia="zh-CN"/>
            </w:rPr>
          </w:rPrChange>
        </w:rPr>
        <w:t>，它的运行包括</w:t>
      </w:r>
      <w:r w:rsidRPr="00993FFA">
        <w:rPr>
          <w:color w:val="000000" w:themeColor="text1"/>
          <w:lang w:eastAsia="zh-CN"/>
          <w:rPrChange w:id="619" w:author="Yufei Sun" w:date="2022-01-04T22:28:00Z">
            <w:rPr>
              <w:lang w:eastAsia="zh-CN"/>
            </w:rPr>
          </w:rPrChange>
        </w:rPr>
        <w:t>“</w:t>
      </w:r>
      <w:r w:rsidRPr="00993FFA">
        <w:rPr>
          <w:color w:val="000000" w:themeColor="text1"/>
          <w:lang w:eastAsia="zh-CN"/>
          <w:rPrChange w:id="620" w:author="Yufei Sun" w:date="2022-01-04T22:28:00Z">
            <w:rPr>
              <w:lang w:eastAsia="zh-CN"/>
            </w:rPr>
          </w:rPrChange>
        </w:rPr>
        <w:t>三要素</w:t>
      </w:r>
      <w:r w:rsidRPr="00993FFA">
        <w:rPr>
          <w:color w:val="000000" w:themeColor="text1"/>
          <w:lang w:eastAsia="zh-CN"/>
          <w:rPrChange w:id="621" w:author="Yufei Sun" w:date="2022-01-04T22:28:00Z">
            <w:rPr>
              <w:lang w:eastAsia="zh-CN"/>
            </w:rPr>
          </w:rPrChange>
        </w:rPr>
        <w:t>”</w:t>
      </w:r>
      <w:r w:rsidRPr="00993FFA">
        <w:rPr>
          <w:color w:val="000000" w:themeColor="text1"/>
          <w:lang w:eastAsia="zh-CN"/>
          <w:rPrChange w:id="622" w:author="Yufei Sun" w:date="2022-01-04T22:28:00Z">
            <w:rPr>
              <w:lang w:eastAsia="zh-CN"/>
            </w:rPr>
          </w:rPrChange>
        </w:rPr>
        <w:t>、</w:t>
      </w:r>
      <w:r w:rsidRPr="00993FFA">
        <w:rPr>
          <w:color w:val="000000" w:themeColor="text1"/>
          <w:lang w:eastAsia="zh-CN"/>
          <w:rPrChange w:id="623" w:author="Yufei Sun" w:date="2022-01-04T22:28:00Z">
            <w:rPr>
              <w:lang w:eastAsia="zh-CN"/>
            </w:rPr>
          </w:rPrChange>
        </w:rPr>
        <w:t>“</w:t>
      </w:r>
      <w:r w:rsidRPr="00993FFA">
        <w:rPr>
          <w:color w:val="000000" w:themeColor="text1"/>
          <w:lang w:eastAsia="zh-CN"/>
          <w:rPrChange w:id="624" w:author="Yufei Sun" w:date="2022-01-04T22:28:00Z">
            <w:rPr>
              <w:lang w:eastAsia="zh-CN"/>
            </w:rPr>
          </w:rPrChange>
        </w:rPr>
        <w:t>四来源</w:t>
      </w:r>
      <w:r w:rsidRPr="00993FFA">
        <w:rPr>
          <w:color w:val="000000" w:themeColor="text1"/>
          <w:lang w:eastAsia="zh-CN"/>
          <w:rPrChange w:id="625" w:author="Yufei Sun" w:date="2022-01-04T22:28:00Z">
            <w:rPr>
              <w:lang w:eastAsia="zh-CN"/>
            </w:rPr>
          </w:rPrChange>
        </w:rPr>
        <w:t>”</w:t>
      </w:r>
      <w:r w:rsidRPr="00993FFA">
        <w:rPr>
          <w:color w:val="000000" w:themeColor="text1"/>
          <w:lang w:eastAsia="zh-CN"/>
          <w:rPrChange w:id="626" w:author="Yufei Sun" w:date="2022-01-04T22:28:00Z">
            <w:rPr>
              <w:lang w:eastAsia="zh-CN"/>
            </w:rPr>
          </w:rPrChange>
        </w:rPr>
        <w:t>和</w:t>
      </w:r>
      <w:r w:rsidRPr="00993FFA">
        <w:rPr>
          <w:color w:val="000000" w:themeColor="text1"/>
          <w:lang w:eastAsia="zh-CN"/>
          <w:rPrChange w:id="627" w:author="Yufei Sun" w:date="2022-01-04T22:28:00Z">
            <w:rPr>
              <w:lang w:eastAsia="zh-CN"/>
            </w:rPr>
          </w:rPrChange>
        </w:rPr>
        <w:t>“</w:t>
      </w:r>
      <w:r w:rsidRPr="00993FFA">
        <w:rPr>
          <w:color w:val="000000" w:themeColor="text1"/>
          <w:lang w:eastAsia="zh-CN"/>
          <w:rPrChange w:id="628" w:author="Yufei Sun" w:date="2022-01-04T22:28:00Z">
            <w:rPr>
              <w:lang w:eastAsia="zh-CN"/>
            </w:rPr>
          </w:rPrChange>
        </w:rPr>
        <w:t>两减压</w:t>
      </w:r>
      <w:r w:rsidRPr="00993FFA">
        <w:rPr>
          <w:color w:val="000000" w:themeColor="text1"/>
          <w:lang w:eastAsia="zh-CN"/>
          <w:rPrChange w:id="629" w:author="Yufei Sun" w:date="2022-01-04T22:28:00Z">
            <w:rPr>
              <w:lang w:eastAsia="zh-CN"/>
            </w:rPr>
          </w:rPrChange>
        </w:rPr>
        <w:t>”</w:t>
      </w:r>
      <w:r w:rsidRPr="00993FFA">
        <w:rPr>
          <w:color w:val="000000" w:themeColor="text1"/>
          <w:lang w:eastAsia="zh-CN"/>
          <w:rPrChange w:id="630" w:author="Yufei Sun" w:date="2022-01-04T22:28:00Z">
            <w:rPr>
              <w:lang w:eastAsia="zh-CN"/>
            </w:rPr>
          </w:rPrChange>
        </w:rPr>
        <w:t>三个主要部分。</w:t>
      </w:r>
    </w:p>
    <w:p w14:paraId="34D10A46" w14:textId="20F8081B" w:rsidR="007929DA" w:rsidRPr="00993FFA" w:rsidRDefault="006C0E77">
      <w:pPr>
        <w:pStyle w:val="FirstParagraph"/>
        <w:ind w:firstLine="480"/>
        <w:rPr>
          <w:ins w:id="631" w:author="Yufei Sun" w:date="2021-11-22T11:53:00Z"/>
          <w:color w:val="000000" w:themeColor="text1"/>
          <w:lang w:eastAsia="zh-CN"/>
          <w:rPrChange w:id="632" w:author="Yufei Sun" w:date="2022-01-04T22:28:00Z">
            <w:rPr>
              <w:ins w:id="633" w:author="Yufei Sun" w:date="2021-11-22T11:53:00Z"/>
              <w:lang w:eastAsia="zh-CN"/>
            </w:rPr>
          </w:rPrChange>
        </w:rPr>
        <w:pPrChange w:id="634" w:author="Yufei Sun" w:date="2021-11-22T11:54:00Z">
          <w:pPr>
            <w:pStyle w:val="a0"/>
            <w:ind w:firstLine="480"/>
          </w:pPr>
        </w:pPrChange>
      </w:pPr>
      <w:r w:rsidRPr="00993FFA">
        <w:rPr>
          <w:color w:val="000000" w:themeColor="text1"/>
          <w:lang w:eastAsia="zh-CN"/>
          <w:rPrChange w:id="635" w:author="Yufei Sun" w:date="2022-01-04T22:28:00Z">
            <w:rPr>
              <w:lang w:eastAsia="zh-CN"/>
            </w:rPr>
          </w:rPrChange>
        </w:rPr>
        <w:t>“</w:t>
      </w:r>
      <w:r w:rsidRPr="00993FFA">
        <w:rPr>
          <w:color w:val="000000" w:themeColor="text1"/>
          <w:lang w:eastAsia="zh-CN"/>
          <w:rPrChange w:id="636" w:author="Yufei Sun" w:date="2022-01-04T22:28:00Z">
            <w:rPr>
              <w:lang w:eastAsia="zh-CN"/>
            </w:rPr>
          </w:rPrChange>
        </w:rPr>
        <w:t>三要素</w:t>
      </w:r>
      <w:r w:rsidRPr="00993FFA">
        <w:rPr>
          <w:color w:val="000000" w:themeColor="text1"/>
          <w:lang w:eastAsia="zh-CN"/>
          <w:rPrChange w:id="637" w:author="Yufei Sun" w:date="2022-01-04T22:28:00Z">
            <w:rPr>
              <w:lang w:eastAsia="zh-CN"/>
            </w:rPr>
          </w:rPrChange>
        </w:rPr>
        <w:t>”</w:t>
      </w:r>
      <w:r w:rsidRPr="00993FFA">
        <w:rPr>
          <w:color w:val="000000" w:themeColor="text1"/>
          <w:lang w:eastAsia="zh-CN"/>
          <w:rPrChange w:id="638" w:author="Yufei Sun" w:date="2022-01-04T22:28:00Z">
            <w:rPr>
              <w:lang w:eastAsia="zh-CN"/>
            </w:rPr>
          </w:rPrChange>
        </w:rPr>
        <w:t>是指数量化的任务分解机制、各部门共同参与的问题解决机制和物质化的多层次评价体系</w:t>
      </w:r>
      <w:ins w:id="639" w:author="Yufei Sun" w:date="2021-11-22T11:50:00Z">
        <w:r w:rsidR="007929DA" w:rsidRPr="00993FFA">
          <w:rPr>
            <w:rFonts w:hint="eastAsia"/>
            <w:color w:val="000000" w:themeColor="text1"/>
            <w:lang w:eastAsia="zh-CN"/>
            <w:rPrChange w:id="640" w:author="Yufei Sun" w:date="2022-01-04T22:28:00Z">
              <w:rPr>
                <w:rFonts w:hint="eastAsia"/>
                <w:lang w:eastAsia="zh-CN"/>
              </w:rPr>
            </w:rPrChange>
          </w:rPr>
          <w:t>；</w:t>
        </w:r>
      </w:ins>
      <w:del w:id="641" w:author="Yufei Sun" w:date="2021-11-22T11:50:00Z">
        <w:r w:rsidRPr="00993FFA" w:rsidDel="007929DA">
          <w:rPr>
            <w:color w:val="000000" w:themeColor="text1"/>
            <w:lang w:eastAsia="zh-CN"/>
            <w:rPrChange w:id="642" w:author="Yufei Sun" w:date="2022-01-04T22:28:00Z">
              <w:rPr>
                <w:lang w:eastAsia="zh-CN"/>
              </w:rPr>
            </w:rPrChange>
          </w:rPr>
          <w:delText>。</w:delText>
        </w:r>
      </w:del>
      <w:ins w:id="643" w:author="Yufei Sun" w:date="2021-11-22T11:50:00Z">
        <w:r w:rsidR="007929DA" w:rsidRPr="00993FFA">
          <w:rPr>
            <w:color w:val="000000" w:themeColor="text1"/>
            <w:lang w:eastAsia="zh-CN"/>
            <w:rPrChange w:id="644" w:author="Yufei Sun" w:date="2022-01-04T22:28:00Z">
              <w:rPr>
                <w:lang w:eastAsia="zh-CN"/>
              </w:rPr>
            </w:rPrChange>
          </w:rPr>
          <w:t>“</w:t>
        </w:r>
        <w:r w:rsidR="007929DA" w:rsidRPr="00993FFA">
          <w:rPr>
            <w:color w:val="000000" w:themeColor="text1"/>
            <w:lang w:eastAsia="zh-CN"/>
            <w:rPrChange w:id="645" w:author="Yufei Sun" w:date="2022-01-04T22:28:00Z">
              <w:rPr>
                <w:lang w:eastAsia="zh-CN"/>
              </w:rPr>
            </w:rPrChange>
          </w:rPr>
          <w:t>四来源</w:t>
        </w:r>
        <w:r w:rsidR="007929DA" w:rsidRPr="00993FFA">
          <w:rPr>
            <w:color w:val="000000" w:themeColor="text1"/>
            <w:lang w:eastAsia="zh-CN"/>
            <w:rPrChange w:id="646" w:author="Yufei Sun" w:date="2022-01-04T22:28:00Z">
              <w:rPr>
                <w:lang w:eastAsia="zh-CN"/>
              </w:rPr>
            </w:rPrChange>
          </w:rPr>
          <w:t>”</w:t>
        </w:r>
        <w:r w:rsidR="007929DA" w:rsidRPr="00993FFA">
          <w:rPr>
            <w:color w:val="000000" w:themeColor="text1"/>
            <w:lang w:eastAsia="zh-CN"/>
            <w:rPrChange w:id="647" w:author="Yufei Sun" w:date="2022-01-04T22:28:00Z">
              <w:rPr>
                <w:lang w:eastAsia="zh-CN"/>
              </w:rPr>
            </w:rPrChange>
          </w:rPr>
          <w:t>是指地方政府压力在压力型体制下面临着包括上级、同级、民众和市场四个方面的压力来源</w:t>
        </w:r>
        <w:r w:rsidR="007929DA" w:rsidRPr="00993FFA">
          <w:rPr>
            <w:rFonts w:hint="eastAsia"/>
            <w:color w:val="000000" w:themeColor="text1"/>
            <w:lang w:eastAsia="zh-CN"/>
            <w:rPrChange w:id="648" w:author="Yufei Sun" w:date="2022-01-04T22:28:00Z">
              <w:rPr>
                <w:rFonts w:hint="eastAsia"/>
                <w:lang w:eastAsia="zh-CN"/>
              </w:rPr>
            </w:rPrChange>
          </w:rPr>
          <w:t>；</w:t>
        </w:r>
      </w:ins>
      <w:ins w:id="649" w:author="Yufei Sun" w:date="2021-11-22T11:51:00Z">
        <w:r w:rsidR="007929DA" w:rsidRPr="00993FFA">
          <w:rPr>
            <w:color w:val="000000" w:themeColor="text1"/>
            <w:lang w:eastAsia="zh-CN"/>
            <w:rPrChange w:id="650" w:author="Yufei Sun" w:date="2022-01-04T22:28:00Z">
              <w:rPr>
                <w:lang w:eastAsia="zh-CN"/>
              </w:rPr>
            </w:rPrChange>
          </w:rPr>
          <w:t>“</w:t>
        </w:r>
        <w:r w:rsidR="007929DA" w:rsidRPr="00993FFA">
          <w:rPr>
            <w:color w:val="000000" w:themeColor="text1"/>
            <w:lang w:eastAsia="zh-CN"/>
            <w:rPrChange w:id="651" w:author="Yufei Sun" w:date="2022-01-04T22:28:00Z">
              <w:rPr>
                <w:lang w:eastAsia="zh-CN"/>
              </w:rPr>
            </w:rPrChange>
          </w:rPr>
          <w:t>两减压</w:t>
        </w:r>
        <w:r w:rsidR="007929DA" w:rsidRPr="00993FFA">
          <w:rPr>
            <w:color w:val="000000" w:themeColor="text1"/>
            <w:lang w:eastAsia="zh-CN"/>
            <w:rPrChange w:id="652" w:author="Yufei Sun" w:date="2022-01-04T22:28:00Z">
              <w:rPr>
                <w:lang w:eastAsia="zh-CN"/>
              </w:rPr>
            </w:rPrChange>
          </w:rPr>
          <w:t>”</w:t>
        </w:r>
        <w:r w:rsidR="007929DA" w:rsidRPr="00993FFA">
          <w:rPr>
            <w:color w:val="000000" w:themeColor="text1"/>
            <w:lang w:eastAsia="zh-CN"/>
            <w:rPrChange w:id="653" w:author="Yufei Sun" w:date="2022-01-04T22:28:00Z">
              <w:rPr>
                <w:lang w:eastAsia="zh-CN"/>
              </w:rPr>
            </w:rPrChange>
          </w:rPr>
          <w:t>是指</w:t>
        </w:r>
        <w:r w:rsidR="007929DA" w:rsidRPr="00993FFA">
          <w:rPr>
            <w:color w:val="000000" w:themeColor="text1"/>
            <w:lang w:eastAsia="zh-CN"/>
            <w:rPrChange w:id="654" w:author="Yufei Sun" w:date="2022-01-04T22:28:00Z">
              <w:rPr>
                <w:lang w:eastAsia="zh-CN"/>
              </w:rPr>
            </w:rPrChange>
          </w:rPr>
          <w:t>“</w:t>
        </w:r>
        <w:r w:rsidR="007929DA" w:rsidRPr="00993FFA">
          <w:rPr>
            <w:color w:val="000000" w:themeColor="text1"/>
            <w:lang w:eastAsia="zh-CN"/>
            <w:rPrChange w:id="655" w:author="Yufei Sun" w:date="2022-01-04T22:28:00Z">
              <w:rPr>
                <w:lang w:eastAsia="zh-CN"/>
              </w:rPr>
            </w:rPrChange>
          </w:rPr>
          <w:t>关系</w:t>
        </w:r>
        <w:r w:rsidR="007929DA" w:rsidRPr="00993FFA">
          <w:rPr>
            <w:color w:val="000000" w:themeColor="text1"/>
            <w:lang w:eastAsia="zh-CN"/>
            <w:rPrChange w:id="656" w:author="Yufei Sun" w:date="2022-01-04T22:28:00Z">
              <w:rPr>
                <w:lang w:eastAsia="zh-CN"/>
              </w:rPr>
            </w:rPrChange>
          </w:rPr>
          <w:t>”</w:t>
        </w:r>
        <w:r w:rsidR="007929DA" w:rsidRPr="00993FFA">
          <w:rPr>
            <w:color w:val="000000" w:themeColor="text1"/>
            <w:lang w:eastAsia="zh-CN"/>
            <w:rPrChange w:id="657" w:author="Yufei Sun" w:date="2022-01-04T22:28:00Z">
              <w:rPr>
                <w:lang w:eastAsia="zh-CN"/>
              </w:rPr>
            </w:rPrChange>
          </w:rPr>
          <w:t>和</w:t>
        </w:r>
        <w:r w:rsidR="007929DA" w:rsidRPr="00993FFA">
          <w:rPr>
            <w:color w:val="000000" w:themeColor="text1"/>
            <w:lang w:eastAsia="zh-CN"/>
            <w:rPrChange w:id="658" w:author="Yufei Sun" w:date="2022-01-04T22:28:00Z">
              <w:rPr>
                <w:lang w:eastAsia="zh-CN"/>
              </w:rPr>
            </w:rPrChange>
          </w:rPr>
          <w:t>“</w:t>
        </w:r>
        <w:r w:rsidR="007929DA" w:rsidRPr="00993FFA">
          <w:rPr>
            <w:color w:val="000000" w:themeColor="text1"/>
            <w:lang w:eastAsia="zh-CN"/>
            <w:rPrChange w:id="659" w:author="Yufei Sun" w:date="2022-01-04T22:28:00Z">
              <w:rPr>
                <w:lang w:eastAsia="zh-CN"/>
              </w:rPr>
            </w:rPrChange>
          </w:rPr>
          <w:t>统计</w:t>
        </w:r>
        <w:r w:rsidR="007929DA" w:rsidRPr="00993FFA">
          <w:rPr>
            <w:color w:val="000000" w:themeColor="text1"/>
            <w:lang w:eastAsia="zh-CN"/>
            <w:rPrChange w:id="660" w:author="Yufei Sun" w:date="2022-01-04T22:28:00Z">
              <w:rPr>
                <w:lang w:eastAsia="zh-CN"/>
              </w:rPr>
            </w:rPrChange>
          </w:rPr>
          <w:t>”</w:t>
        </w:r>
        <w:r w:rsidR="007929DA" w:rsidRPr="00993FFA">
          <w:rPr>
            <w:color w:val="000000" w:themeColor="text1"/>
            <w:lang w:eastAsia="zh-CN"/>
            <w:rPrChange w:id="661" w:author="Yufei Sun" w:date="2022-01-04T22:28:00Z">
              <w:rPr>
                <w:lang w:eastAsia="zh-CN"/>
              </w:rPr>
            </w:rPrChange>
          </w:rPr>
          <w:t>这两大压力型体制的减压阀，他们分别掌握在上下级手中，分别对应着地方治理</w:t>
        </w:r>
        <w:r w:rsidR="007929DA" w:rsidRPr="00993FFA">
          <w:rPr>
            <w:rFonts w:hint="eastAsia"/>
            <w:color w:val="000000" w:themeColor="text1"/>
            <w:lang w:eastAsia="zh-CN"/>
            <w:rPrChange w:id="662" w:author="Yufei Sun" w:date="2022-01-04T22:28:00Z">
              <w:rPr>
                <w:rFonts w:hint="eastAsia"/>
                <w:lang w:eastAsia="zh-CN"/>
              </w:rPr>
            </w:rPrChange>
          </w:rPr>
          <w:t>中</w:t>
        </w:r>
      </w:ins>
      <w:ins w:id="663" w:author="Yufei Sun" w:date="2021-11-22T11:53:00Z">
        <w:r w:rsidR="00A6792F" w:rsidRPr="00993FFA">
          <w:rPr>
            <w:rFonts w:hint="eastAsia"/>
            <w:color w:val="000000" w:themeColor="text1"/>
            <w:lang w:eastAsia="zh-CN"/>
            <w:rPrChange w:id="664" w:author="Yufei Sun" w:date="2022-01-04T22:28:00Z">
              <w:rPr>
                <w:rFonts w:hint="eastAsia"/>
                <w:lang w:eastAsia="zh-CN"/>
              </w:rPr>
            </w:rPrChange>
          </w:rPr>
          <w:t>“目标设定”和“结果考核”</w:t>
        </w:r>
      </w:ins>
      <w:ins w:id="665" w:author="Yufei Sun" w:date="2021-11-22T11:51:00Z">
        <w:r w:rsidR="007929DA" w:rsidRPr="00993FFA">
          <w:rPr>
            <w:color w:val="000000" w:themeColor="text1"/>
            <w:lang w:eastAsia="zh-CN"/>
            <w:rPrChange w:id="666" w:author="Yufei Sun" w:date="2022-01-04T22:28:00Z">
              <w:rPr>
                <w:lang w:eastAsia="zh-CN"/>
              </w:rPr>
            </w:rPrChange>
          </w:rPr>
          <w:t>两个关键过程。</w:t>
        </w:r>
      </w:ins>
    </w:p>
    <w:p w14:paraId="1941C862" w14:textId="04C22575" w:rsidR="007929DA" w:rsidRPr="00993FFA" w:rsidRDefault="00A6792F">
      <w:pPr>
        <w:pStyle w:val="a0"/>
        <w:ind w:firstLine="480"/>
        <w:rPr>
          <w:ins w:id="667" w:author="Yufei Sun" w:date="2021-11-22T11:50:00Z"/>
          <w:color w:val="000000" w:themeColor="text1"/>
          <w:lang w:eastAsia="zh-CN"/>
          <w:rPrChange w:id="668" w:author="Yufei Sun" w:date="2022-01-04T22:28:00Z">
            <w:rPr>
              <w:ins w:id="669" w:author="Yufei Sun" w:date="2021-11-22T11:50:00Z"/>
              <w:lang w:eastAsia="zh-CN"/>
            </w:rPr>
          </w:rPrChange>
        </w:rPr>
      </w:pPr>
      <w:ins w:id="670" w:author="Yufei Sun" w:date="2021-11-22T11:54:00Z">
        <w:r w:rsidRPr="00993FFA">
          <w:rPr>
            <w:color w:val="000000" w:themeColor="text1"/>
            <w:lang w:eastAsia="zh-CN"/>
            <w:rPrChange w:id="671" w:author="Yufei Sun" w:date="2022-01-04T22:28:00Z">
              <w:rPr>
                <w:lang w:eastAsia="zh-CN"/>
              </w:rPr>
            </w:rPrChange>
          </w:rPr>
          <w:t>“</w:t>
        </w:r>
        <w:r w:rsidRPr="00993FFA">
          <w:rPr>
            <w:color w:val="000000" w:themeColor="text1"/>
            <w:lang w:eastAsia="zh-CN"/>
            <w:rPrChange w:id="672" w:author="Yufei Sun" w:date="2022-01-04T22:28:00Z">
              <w:rPr>
                <w:lang w:eastAsia="zh-CN"/>
              </w:rPr>
            </w:rPrChange>
          </w:rPr>
          <w:t>压力型体制</w:t>
        </w:r>
        <w:r w:rsidRPr="00993FFA">
          <w:rPr>
            <w:color w:val="000000" w:themeColor="text1"/>
            <w:lang w:eastAsia="zh-CN"/>
            <w:rPrChange w:id="673" w:author="Yufei Sun" w:date="2022-01-04T22:28:00Z">
              <w:rPr>
                <w:lang w:eastAsia="zh-CN"/>
              </w:rPr>
            </w:rPrChange>
          </w:rPr>
          <w:t>”</w:t>
        </w:r>
        <w:r w:rsidRPr="00993FFA">
          <w:rPr>
            <w:color w:val="000000" w:themeColor="text1"/>
            <w:lang w:eastAsia="zh-CN"/>
            <w:rPrChange w:id="674" w:author="Yufei Sun" w:date="2022-01-04T22:28:00Z">
              <w:rPr>
                <w:lang w:eastAsia="zh-CN"/>
              </w:rPr>
            </w:rPrChange>
          </w:rPr>
          <w:t>通过</w:t>
        </w:r>
        <w:r w:rsidRPr="00993FFA">
          <w:rPr>
            <w:color w:val="000000" w:themeColor="text1"/>
            <w:lang w:eastAsia="zh-CN"/>
            <w:rPrChange w:id="675" w:author="Yufei Sun" w:date="2022-01-04T22:28:00Z">
              <w:rPr>
                <w:lang w:eastAsia="zh-CN"/>
              </w:rPr>
            </w:rPrChange>
          </w:rPr>
          <w:t>“</w:t>
        </w:r>
        <w:r w:rsidRPr="00993FFA">
          <w:rPr>
            <w:color w:val="000000" w:themeColor="text1"/>
            <w:lang w:eastAsia="zh-CN"/>
            <w:rPrChange w:id="676" w:author="Yufei Sun" w:date="2022-01-04T22:28:00Z">
              <w:rPr>
                <w:lang w:eastAsia="zh-CN"/>
              </w:rPr>
            </w:rPrChange>
          </w:rPr>
          <w:t>三要素</w:t>
        </w:r>
        <w:r w:rsidRPr="00993FFA">
          <w:rPr>
            <w:color w:val="000000" w:themeColor="text1"/>
            <w:lang w:eastAsia="zh-CN"/>
            <w:rPrChange w:id="677" w:author="Yufei Sun" w:date="2022-01-04T22:28:00Z">
              <w:rPr>
                <w:lang w:eastAsia="zh-CN"/>
              </w:rPr>
            </w:rPrChange>
          </w:rPr>
          <w:t>”</w:t>
        </w:r>
        <w:r w:rsidRPr="00993FFA">
          <w:rPr>
            <w:color w:val="000000" w:themeColor="text1"/>
            <w:lang w:eastAsia="zh-CN"/>
            <w:rPrChange w:id="678" w:author="Yufei Sun" w:date="2022-01-04T22:28:00Z">
              <w:rPr>
                <w:lang w:eastAsia="zh-CN"/>
              </w:rPr>
            </w:rPrChange>
          </w:rPr>
          <w:t>的运行过程，生动得刻画了中国地方政府在四大压力来源和两个减压阀下的整体治理环境。着眼于中国地方治理的全局，</w:t>
        </w:r>
        <w:r w:rsidRPr="00993FFA">
          <w:rPr>
            <w:color w:val="000000" w:themeColor="text1"/>
            <w:lang w:eastAsia="zh-CN"/>
            <w:rPrChange w:id="679" w:author="Yufei Sun" w:date="2022-01-04T22:28:00Z">
              <w:rPr>
                <w:lang w:eastAsia="zh-CN"/>
              </w:rPr>
            </w:rPrChange>
          </w:rPr>
          <w:t>“</w:t>
        </w:r>
        <w:r w:rsidRPr="00993FFA">
          <w:rPr>
            <w:color w:val="000000" w:themeColor="text1"/>
            <w:lang w:eastAsia="zh-CN"/>
            <w:rPrChange w:id="680" w:author="Yufei Sun" w:date="2022-01-04T22:28:00Z">
              <w:rPr>
                <w:lang w:eastAsia="zh-CN"/>
              </w:rPr>
            </w:rPrChange>
          </w:rPr>
          <w:t>压力型体制</w:t>
        </w:r>
        <w:r w:rsidRPr="00993FFA">
          <w:rPr>
            <w:color w:val="000000" w:themeColor="text1"/>
            <w:lang w:eastAsia="zh-CN"/>
            <w:rPrChange w:id="681" w:author="Yufei Sun" w:date="2022-01-04T22:28:00Z">
              <w:rPr>
                <w:lang w:eastAsia="zh-CN"/>
              </w:rPr>
            </w:rPrChange>
          </w:rPr>
          <w:t>”</w:t>
        </w:r>
        <w:r w:rsidRPr="00993FFA">
          <w:rPr>
            <w:color w:val="000000" w:themeColor="text1"/>
            <w:lang w:eastAsia="zh-CN"/>
            <w:rPrChange w:id="682" w:author="Yufei Sun" w:date="2022-01-04T22:28:00Z">
              <w:rPr>
                <w:lang w:eastAsia="zh-CN"/>
              </w:rPr>
            </w:rPrChange>
          </w:rPr>
          <w:t>能够对一些富有解释力的概念进行较好地整合。</w:t>
        </w:r>
        <w:r w:rsidRPr="00993FFA">
          <w:rPr>
            <w:color w:val="000000" w:themeColor="text1"/>
            <w:lang w:eastAsia="zh-CN"/>
            <w:rPrChange w:id="683" w:author="Yufei Sun" w:date="2022-01-04T22:28:00Z">
              <w:rPr>
                <w:lang w:eastAsia="zh-CN"/>
              </w:rPr>
            </w:rPrChange>
          </w:rPr>
          <w:t>“</w:t>
        </w:r>
        <w:r w:rsidRPr="00993FFA">
          <w:rPr>
            <w:color w:val="000000" w:themeColor="text1"/>
            <w:lang w:eastAsia="zh-CN"/>
            <w:rPrChange w:id="684" w:author="Yufei Sun" w:date="2022-01-04T22:28:00Z">
              <w:rPr>
                <w:lang w:eastAsia="zh-CN"/>
              </w:rPr>
            </w:rPrChange>
          </w:rPr>
          <w:t>三要素</w:t>
        </w:r>
        <w:r w:rsidRPr="00993FFA">
          <w:rPr>
            <w:color w:val="000000" w:themeColor="text1"/>
            <w:lang w:eastAsia="zh-CN"/>
            <w:rPrChange w:id="685" w:author="Yufei Sun" w:date="2022-01-04T22:28:00Z">
              <w:rPr>
                <w:lang w:eastAsia="zh-CN"/>
              </w:rPr>
            </w:rPrChange>
          </w:rPr>
          <w:t>”</w:t>
        </w:r>
        <w:r w:rsidRPr="00993FFA">
          <w:rPr>
            <w:color w:val="000000" w:themeColor="text1"/>
            <w:lang w:eastAsia="zh-CN"/>
            <w:rPrChange w:id="686" w:author="Yufei Sun" w:date="2022-01-04T22:28:00Z">
              <w:rPr>
                <w:lang w:eastAsia="zh-CN"/>
              </w:rPr>
            </w:rPrChange>
          </w:rPr>
          <w:t>中数量化的任务分解机制和</w:t>
        </w:r>
        <w:r w:rsidRPr="00993FFA">
          <w:rPr>
            <w:color w:val="000000" w:themeColor="text1"/>
            <w:lang w:eastAsia="zh-CN"/>
            <w:rPrChange w:id="687" w:author="Yufei Sun" w:date="2022-01-04T22:28:00Z">
              <w:rPr>
                <w:lang w:eastAsia="zh-CN"/>
              </w:rPr>
            </w:rPrChange>
          </w:rPr>
          <w:t>“</w:t>
        </w:r>
        <w:r w:rsidRPr="00993FFA">
          <w:rPr>
            <w:color w:val="000000" w:themeColor="text1"/>
            <w:lang w:eastAsia="zh-CN"/>
            <w:rPrChange w:id="688" w:author="Yufei Sun" w:date="2022-01-04T22:28:00Z">
              <w:rPr>
                <w:lang w:eastAsia="zh-CN"/>
              </w:rPr>
            </w:rPrChange>
          </w:rPr>
          <w:t>控制权</w:t>
        </w:r>
        <w:r w:rsidRPr="00993FFA">
          <w:rPr>
            <w:color w:val="000000" w:themeColor="text1"/>
            <w:lang w:eastAsia="zh-CN"/>
            <w:rPrChange w:id="689" w:author="Yufei Sun" w:date="2022-01-04T22:28:00Z">
              <w:rPr>
                <w:lang w:eastAsia="zh-CN"/>
              </w:rPr>
            </w:rPrChange>
          </w:rPr>
          <w:t>”</w:t>
        </w:r>
        <w:r w:rsidRPr="00993FFA">
          <w:rPr>
            <w:color w:val="000000" w:themeColor="text1"/>
            <w:lang w:eastAsia="zh-CN"/>
            <w:rPrChange w:id="690" w:author="Yufei Sun" w:date="2022-01-04T22:28:00Z">
              <w:rPr>
                <w:lang w:eastAsia="zh-CN"/>
              </w:rPr>
            </w:rPrChange>
          </w:rPr>
          <w:t>理论中的目标设定权</w:t>
        </w:r>
        <w:r w:rsidRPr="00993FFA">
          <w:rPr>
            <w:color w:val="000000" w:themeColor="text1"/>
            <w:lang w:eastAsia="zh-CN"/>
            <w:rPrChange w:id="691" w:author="Yufei Sun" w:date="2022-01-04T22:28:00Z">
              <w:rPr>
                <w:lang w:eastAsia="zh-CN"/>
              </w:rPr>
            </w:rPrChange>
          </w:rPr>
          <w:t>(</w:t>
        </w:r>
        <w:r w:rsidRPr="00993FFA">
          <w:rPr>
            <w:color w:val="000000" w:themeColor="text1"/>
            <w:rPrChange w:id="692" w:author="Yufei Sun" w:date="2022-01-04T22:28:00Z">
              <w:rPr/>
            </w:rPrChange>
          </w:rPr>
          <w:fldChar w:fldCharType="begin"/>
        </w:r>
        <w:r w:rsidRPr="00993FFA">
          <w:rPr>
            <w:color w:val="000000" w:themeColor="text1"/>
            <w:lang w:eastAsia="zh-CN"/>
            <w:rPrChange w:id="693" w:author="Yufei Sun" w:date="2022-01-04T22:28:00Z">
              <w:rPr>
                <w:lang w:eastAsia="zh-CN"/>
              </w:rPr>
            </w:rPrChange>
          </w:rPr>
          <w:instrText xml:space="preserve"> HYPERLINK \l "ref-ZhouXueGuangLianHong2012" \h </w:instrText>
        </w:r>
        <w:r w:rsidRPr="00993FFA">
          <w:rPr>
            <w:color w:val="000000" w:themeColor="text1"/>
            <w:rPrChange w:id="694" w:author="Yufei Sun" w:date="2022-01-04T22:28:00Z">
              <w:rPr/>
            </w:rPrChange>
          </w:rPr>
          <w:fldChar w:fldCharType="separate"/>
        </w:r>
        <w:r w:rsidRPr="00993FFA">
          <w:rPr>
            <w:rStyle w:val="ae"/>
            <w:color w:val="000000" w:themeColor="text1"/>
            <w:lang w:eastAsia="zh-CN"/>
            <w:rPrChange w:id="695" w:author="Yufei Sun" w:date="2022-01-04T22:28:00Z">
              <w:rPr>
                <w:rStyle w:val="ae"/>
                <w:lang w:eastAsia="zh-CN"/>
              </w:rPr>
            </w:rPrChange>
          </w:rPr>
          <w:t>周雪光</w:t>
        </w:r>
        <w:r w:rsidRPr="00993FFA">
          <w:rPr>
            <w:rStyle w:val="ae"/>
            <w:color w:val="000000" w:themeColor="text1"/>
            <w:lang w:eastAsia="zh-CN"/>
            <w:rPrChange w:id="696" w:author="Yufei Sun" w:date="2022-01-04T22:28:00Z">
              <w:rPr>
                <w:rStyle w:val="ae"/>
                <w:lang w:eastAsia="zh-CN"/>
              </w:rPr>
            </w:rPrChange>
          </w:rPr>
          <w:t xml:space="preserve"> </w:t>
        </w:r>
        <w:r w:rsidRPr="00993FFA">
          <w:rPr>
            <w:rStyle w:val="ae"/>
            <w:color w:val="000000" w:themeColor="text1"/>
            <w:lang w:eastAsia="zh-CN"/>
            <w:rPrChange w:id="697" w:author="Yufei Sun" w:date="2022-01-04T22:28:00Z">
              <w:rPr>
                <w:rStyle w:val="ae"/>
                <w:lang w:eastAsia="zh-CN"/>
              </w:rPr>
            </w:rPrChange>
          </w:rPr>
          <w:t>等</w:t>
        </w:r>
        <w:r w:rsidRPr="00993FFA">
          <w:rPr>
            <w:rStyle w:val="ae"/>
            <w:color w:val="000000" w:themeColor="text1"/>
            <w:lang w:eastAsia="zh-CN"/>
            <w:rPrChange w:id="698" w:author="Yufei Sun" w:date="2022-01-04T22:28:00Z">
              <w:rPr>
                <w:rStyle w:val="ae"/>
                <w:lang w:eastAsia="zh-CN"/>
              </w:rPr>
            </w:rPrChange>
          </w:rPr>
          <w:t>, 2012</w:t>
        </w:r>
        <w:r w:rsidRPr="00993FFA">
          <w:rPr>
            <w:rStyle w:val="ae"/>
            <w:color w:val="000000" w:themeColor="text1"/>
            <w:lang w:eastAsia="zh-CN"/>
            <w:rPrChange w:id="699" w:author="Yufei Sun" w:date="2022-01-04T22:28:00Z">
              <w:rPr>
                <w:rStyle w:val="ae"/>
                <w:lang w:eastAsia="zh-CN"/>
              </w:rPr>
            </w:rPrChange>
          </w:rPr>
          <w:fldChar w:fldCharType="end"/>
        </w:r>
        <w:r w:rsidRPr="00993FFA">
          <w:rPr>
            <w:color w:val="000000" w:themeColor="text1"/>
            <w:lang w:eastAsia="zh-CN"/>
            <w:rPrChange w:id="700" w:author="Yufei Sun" w:date="2022-01-04T22:28:00Z">
              <w:rPr>
                <w:lang w:eastAsia="zh-CN"/>
              </w:rPr>
            </w:rPrChange>
          </w:rPr>
          <w:t>)</w:t>
        </w:r>
        <w:r w:rsidRPr="00993FFA">
          <w:rPr>
            <w:color w:val="000000" w:themeColor="text1"/>
            <w:lang w:eastAsia="zh-CN"/>
            <w:rPrChange w:id="701" w:author="Yufei Sun" w:date="2022-01-04T22:28:00Z">
              <w:rPr>
                <w:lang w:eastAsia="zh-CN"/>
              </w:rPr>
            </w:rPrChange>
          </w:rPr>
          <w:t>和目标责任制</w:t>
        </w:r>
        <w:r w:rsidRPr="00993FFA">
          <w:rPr>
            <w:color w:val="000000" w:themeColor="text1"/>
            <w:lang w:eastAsia="zh-CN"/>
            <w:rPrChange w:id="702" w:author="Yufei Sun" w:date="2022-01-04T22:28:00Z">
              <w:rPr>
                <w:lang w:eastAsia="zh-CN"/>
              </w:rPr>
            </w:rPrChange>
          </w:rPr>
          <w:t>(</w:t>
        </w:r>
        <w:r w:rsidRPr="00993FFA">
          <w:rPr>
            <w:color w:val="000000" w:themeColor="text1"/>
            <w:rPrChange w:id="703" w:author="Yufei Sun" w:date="2022-01-04T22:28:00Z">
              <w:rPr/>
            </w:rPrChange>
          </w:rPr>
          <w:fldChar w:fldCharType="begin"/>
        </w:r>
        <w:r w:rsidRPr="00993FFA">
          <w:rPr>
            <w:color w:val="000000" w:themeColor="text1"/>
            <w:lang w:eastAsia="zh-CN"/>
            <w:rPrChange w:id="704" w:author="Yufei Sun" w:date="2022-01-04T22:28:00Z">
              <w:rPr>
                <w:lang w:eastAsia="zh-CN"/>
              </w:rPr>
            </w:rPrChange>
          </w:rPr>
          <w:instrText xml:space="preserve"> HYPERLINK \l "ref-TsuiWang2004" \h </w:instrText>
        </w:r>
        <w:r w:rsidRPr="00993FFA">
          <w:rPr>
            <w:color w:val="000000" w:themeColor="text1"/>
            <w:rPrChange w:id="705" w:author="Yufei Sun" w:date="2022-01-04T22:28:00Z">
              <w:rPr/>
            </w:rPrChange>
          </w:rPr>
          <w:fldChar w:fldCharType="separate"/>
        </w:r>
        <w:r w:rsidRPr="00993FFA">
          <w:rPr>
            <w:rStyle w:val="ae"/>
            <w:color w:val="000000" w:themeColor="text1"/>
            <w:lang w:eastAsia="zh-CN"/>
            <w:rPrChange w:id="706" w:author="Yufei Sun" w:date="2022-01-04T22:28:00Z">
              <w:rPr>
                <w:rStyle w:val="ae"/>
                <w:lang w:eastAsia="zh-CN"/>
              </w:rPr>
            </w:rPrChange>
          </w:rPr>
          <w:t xml:space="preserve">TSUI </w:t>
        </w:r>
        <w:r w:rsidRPr="00993FFA">
          <w:rPr>
            <w:rStyle w:val="ae"/>
            <w:color w:val="000000" w:themeColor="text1"/>
            <w:lang w:eastAsia="zh-CN"/>
            <w:rPrChange w:id="707" w:author="Yufei Sun" w:date="2022-01-04T22:28:00Z">
              <w:rPr>
                <w:rStyle w:val="ae"/>
                <w:lang w:eastAsia="zh-CN"/>
              </w:rPr>
            </w:rPrChange>
          </w:rPr>
          <w:t>等</w:t>
        </w:r>
        <w:r w:rsidRPr="00993FFA">
          <w:rPr>
            <w:rStyle w:val="ae"/>
            <w:color w:val="000000" w:themeColor="text1"/>
            <w:lang w:eastAsia="zh-CN"/>
            <w:rPrChange w:id="708" w:author="Yufei Sun" w:date="2022-01-04T22:28:00Z">
              <w:rPr>
                <w:rStyle w:val="ae"/>
                <w:lang w:eastAsia="zh-CN"/>
              </w:rPr>
            </w:rPrChange>
          </w:rPr>
          <w:t>, 2004</w:t>
        </w:r>
        <w:r w:rsidRPr="00993FFA">
          <w:rPr>
            <w:rStyle w:val="ae"/>
            <w:color w:val="000000" w:themeColor="text1"/>
            <w:lang w:eastAsia="zh-CN"/>
            <w:rPrChange w:id="709" w:author="Yufei Sun" w:date="2022-01-04T22:28:00Z">
              <w:rPr>
                <w:rStyle w:val="ae"/>
                <w:lang w:eastAsia="zh-CN"/>
              </w:rPr>
            </w:rPrChange>
          </w:rPr>
          <w:fldChar w:fldCharType="end"/>
        </w:r>
        <w:r w:rsidRPr="00993FFA">
          <w:rPr>
            <w:color w:val="000000" w:themeColor="text1"/>
            <w:lang w:eastAsia="zh-CN"/>
            <w:rPrChange w:id="710" w:author="Yufei Sun" w:date="2022-01-04T22:28:00Z">
              <w:rPr>
                <w:lang w:eastAsia="zh-CN"/>
              </w:rPr>
            </w:rPrChange>
          </w:rPr>
          <w:t>)</w:t>
        </w:r>
        <w:r w:rsidRPr="00993FFA">
          <w:rPr>
            <w:color w:val="000000" w:themeColor="text1"/>
            <w:lang w:eastAsia="zh-CN"/>
            <w:rPrChange w:id="711" w:author="Yufei Sun" w:date="2022-01-04T22:28:00Z">
              <w:rPr>
                <w:lang w:eastAsia="zh-CN"/>
              </w:rPr>
            </w:rPrChange>
          </w:rPr>
          <w:t>等理论联系紧密；</w:t>
        </w:r>
        <w:r w:rsidRPr="00993FFA">
          <w:rPr>
            <w:color w:val="000000" w:themeColor="text1"/>
            <w:lang w:eastAsia="zh-CN"/>
            <w:rPrChange w:id="712" w:author="Yufei Sun" w:date="2022-01-04T22:28:00Z">
              <w:rPr>
                <w:lang w:eastAsia="zh-CN"/>
              </w:rPr>
            </w:rPrChange>
          </w:rPr>
          <w:t>“</w:t>
        </w:r>
        <w:r w:rsidRPr="00993FFA">
          <w:rPr>
            <w:color w:val="000000" w:themeColor="text1"/>
            <w:lang w:eastAsia="zh-CN"/>
            <w:rPrChange w:id="713" w:author="Yufei Sun" w:date="2022-01-04T22:28:00Z">
              <w:rPr>
                <w:lang w:eastAsia="zh-CN"/>
              </w:rPr>
            </w:rPrChange>
          </w:rPr>
          <w:t>工作组模式</w:t>
        </w:r>
        <w:r w:rsidRPr="00993FFA">
          <w:rPr>
            <w:color w:val="000000" w:themeColor="text1"/>
            <w:lang w:eastAsia="zh-CN"/>
            <w:rPrChange w:id="714" w:author="Yufei Sun" w:date="2022-01-04T22:28:00Z">
              <w:rPr>
                <w:lang w:eastAsia="zh-CN"/>
              </w:rPr>
            </w:rPrChange>
          </w:rPr>
          <w:t>” (</w:t>
        </w:r>
        <w:r w:rsidRPr="00993FFA">
          <w:rPr>
            <w:color w:val="000000" w:themeColor="text1"/>
            <w:rPrChange w:id="715" w:author="Yufei Sun" w:date="2022-01-04T22:28:00Z">
              <w:rPr/>
            </w:rPrChange>
          </w:rPr>
          <w:fldChar w:fldCharType="begin"/>
        </w:r>
        <w:r w:rsidRPr="00993FFA">
          <w:rPr>
            <w:color w:val="000000" w:themeColor="text1"/>
            <w:lang w:eastAsia="zh-CN"/>
            <w:rPrChange w:id="716" w:author="Yufei Sun" w:date="2022-01-04T22:28:00Z">
              <w:rPr>
                <w:lang w:eastAsia="zh-CN"/>
              </w:rPr>
            </w:rPrChange>
          </w:rPr>
          <w:instrText xml:space="preserve"> HYPERLINK \l "ref-LiZhen2014" \h </w:instrText>
        </w:r>
        <w:r w:rsidRPr="00993FFA">
          <w:rPr>
            <w:color w:val="000000" w:themeColor="text1"/>
            <w:rPrChange w:id="717" w:author="Yufei Sun" w:date="2022-01-04T22:28:00Z">
              <w:rPr/>
            </w:rPrChange>
          </w:rPr>
          <w:fldChar w:fldCharType="separate"/>
        </w:r>
        <w:r w:rsidRPr="00993FFA">
          <w:rPr>
            <w:rStyle w:val="ae"/>
            <w:color w:val="000000" w:themeColor="text1"/>
            <w:lang w:eastAsia="zh-CN"/>
            <w:rPrChange w:id="718" w:author="Yufei Sun" w:date="2022-01-04T22:28:00Z">
              <w:rPr>
                <w:rStyle w:val="ae"/>
                <w:lang w:eastAsia="zh-CN"/>
              </w:rPr>
            </w:rPrChange>
          </w:rPr>
          <w:t>李振</w:t>
        </w:r>
        <w:r w:rsidRPr="00993FFA">
          <w:rPr>
            <w:rStyle w:val="ae"/>
            <w:color w:val="000000" w:themeColor="text1"/>
            <w:lang w:eastAsia="zh-CN"/>
            <w:rPrChange w:id="719" w:author="Yufei Sun" w:date="2022-01-04T22:28:00Z">
              <w:rPr>
                <w:rStyle w:val="ae"/>
                <w:lang w:eastAsia="zh-CN"/>
              </w:rPr>
            </w:rPrChange>
          </w:rPr>
          <w:t>, 2014</w:t>
        </w:r>
        <w:r w:rsidRPr="00993FFA">
          <w:rPr>
            <w:rStyle w:val="ae"/>
            <w:color w:val="000000" w:themeColor="text1"/>
            <w:lang w:eastAsia="zh-CN"/>
            <w:rPrChange w:id="720" w:author="Yufei Sun" w:date="2022-01-04T22:28:00Z">
              <w:rPr>
                <w:rStyle w:val="ae"/>
                <w:lang w:eastAsia="zh-CN"/>
              </w:rPr>
            </w:rPrChange>
          </w:rPr>
          <w:fldChar w:fldCharType="end"/>
        </w:r>
        <w:r w:rsidRPr="00993FFA">
          <w:rPr>
            <w:color w:val="000000" w:themeColor="text1"/>
            <w:lang w:eastAsia="zh-CN"/>
            <w:rPrChange w:id="721" w:author="Yufei Sun" w:date="2022-01-04T22:28:00Z">
              <w:rPr>
                <w:lang w:eastAsia="zh-CN"/>
              </w:rPr>
            </w:rPrChange>
          </w:rPr>
          <w:t xml:space="preserve">) </w:t>
        </w:r>
        <w:r w:rsidRPr="00993FFA">
          <w:rPr>
            <w:color w:val="000000" w:themeColor="text1"/>
            <w:lang w:eastAsia="zh-CN"/>
            <w:rPrChange w:id="722" w:author="Yufei Sun" w:date="2022-01-04T22:28:00Z">
              <w:rPr>
                <w:lang w:eastAsia="zh-CN"/>
              </w:rPr>
            </w:rPrChange>
          </w:rPr>
          <w:t>、</w:t>
        </w:r>
        <w:r w:rsidRPr="00993FFA">
          <w:rPr>
            <w:color w:val="000000" w:themeColor="text1"/>
            <w:lang w:eastAsia="zh-CN"/>
            <w:rPrChange w:id="723" w:author="Yufei Sun" w:date="2022-01-04T22:28:00Z">
              <w:rPr>
                <w:lang w:eastAsia="zh-CN"/>
              </w:rPr>
            </w:rPrChange>
          </w:rPr>
          <w:t>“</w:t>
        </w:r>
        <w:r w:rsidRPr="00993FFA">
          <w:rPr>
            <w:color w:val="000000" w:themeColor="text1"/>
            <w:lang w:eastAsia="zh-CN"/>
            <w:rPrChange w:id="724" w:author="Yufei Sun" w:date="2022-01-04T22:28:00Z">
              <w:rPr>
                <w:lang w:eastAsia="zh-CN"/>
              </w:rPr>
            </w:rPrChange>
          </w:rPr>
          <w:t>督查机制</w:t>
        </w:r>
        <w:r w:rsidRPr="00993FFA">
          <w:rPr>
            <w:color w:val="000000" w:themeColor="text1"/>
            <w:lang w:eastAsia="zh-CN"/>
            <w:rPrChange w:id="725" w:author="Yufei Sun" w:date="2022-01-04T22:28:00Z">
              <w:rPr>
                <w:lang w:eastAsia="zh-CN"/>
              </w:rPr>
            </w:rPrChange>
          </w:rPr>
          <w:t>” (</w:t>
        </w:r>
        <w:r w:rsidRPr="00993FFA">
          <w:rPr>
            <w:color w:val="000000" w:themeColor="text1"/>
            <w:rPrChange w:id="726" w:author="Yufei Sun" w:date="2022-01-04T22:28:00Z">
              <w:rPr/>
            </w:rPrChange>
          </w:rPr>
          <w:fldChar w:fldCharType="begin"/>
        </w:r>
        <w:r w:rsidRPr="00993FFA">
          <w:rPr>
            <w:color w:val="000000" w:themeColor="text1"/>
            <w:lang w:eastAsia="zh-CN"/>
            <w:rPrChange w:id="727" w:author="Yufei Sun" w:date="2022-01-04T22:28:00Z">
              <w:rPr>
                <w:lang w:eastAsia="zh-CN"/>
              </w:rPr>
            </w:rPrChange>
          </w:rPr>
          <w:instrText xml:space="preserve"> HYPERLINK \l "ref-ChenJiaJian2015" \h </w:instrText>
        </w:r>
        <w:r w:rsidRPr="00993FFA">
          <w:rPr>
            <w:color w:val="000000" w:themeColor="text1"/>
            <w:rPrChange w:id="728" w:author="Yufei Sun" w:date="2022-01-04T22:28:00Z">
              <w:rPr/>
            </w:rPrChange>
          </w:rPr>
          <w:fldChar w:fldCharType="separate"/>
        </w:r>
        <w:r w:rsidRPr="00993FFA">
          <w:rPr>
            <w:rStyle w:val="ae"/>
            <w:color w:val="000000" w:themeColor="text1"/>
            <w:lang w:eastAsia="zh-CN"/>
            <w:rPrChange w:id="729" w:author="Yufei Sun" w:date="2022-01-04T22:28:00Z">
              <w:rPr>
                <w:rStyle w:val="ae"/>
                <w:lang w:eastAsia="zh-CN"/>
              </w:rPr>
            </w:rPrChange>
          </w:rPr>
          <w:t>陈家建</w:t>
        </w:r>
        <w:r w:rsidRPr="00993FFA">
          <w:rPr>
            <w:rStyle w:val="ae"/>
            <w:color w:val="000000" w:themeColor="text1"/>
            <w:lang w:eastAsia="zh-CN"/>
            <w:rPrChange w:id="730" w:author="Yufei Sun" w:date="2022-01-04T22:28:00Z">
              <w:rPr>
                <w:rStyle w:val="ae"/>
                <w:lang w:eastAsia="zh-CN"/>
              </w:rPr>
            </w:rPrChange>
          </w:rPr>
          <w:t>, 2015</w:t>
        </w:r>
        <w:r w:rsidRPr="00993FFA">
          <w:rPr>
            <w:rStyle w:val="ae"/>
            <w:color w:val="000000" w:themeColor="text1"/>
            <w:lang w:eastAsia="zh-CN"/>
            <w:rPrChange w:id="731" w:author="Yufei Sun" w:date="2022-01-04T22:28:00Z">
              <w:rPr>
                <w:rStyle w:val="ae"/>
                <w:lang w:eastAsia="zh-CN"/>
              </w:rPr>
            </w:rPrChange>
          </w:rPr>
          <w:fldChar w:fldCharType="end"/>
        </w:r>
        <w:r w:rsidRPr="00993FFA">
          <w:rPr>
            <w:color w:val="000000" w:themeColor="text1"/>
            <w:lang w:eastAsia="zh-CN"/>
            <w:rPrChange w:id="732" w:author="Yufei Sun" w:date="2022-01-04T22:28:00Z">
              <w:rPr>
                <w:lang w:eastAsia="zh-CN"/>
              </w:rPr>
            </w:rPrChange>
          </w:rPr>
          <w:t xml:space="preserve">) </w:t>
        </w:r>
        <w:r w:rsidRPr="00993FFA">
          <w:rPr>
            <w:color w:val="000000" w:themeColor="text1"/>
            <w:lang w:eastAsia="zh-CN"/>
            <w:rPrChange w:id="733" w:author="Yufei Sun" w:date="2022-01-04T22:28:00Z">
              <w:rPr>
                <w:lang w:eastAsia="zh-CN"/>
              </w:rPr>
            </w:rPrChange>
          </w:rPr>
          <w:t>和</w:t>
        </w:r>
        <w:r w:rsidRPr="00993FFA">
          <w:rPr>
            <w:color w:val="000000" w:themeColor="text1"/>
            <w:lang w:eastAsia="zh-CN"/>
            <w:rPrChange w:id="734" w:author="Yufei Sun" w:date="2022-01-04T22:28:00Z">
              <w:rPr>
                <w:lang w:eastAsia="zh-CN"/>
              </w:rPr>
            </w:rPrChange>
          </w:rPr>
          <w:t>“</w:t>
        </w:r>
        <w:r w:rsidRPr="00993FFA">
          <w:rPr>
            <w:color w:val="000000" w:themeColor="text1"/>
            <w:lang w:eastAsia="zh-CN"/>
            <w:rPrChange w:id="735" w:author="Yufei Sun" w:date="2022-01-04T22:28:00Z">
              <w:rPr>
                <w:lang w:eastAsia="zh-CN"/>
              </w:rPr>
            </w:rPrChange>
          </w:rPr>
          <w:t>激励分配权</w:t>
        </w:r>
        <w:r w:rsidRPr="00993FFA">
          <w:rPr>
            <w:color w:val="000000" w:themeColor="text1"/>
            <w:lang w:eastAsia="zh-CN"/>
            <w:rPrChange w:id="736" w:author="Yufei Sun" w:date="2022-01-04T22:28:00Z">
              <w:rPr>
                <w:lang w:eastAsia="zh-CN"/>
              </w:rPr>
            </w:rPrChange>
          </w:rPr>
          <w:t>” (</w:t>
        </w:r>
        <w:r w:rsidRPr="00993FFA">
          <w:rPr>
            <w:color w:val="000000" w:themeColor="text1"/>
            <w:rPrChange w:id="737" w:author="Yufei Sun" w:date="2022-01-04T22:28:00Z">
              <w:rPr/>
            </w:rPrChange>
          </w:rPr>
          <w:fldChar w:fldCharType="begin"/>
        </w:r>
        <w:r w:rsidRPr="00993FFA">
          <w:rPr>
            <w:color w:val="000000" w:themeColor="text1"/>
            <w:lang w:eastAsia="zh-CN"/>
            <w:rPrChange w:id="738" w:author="Yufei Sun" w:date="2022-01-04T22:28:00Z">
              <w:rPr>
                <w:lang w:eastAsia="zh-CN"/>
              </w:rPr>
            </w:rPrChange>
          </w:rPr>
          <w:instrText xml:space="preserve"> HYPERLINK \l "ref-ZhouXueGuangLianHong2012" \h </w:instrText>
        </w:r>
        <w:r w:rsidRPr="00993FFA">
          <w:rPr>
            <w:color w:val="000000" w:themeColor="text1"/>
            <w:rPrChange w:id="739" w:author="Yufei Sun" w:date="2022-01-04T22:28:00Z">
              <w:rPr/>
            </w:rPrChange>
          </w:rPr>
          <w:fldChar w:fldCharType="separate"/>
        </w:r>
        <w:r w:rsidRPr="00993FFA">
          <w:rPr>
            <w:rStyle w:val="ae"/>
            <w:color w:val="000000" w:themeColor="text1"/>
            <w:lang w:eastAsia="zh-CN"/>
            <w:rPrChange w:id="740" w:author="Yufei Sun" w:date="2022-01-04T22:28:00Z">
              <w:rPr>
                <w:rStyle w:val="ae"/>
                <w:lang w:eastAsia="zh-CN"/>
              </w:rPr>
            </w:rPrChange>
          </w:rPr>
          <w:t>周雪光</w:t>
        </w:r>
        <w:r w:rsidRPr="00993FFA">
          <w:rPr>
            <w:rStyle w:val="ae"/>
            <w:color w:val="000000" w:themeColor="text1"/>
            <w:lang w:eastAsia="zh-CN"/>
            <w:rPrChange w:id="741" w:author="Yufei Sun" w:date="2022-01-04T22:28:00Z">
              <w:rPr>
                <w:rStyle w:val="ae"/>
                <w:lang w:eastAsia="zh-CN"/>
              </w:rPr>
            </w:rPrChange>
          </w:rPr>
          <w:t xml:space="preserve"> </w:t>
        </w:r>
        <w:r w:rsidRPr="00993FFA">
          <w:rPr>
            <w:rStyle w:val="ae"/>
            <w:color w:val="000000" w:themeColor="text1"/>
            <w:lang w:eastAsia="zh-CN"/>
            <w:rPrChange w:id="742" w:author="Yufei Sun" w:date="2022-01-04T22:28:00Z">
              <w:rPr>
                <w:rStyle w:val="ae"/>
                <w:lang w:eastAsia="zh-CN"/>
              </w:rPr>
            </w:rPrChange>
          </w:rPr>
          <w:t>等</w:t>
        </w:r>
        <w:r w:rsidRPr="00993FFA">
          <w:rPr>
            <w:rStyle w:val="ae"/>
            <w:color w:val="000000" w:themeColor="text1"/>
            <w:lang w:eastAsia="zh-CN"/>
            <w:rPrChange w:id="743" w:author="Yufei Sun" w:date="2022-01-04T22:28:00Z">
              <w:rPr>
                <w:rStyle w:val="ae"/>
                <w:lang w:eastAsia="zh-CN"/>
              </w:rPr>
            </w:rPrChange>
          </w:rPr>
          <w:t>, 2012</w:t>
        </w:r>
        <w:r w:rsidRPr="00993FFA">
          <w:rPr>
            <w:rStyle w:val="ae"/>
            <w:color w:val="000000" w:themeColor="text1"/>
            <w:lang w:eastAsia="zh-CN"/>
            <w:rPrChange w:id="744" w:author="Yufei Sun" w:date="2022-01-04T22:28:00Z">
              <w:rPr>
                <w:rStyle w:val="ae"/>
                <w:lang w:eastAsia="zh-CN"/>
              </w:rPr>
            </w:rPrChange>
          </w:rPr>
          <w:fldChar w:fldCharType="end"/>
        </w:r>
        <w:r w:rsidRPr="00993FFA">
          <w:rPr>
            <w:color w:val="000000" w:themeColor="text1"/>
            <w:lang w:eastAsia="zh-CN"/>
            <w:rPrChange w:id="745" w:author="Yufei Sun" w:date="2022-01-04T22:28:00Z">
              <w:rPr>
                <w:lang w:eastAsia="zh-CN"/>
              </w:rPr>
            </w:rPrChange>
          </w:rPr>
          <w:t xml:space="preserve">) </w:t>
        </w:r>
        <w:r w:rsidRPr="00993FFA">
          <w:rPr>
            <w:color w:val="000000" w:themeColor="text1"/>
            <w:lang w:eastAsia="zh-CN"/>
            <w:rPrChange w:id="746" w:author="Yufei Sun" w:date="2022-01-04T22:28:00Z">
              <w:rPr>
                <w:lang w:eastAsia="zh-CN"/>
              </w:rPr>
            </w:rPrChange>
          </w:rPr>
          <w:t>是</w:t>
        </w:r>
        <w:r w:rsidRPr="00993FFA">
          <w:rPr>
            <w:color w:val="000000" w:themeColor="text1"/>
            <w:lang w:eastAsia="zh-CN"/>
            <w:rPrChange w:id="747" w:author="Yufei Sun" w:date="2022-01-04T22:28:00Z">
              <w:rPr>
                <w:lang w:eastAsia="zh-CN"/>
              </w:rPr>
            </w:rPrChange>
          </w:rPr>
          <w:t>“</w:t>
        </w:r>
        <w:r w:rsidRPr="00993FFA">
          <w:rPr>
            <w:color w:val="000000" w:themeColor="text1"/>
            <w:lang w:eastAsia="zh-CN"/>
            <w:rPrChange w:id="748" w:author="Yufei Sun" w:date="2022-01-04T22:28:00Z">
              <w:rPr>
                <w:lang w:eastAsia="zh-CN"/>
              </w:rPr>
            </w:rPrChange>
          </w:rPr>
          <w:t>压力型体制</w:t>
        </w:r>
        <w:r w:rsidRPr="00993FFA">
          <w:rPr>
            <w:color w:val="000000" w:themeColor="text1"/>
            <w:lang w:eastAsia="zh-CN"/>
            <w:rPrChange w:id="749" w:author="Yufei Sun" w:date="2022-01-04T22:28:00Z">
              <w:rPr>
                <w:lang w:eastAsia="zh-CN"/>
              </w:rPr>
            </w:rPrChange>
          </w:rPr>
          <w:t>”</w:t>
        </w:r>
        <w:r w:rsidRPr="00993FFA">
          <w:rPr>
            <w:color w:val="000000" w:themeColor="text1"/>
            <w:lang w:eastAsia="zh-CN"/>
            <w:rPrChange w:id="750" w:author="Yufei Sun" w:date="2022-01-04T22:28:00Z">
              <w:rPr>
                <w:lang w:eastAsia="zh-CN"/>
              </w:rPr>
            </w:rPrChange>
          </w:rPr>
          <w:t>下物质化的多层次评价体系的具体表现；</w:t>
        </w:r>
        <w:r w:rsidRPr="00993FFA">
          <w:rPr>
            <w:color w:val="000000" w:themeColor="text1"/>
            <w:lang w:eastAsia="zh-CN"/>
            <w:rPrChange w:id="751" w:author="Yufei Sun" w:date="2022-01-04T22:28:00Z">
              <w:rPr>
                <w:lang w:eastAsia="zh-CN"/>
              </w:rPr>
            </w:rPrChange>
          </w:rPr>
          <w:t>“</w:t>
        </w:r>
        <w:r w:rsidRPr="00993FFA">
          <w:rPr>
            <w:color w:val="000000" w:themeColor="text1"/>
            <w:lang w:eastAsia="zh-CN"/>
            <w:rPrChange w:id="752" w:author="Yufei Sun" w:date="2022-01-04T22:28:00Z">
              <w:rPr>
                <w:lang w:eastAsia="zh-CN"/>
              </w:rPr>
            </w:rPrChange>
          </w:rPr>
          <w:t>行政发包制</w:t>
        </w:r>
        <w:r w:rsidRPr="00993FFA">
          <w:rPr>
            <w:color w:val="000000" w:themeColor="text1"/>
            <w:lang w:eastAsia="zh-CN"/>
            <w:rPrChange w:id="753" w:author="Yufei Sun" w:date="2022-01-04T22:28:00Z">
              <w:rPr>
                <w:lang w:eastAsia="zh-CN"/>
              </w:rPr>
            </w:rPrChange>
          </w:rPr>
          <w:t>” (</w:t>
        </w:r>
        <w:r w:rsidRPr="00993FFA">
          <w:rPr>
            <w:color w:val="000000" w:themeColor="text1"/>
            <w:rPrChange w:id="754" w:author="Yufei Sun" w:date="2022-01-04T22:28:00Z">
              <w:rPr/>
            </w:rPrChange>
          </w:rPr>
          <w:fldChar w:fldCharType="begin"/>
        </w:r>
        <w:r w:rsidRPr="00993FFA">
          <w:rPr>
            <w:color w:val="000000" w:themeColor="text1"/>
            <w:lang w:eastAsia="zh-CN"/>
            <w:rPrChange w:id="755" w:author="Yufei Sun" w:date="2022-01-04T22:28:00Z">
              <w:rPr>
                <w:lang w:eastAsia="zh-CN"/>
              </w:rPr>
            </w:rPrChange>
          </w:rPr>
          <w:instrText xml:space="preserve"> HYPERLINK \l "ref-ZhouLiAn2014a" \h </w:instrText>
        </w:r>
        <w:r w:rsidRPr="00993FFA">
          <w:rPr>
            <w:color w:val="000000" w:themeColor="text1"/>
            <w:rPrChange w:id="756" w:author="Yufei Sun" w:date="2022-01-04T22:28:00Z">
              <w:rPr/>
            </w:rPrChange>
          </w:rPr>
          <w:fldChar w:fldCharType="separate"/>
        </w:r>
        <w:r w:rsidRPr="00993FFA">
          <w:rPr>
            <w:rStyle w:val="ae"/>
            <w:color w:val="000000" w:themeColor="text1"/>
            <w:lang w:eastAsia="zh-CN"/>
            <w:rPrChange w:id="757" w:author="Yufei Sun" w:date="2022-01-04T22:28:00Z">
              <w:rPr>
                <w:rStyle w:val="ae"/>
                <w:lang w:eastAsia="zh-CN"/>
              </w:rPr>
            </w:rPrChange>
          </w:rPr>
          <w:t>周黎安</w:t>
        </w:r>
        <w:r w:rsidRPr="00993FFA">
          <w:rPr>
            <w:rStyle w:val="ae"/>
            <w:color w:val="000000" w:themeColor="text1"/>
            <w:lang w:eastAsia="zh-CN"/>
            <w:rPrChange w:id="758" w:author="Yufei Sun" w:date="2022-01-04T22:28:00Z">
              <w:rPr>
                <w:rStyle w:val="ae"/>
                <w:lang w:eastAsia="zh-CN"/>
              </w:rPr>
            </w:rPrChange>
          </w:rPr>
          <w:t>, 2014b</w:t>
        </w:r>
        <w:r w:rsidRPr="00993FFA">
          <w:rPr>
            <w:rStyle w:val="ae"/>
            <w:color w:val="000000" w:themeColor="text1"/>
            <w:lang w:eastAsia="zh-CN"/>
            <w:rPrChange w:id="759" w:author="Yufei Sun" w:date="2022-01-04T22:28:00Z">
              <w:rPr>
                <w:rStyle w:val="ae"/>
                <w:lang w:eastAsia="zh-CN"/>
              </w:rPr>
            </w:rPrChange>
          </w:rPr>
          <w:fldChar w:fldCharType="end"/>
        </w:r>
        <w:r w:rsidRPr="00993FFA">
          <w:rPr>
            <w:color w:val="000000" w:themeColor="text1"/>
            <w:lang w:eastAsia="zh-CN"/>
            <w:rPrChange w:id="760" w:author="Yufei Sun" w:date="2022-01-04T22:28:00Z">
              <w:rPr>
                <w:lang w:eastAsia="zh-CN"/>
              </w:rPr>
            </w:rPrChange>
          </w:rPr>
          <w:t xml:space="preserve">) </w:t>
        </w:r>
        <w:r w:rsidRPr="00993FFA">
          <w:rPr>
            <w:color w:val="000000" w:themeColor="text1"/>
            <w:lang w:eastAsia="zh-CN"/>
            <w:rPrChange w:id="761" w:author="Yufei Sun" w:date="2022-01-04T22:28:00Z">
              <w:rPr>
                <w:lang w:eastAsia="zh-CN"/>
              </w:rPr>
            </w:rPrChange>
          </w:rPr>
          <w:t>、</w:t>
        </w:r>
        <w:r w:rsidRPr="00993FFA">
          <w:rPr>
            <w:color w:val="000000" w:themeColor="text1"/>
            <w:lang w:eastAsia="zh-CN"/>
            <w:rPrChange w:id="762" w:author="Yufei Sun" w:date="2022-01-04T22:28:00Z">
              <w:rPr>
                <w:lang w:eastAsia="zh-CN"/>
              </w:rPr>
            </w:rPrChange>
          </w:rPr>
          <w:t>“</w:t>
        </w:r>
        <w:r w:rsidRPr="00993FFA">
          <w:rPr>
            <w:color w:val="000000" w:themeColor="text1"/>
            <w:lang w:eastAsia="zh-CN"/>
            <w:rPrChange w:id="763" w:author="Yufei Sun" w:date="2022-01-04T22:28:00Z">
              <w:rPr>
                <w:lang w:eastAsia="zh-CN"/>
              </w:rPr>
            </w:rPrChange>
          </w:rPr>
          <w:t>竞争锦标</w:t>
        </w:r>
        <w:r w:rsidRPr="00993FFA">
          <w:rPr>
            <w:color w:val="000000" w:themeColor="text1"/>
            <w:lang w:eastAsia="zh-CN"/>
            <w:rPrChange w:id="764" w:author="Yufei Sun" w:date="2022-01-04T22:28:00Z">
              <w:rPr>
                <w:lang w:eastAsia="zh-CN"/>
              </w:rPr>
            </w:rPrChange>
          </w:rPr>
          <w:lastRenderedPageBreak/>
          <w:t>赛</w:t>
        </w:r>
        <w:r w:rsidRPr="00993FFA">
          <w:rPr>
            <w:color w:val="000000" w:themeColor="text1"/>
            <w:lang w:eastAsia="zh-CN"/>
            <w:rPrChange w:id="765" w:author="Yufei Sun" w:date="2022-01-04T22:28:00Z">
              <w:rPr>
                <w:lang w:eastAsia="zh-CN"/>
              </w:rPr>
            </w:rPrChange>
          </w:rPr>
          <w:t>” (</w:t>
        </w:r>
        <w:r w:rsidRPr="00993FFA">
          <w:rPr>
            <w:color w:val="000000" w:themeColor="text1"/>
            <w:rPrChange w:id="766" w:author="Yufei Sun" w:date="2022-01-04T22:28:00Z">
              <w:rPr/>
            </w:rPrChange>
          </w:rPr>
          <w:fldChar w:fldCharType="begin"/>
        </w:r>
        <w:r w:rsidRPr="00993FFA">
          <w:rPr>
            <w:color w:val="000000" w:themeColor="text1"/>
            <w:lang w:eastAsia="zh-CN"/>
            <w:rPrChange w:id="767" w:author="Yufei Sun" w:date="2022-01-04T22:28:00Z">
              <w:rPr>
                <w:lang w:eastAsia="zh-CN"/>
              </w:rPr>
            </w:rPrChange>
          </w:rPr>
          <w:instrText xml:space="preserve"> HYPERLINK \l "ref-ZhouFeiZhou2009" \h </w:instrText>
        </w:r>
        <w:r w:rsidRPr="00993FFA">
          <w:rPr>
            <w:color w:val="000000" w:themeColor="text1"/>
            <w:rPrChange w:id="768" w:author="Yufei Sun" w:date="2022-01-04T22:28:00Z">
              <w:rPr/>
            </w:rPrChange>
          </w:rPr>
          <w:fldChar w:fldCharType="separate"/>
        </w:r>
        <w:r w:rsidRPr="00993FFA">
          <w:rPr>
            <w:rStyle w:val="ae"/>
            <w:color w:val="000000" w:themeColor="text1"/>
            <w:lang w:eastAsia="zh-CN"/>
            <w:rPrChange w:id="769" w:author="Yufei Sun" w:date="2022-01-04T22:28:00Z">
              <w:rPr>
                <w:rStyle w:val="ae"/>
                <w:lang w:eastAsia="zh-CN"/>
              </w:rPr>
            </w:rPrChange>
          </w:rPr>
          <w:t>周飞舟</w:t>
        </w:r>
        <w:r w:rsidRPr="00993FFA">
          <w:rPr>
            <w:rStyle w:val="ae"/>
            <w:color w:val="000000" w:themeColor="text1"/>
            <w:lang w:eastAsia="zh-CN"/>
            <w:rPrChange w:id="770" w:author="Yufei Sun" w:date="2022-01-04T22:28:00Z">
              <w:rPr>
                <w:rStyle w:val="ae"/>
                <w:lang w:eastAsia="zh-CN"/>
              </w:rPr>
            </w:rPrChange>
          </w:rPr>
          <w:t>, 2009</w:t>
        </w:r>
        <w:r w:rsidRPr="00993FFA">
          <w:rPr>
            <w:rStyle w:val="ae"/>
            <w:color w:val="000000" w:themeColor="text1"/>
            <w:lang w:eastAsia="zh-CN"/>
            <w:rPrChange w:id="771" w:author="Yufei Sun" w:date="2022-01-04T22:28:00Z">
              <w:rPr>
                <w:rStyle w:val="ae"/>
                <w:lang w:eastAsia="zh-CN"/>
              </w:rPr>
            </w:rPrChange>
          </w:rPr>
          <w:fldChar w:fldCharType="end"/>
        </w:r>
        <w:r w:rsidRPr="00993FFA">
          <w:rPr>
            <w:color w:val="000000" w:themeColor="text1"/>
            <w:lang w:eastAsia="zh-CN"/>
            <w:rPrChange w:id="772" w:author="Yufei Sun" w:date="2022-01-04T22:28:00Z">
              <w:rPr>
                <w:lang w:eastAsia="zh-CN"/>
              </w:rPr>
            </w:rPrChange>
          </w:rPr>
          <w:t xml:space="preserve">) </w:t>
        </w:r>
        <w:r w:rsidRPr="00993FFA">
          <w:rPr>
            <w:color w:val="000000" w:themeColor="text1"/>
            <w:lang w:eastAsia="zh-CN"/>
            <w:rPrChange w:id="773" w:author="Yufei Sun" w:date="2022-01-04T22:28:00Z">
              <w:rPr>
                <w:lang w:eastAsia="zh-CN"/>
              </w:rPr>
            </w:rPrChange>
          </w:rPr>
          <w:t>等理论对</w:t>
        </w:r>
        <w:r w:rsidRPr="00993FFA">
          <w:rPr>
            <w:color w:val="000000" w:themeColor="text1"/>
            <w:lang w:eastAsia="zh-CN"/>
            <w:rPrChange w:id="774" w:author="Yufei Sun" w:date="2022-01-04T22:28:00Z">
              <w:rPr>
                <w:lang w:eastAsia="zh-CN"/>
              </w:rPr>
            </w:rPrChange>
          </w:rPr>
          <w:t>“</w:t>
        </w:r>
        <w:r w:rsidRPr="00993FFA">
          <w:rPr>
            <w:color w:val="000000" w:themeColor="text1"/>
            <w:lang w:eastAsia="zh-CN"/>
            <w:rPrChange w:id="775" w:author="Yufei Sun" w:date="2022-01-04T22:28:00Z">
              <w:rPr>
                <w:lang w:eastAsia="zh-CN"/>
              </w:rPr>
            </w:rPrChange>
          </w:rPr>
          <w:t>压力型体制</w:t>
        </w:r>
        <w:r w:rsidRPr="00993FFA">
          <w:rPr>
            <w:color w:val="000000" w:themeColor="text1"/>
            <w:lang w:eastAsia="zh-CN"/>
            <w:rPrChange w:id="776" w:author="Yufei Sun" w:date="2022-01-04T22:28:00Z">
              <w:rPr>
                <w:lang w:eastAsia="zh-CN"/>
              </w:rPr>
            </w:rPrChange>
          </w:rPr>
          <w:t>”</w:t>
        </w:r>
        <w:r w:rsidRPr="00993FFA">
          <w:rPr>
            <w:color w:val="000000" w:themeColor="text1"/>
            <w:lang w:eastAsia="zh-CN"/>
            <w:rPrChange w:id="777" w:author="Yufei Sun" w:date="2022-01-04T22:28:00Z">
              <w:rPr>
                <w:lang w:eastAsia="zh-CN"/>
              </w:rPr>
            </w:rPrChange>
          </w:rPr>
          <w:t>下地方政府压力来源的作用机制进行了有力地补充。上述经典理论和压力型体制一起构造出一幅中国地方政府治理的完整图景。</w:t>
        </w:r>
      </w:ins>
    </w:p>
    <w:p w14:paraId="21A0B228" w14:textId="7B348735" w:rsidR="00977E4B" w:rsidRPr="00993FFA" w:rsidDel="00A6792F" w:rsidRDefault="006C0E77" w:rsidP="00F34508">
      <w:pPr>
        <w:pStyle w:val="2"/>
        <w:ind w:left="576"/>
        <w:rPr>
          <w:del w:id="778" w:author="Yufei Sun" w:date="2021-11-22T11:55:00Z"/>
          <w:lang w:eastAsia="zh-CN"/>
          <w:rPrChange w:id="779" w:author="Yufei Sun" w:date="2022-01-04T22:28:00Z">
            <w:rPr>
              <w:del w:id="780" w:author="Yufei Sun" w:date="2021-11-22T11:55:00Z"/>
              <w:lang w:eastAsia="zh-CN"/>
            </w:rPr>
          </w:rPrChange>
        </w:rPr>
        <w:pPrChange w:id="781" w:author="Yufei Sun" w:date="2022-01-04T22:03:00Z">
          <w:pPr>
            <w:pStyle w:val="a0"/>
            <w:ind w:firstLine="480"/>
          </w:pPr>
        </w:pPrChange>
      </w:pPr>
      <w:del w:id="782" w:author="Yufei Sun" w:date="2021-11-22T11:43:00Z">
        <w:r w:rsidRPr="00993FFA" w:rsidDel="00085EB2">
          <w:rPr>
            <w:lang w:eastAsia="zh-CN"/>
            <w:rPrChange w:id="783" w:author="Yufei Sun" w:date="2022-01-04T22:28:00Z">
              <w:rPr>
                <w:lang w:eastAsia="zh-CN"/>
              </w:rPr>
            </w:rPrChange>
          </w:rPr>
          <w:delText xml:space="preserve"> </w:delText>
        </w:r>
      </w:del>
      <w:del w:id="784" w:author="Yufei Sun" w:date="2021-11-22T11:55:00Z">
        <w:r w:rsidRPr="00993FFA" w:rsidDel="00A6792F">
          <w:rPr>
            <w:lang w:eastAsia="zh-CN"/>
            <w:rPrChange w:id="785" w:author="Yufei Sun" w:date="2022-01-04T22:28:00Z">
              <w:rPr>
                <w:lang w:eastAsia="zh-CN"/>
              </w:rPr>
            </w:rPrChange>
          </w:rPr>
          <w:delText>数量化的任务分解机制是指纵向的政府间关系，党政机构使用具体的指标对上级的任务进行量化分解后层层下派到下级，并对执行结果提出要求。由于地方的自主性，政策目标并非单纯由上级部门制定，而是上下级共同博弈的结果</w:delText>
        </w:r>
        <w:r w:rsidRPr="00993FFA" w:rsidDel="00A6792F">
          <w:rPr>
            <w:lang w:eastAsia="zh-CN"/>
            <w:rPrChange w:id="786" w:author="Yufei Sun" w:date="2022-01-04T22:28:00Z">
              <w:rPr>
                <w:lang w:eastAsia="zh-CN"/>
              </w:rPr>
            </w:rPrChange>
          </w:rPr>
          <w:delText xml:space="preserve"> (</w:delText>
        </w:r>
        <w:r w:rsidR="00C75A3D" w:rsidRPr="00993FFA" w:rsidDel="00A6792F">
          <w:rPr>
            <w:lang w:eastAsia="zh-CN"/>
            <w:rPrChange w:id="787" w:author="Yufei Sun" w:date="2022-01-04T22:28:00Z">
              <w:rPr/>
            </w:rPrChange>
          </w:rPr>
          <w:fldChar w:fldCharType="begin"/>
        </w:r>
        <w:r w:rsidR="00C75A3D" w:rsidRPr="00993FFA" w:rsidDel="00A6792F">
          <w:rPr>
            <w:lang w:eastAsia="zh-CN"/>
            <w:rPrChange w:id="788" w:author="Yufei Sun" w:date="2022-01-04T22:28:00Z">
              <w:rPr>
                <w:lang w:eastAsia="zh-CN"/>
              </w:rPr>
            </w:rPrChange>
          </w:rPr>
          <w:delInstrText xml:space="preserve"> HYPERLINK \l "ref-ZhangWenCui2021" \h </w:delInstrText>
        </w:r>
        <w:r w:rsidR="00C75A3D" w:rsidRPr="00993FFA" w:rsidDel="00A6792F">
          <w:rPr>
            <w:lang w:eastAsia="zh-CN"/>
            <w:rPrChange w:id="789" w:author="Yufei Sun" w:date="2022-01-04T22:28:00Z">
              <w:rPr/>
            </w:rPrChange>
          </w:rPr>
          <w:fldChar w:fldCharType="separate"/>
        </w:r>
        <w:r w:rsidRPr="00993FFA" w:rsidDel="00A6792F">
          <w:rPr>
            <w:rPrChange w:id="790" w:author="Yufei Sun" w:date="2022-01-04T22:28:00Z">
              <w:rPr>
                <w:rStyle w:val="ae"/>
                <w:lang w:eastAsia="zh-CN"/>
              </w:rPr>
            </w:rPrChange>
          </w:rPr>
          <w:delText>张文翠</w:delText>
        </w:r>
        <w:r w:rsidRPr="00993FFA" w:rsidDel="00A6792F">
          <w:rPr>
            <w:rPrChange w:id="791" w:author="Yufei Sun" w:date="2022-01-04T22:28:00Z">
              <w:rPr>
                <w:rStyle w:val="ae"/>
                <w:lang w:eastAsia="zh-CN"/>
              </w:rPr>
            </w:rPrChange>
          </w:rPr>
          <w:delText>, 2021</w:delText>
        </w:r>
        <w:r w:rsidR="00C75A3D" w:rsidRPr="00993FFA" w:rsidDel="00A6792F">
          <w:rPr>
            <w:rPrChange w:id="792" w:author="Yufei Sun" w:date="2022-01-04T22:28:00Z">
              <w:rPr>
                <w:rStyle w:val="ae"/>
                <w:lang w:eastAsia="zh-CN"/>
              </w:rPr>
            </w:rPrChange>
          </w:rPr>
          <w:fldChar w:fldCharType="end"/>
        </w:r>
        <w:r w:rsidRPr="00993FFA" w:rsidDel="00A6792F">
          <w:rPr>
            <w:lang w:eastAsia="zh-CN"/>
            <w:rPrChange w:id="793" w:author="Yufei Sun" w:date="2022-01-04T22:28:00Z">
              <w:rPr>
                <w:lang w:eastAsia="zh-CN"/>
              </w:rPr>
            </w:rPrChange>
          </w:rPr>
          <w:delText xml:space="preserve">) </w:delText>
        </w:r>
        <w:r w:rsidRPr="00993FFA" w:rsidDel="00A6792F">
          <w:rPr>
            <w:lang w:eastAsia="zh-CN"/>
            <w:rPrChange w:id="794" w:author="Yufei Sun" w:date="2022-01-04T22:28:00Z">
              <w:rPr>
                <w:lang w:eastAsia="zh-CN"/>
              </w:rPr>
            </w:rPrChange>
          </w:rPr>
          <w:delText>；各部门共同参与的问题解决机制是指横向不同政府部门的关系，用党委领导和临时抽调等方式来进行任务安排；物质化的多层次评价体系是指在完成任务后对承担任务的个人或集体以多种方式进行正向的激励和负向的惩戒。</w:delText>
        </w:r>
      </w:del>
    </w:p>
    <w:p w14:paraId="2CDF6BF8" w14:textId="1A6477BD" w:rsidR="00977E4B" w:rsidRPr="00993FFA" w:rsidDel="00A6792F" w:rsidRDefault="006C0E77" w:rsidP="00F34508">
      <w:pPr>
        <w:pStyle w:val="2"/>
        <w:ind w:left="576"/>
        <w:rPr>
          <w:del w:id="795" w:author="Yufei Sun" w:date="2021-11-22T11:55:00Z"/>
          <w:lang w:eastAsia="zh-CN"/>
          <w:rPrChange w:id="796" w:author="Yufei Sun" w:date="2022-01-04T22:28:00Z">
            <w:rPr>
              <w:del w:id="797" w:author="Yufei Sun" w:date="2021-11-22T11:55:00Z"/>
              <w:lang w:eastAsia="zh-CN"/>
            </w:rPr>
          </w:rPrChange>
        </w:rPr>
        <w:pPrChange w:id="798" w:author="Yufei Sun" w:date="2022-01-04T22:03:00Z">
          <w:pPr>
            <w:pStyle w:val="a0"/>
            <w:ind w:firstLine="480"/>
          </w:pPr>
        </w:pPrChange>
      </w:pPr>
      <w:del w:id="799" w:author="Yufei Sun" w:date="2021-11-22T11:50:00Z">
        <w:r w:rsidRPr="00993FFA" w:rsidDel="007929DA">
          <w:rPr>
            <w:lang w:eastAsia="zh-CN"/>
            <w:rPrChange w:id="800" w:author="Yufei Sun" w:date="2022-01-04T22:28:00Z">
              <w:rPr>
                <w:lang w:eastAsia="zh-CN"/>
              </w:rPr>
            </w:rPrChange>
          </w:rPr>
          <w:delText>“</w:delText>
        </w:r>
        <w:r w:rsidRPr="00993FFA" w:rsidDel="007929DA">
          <w:rPr>
            <w:lang w:eastAsia="zh-CN"/>
            <w:rPrChange w:id="801" w:author="Yufei Sun" w:date="2022-01-04T22:28:00Z">
              <w:rPr>
                <w:lang w:eastAsia="zh-CN"/>
              </w:rPr>
            </w:rPrChange>
          </w:rPr>
          <w:delText>四来源</w:delText>
        </w:r>
        <w:r w:rsidRPr="00993FFA" w:rsidDel="007929DA">
          <w:rPr>
            <w:lang w:eastAsia="zh-CN"/>
            <w:rPrChange w:id="802" w:author="Yufei Sun" w:date="2022-01-04T22:28:00Z">
              <w:rPr>
                <w:lang w:eastAsia="zh-CN"/>
              </w:rPr>
            </w:rPrChange>
          </w:rPr>
          <w:delText>”</w:delText>
        </w:r>
        <w:r w:rsidRPr="00993FFA" w:rsidDel="007929DA">
          <w:rPr>
            <w:lang w:eastAsia="zh-CN"/>
            <w:rPrChange w:id="803" w:author="Yufei Sun" w:date="2022-01-04T22:28:00Z">
              <w:rPr>
                <w:lang w:eastAsia="zh-CN"/>
              </w:rPr>
            </w:rPrChange>
          </w:rPr>
          <w:delText>是指地方政府压力在压力型体制下面临着包括上级、同级、民众和市场四个方面的压力来源。</w:delText>
        </w:r>
      </w:del>
      <w:del w:id="804" w:author="Yufei Sun" w:date="2021-11-22T11:55:00Z">
        <w:r w:rsidRPr="00993FFA" w:rsidDel="00A6792F">
          <w:rPr>
            <w:lang w:eastAsia="zh-CN"/>
            <w:rPrChange w:id="805" w:author="Yufei Sun" w:date="2022-01-04T22:28:00Z">
              <w:rPr>
                <w:lang w:eastAsia="zh-CN"/>
              </w:rPr>
            </w:rPrChange>
          </w:rPr>
          <w:delText>上级的压力会根据当时中央的工作重点和上级提供的资源配置方式在领域和强度上发生变化，但是下级完成任务时也因为自筹资源而有一定的</w:delText>
        </w:r>
        <w:r w:rsidRPr="00993FFA" w:rsidDel="00A6792F">
          <w:rPr>
            <w:lang w:eastAsia="zh-CN"/>
            <w:rPrChange w:id="806" w:author="Yufei Sun" w:date="2022-01-04T22:28:00Z">
              <w:rPr>
                <w:lang w:eastAsia="zh-CN"/>
              </w:rPr>
            </w:rPrChange>
          </w:rPr>
          <w:delText>“</w:delText>
        </w:r>
        <w:r w:rsidRPr="00993FFA" w:rsidDel="00A6792F">
          <w:rPr>
            <w:lang w:eastAsia="zh-CN"/>
            <w:rPrChange w:id="807" w:author="Yufei Sun" w:date="2022-01-04T22:28:00Z">
              <w:rPr>
                <w:lang w:eastAsia="zh-CN"/>
              </w:rPr>
            </w:rPrChange>
          </w:rPr>
          <w:delText>可谈判空间</w:delText>
        </w:r>
        <w:r w:rsidRPr="00993FFA" w:rsidDel="00A6792F">
          <w:rPr>
            <w:lang w:eastAsia="zh-CN"/>
            <w:rPrChange w:id="808" w:author="Yufei Sun" w:date="2022-01-04T22:28:00Z">
              <w:rPr>
                <w:lang w:eastAsia="zh-CN"/>
              </w:rPr>
            </w:rPrChange>
          </w:rPr>
          <w:delText>”</w:delText>
        </w:r>
        <w:r w:rsidRPr="00993FFA" w:rsidDel="00A6792F">
          <w:rPr>
            <w:lang w:eastAsia="zh-CN"/>
            <w:rPrChange w:id="809" w:author="Yufei Sun" w:date="2022-01-04T22:28:00Z">
              <w:rPr>
                <w:lang w:eastAsia="zh-CN"/>
              </w:rPr>
            </w:rPrChange>
          </w:rPr>
          <w:delText>；同级的压力是指本行政区的其他政府和其他地区的同级政府在资源和市场以及发展速度和水平上的竞争；来自民众的压力随着经济体制的变革和社会结构的变化而逐渐加强；在和市场相关的议题上，政府由于其经济角色和招商引资的政策目标，也受到来自市场的压力。</w:delText>
        </w:r>
      </w:del>
    </w:p>
    <w:p w14:paraId="123DCEDB" w14:textId="47DD02D3" w:rsidR="00977E4B" w:rsidRPr="00993FFA" w:rsidDel="00A6792F" w:rsidRDefault="006C0E77" w:rsidP="00F34508">
      <w:pPr>
        <w:pStyle w:val="2"/>
        <w:ind w:left="576"/>
        <w:rPr>
          <w:del w:id="810" w:author="Yufei Sun" w:date="2021-11-22T11:55:00Z"/>
          <w:lang w:eastAsia="zh-CN"/>
          <w:rPrChange w:id="811" w:author="Yufei Sun" w:date="2022-01-04T22:28:00Z">
            <w:rPr>
              <w:del w:id="812" w:author="Yufei Sun" w:date="2021-11-22T11:55:00Z"/>
              <w:lang w:eastAsia="zh-CN"/>
            </w:rPr>
          </w:rPrChange>
        </w:rPr>
        <w:pPrChange w:id="813" w:author="Yufei Sun" w:date="2022-01-04T22:03:00Z">
          <w:pPr>
            <w:pStyle w:val="a0"/>
            <w:ind w:firstLine="480"/>
          </w:pPr>
        </w:pPrChange>
      </w:pPr>
      <w:del w:id="814" w:author="Yufei Sun" w:date="2021-11-22T11:55:00Z">
        <w:r w:rsidRPr="00993FFA" w:rsidDel="00A6792F">
          <w:rPr>
            <w:lang w:eastAsia="zh-CN"/>
            <w:rPrChange w:id="815" w:author="Yufei Sun" w:date="2022-01-04T22:28:00Z">
              <w:rPr>
                <w:lang w:eastAsia="zh-CN"/>
              </w:rPr>
            </w:rPrChange>
          </w:rPr>
          <w:delText>“</w:delText>
        </w:r>
        <w:r w:rsidRPr="00993FFA" w:rsidDel="00A6792F">
          <w:rPr>
            <w:lang w:eastAsia="zh-CN"/>
            <w:rPrChange w:id="816" w:author="Yufei Sun" w:date="2022-01-04T22:28:00Z">
              <w:rPr>
                <w:lang w:eastAsia="zh-CN"/>
              </w:rPr>
            </w:rPrChange>
          </w:rPr>
          <w:delText>两减压</w:delText>
        </w:r>
        <w:r w:rsidRPr="00993FFA" w:rsidDel="00A6792F">
          <w:rPr>
            <w:lang w:eastAsia="zh-CN"/>
            <w:rPrChange w:id="817" w:author="Yufei Sun" w:date="2022-01-04T22:28:00Z">
              <w:rPr>
                <w:lang w:eastAsia="zh-CN"/>
              </w:rPr>
            </w:rPrChange>
          </w:rPr>
          <w:delText>”</w:delText>
        </w:r>
        <w:r w:rsidRPr="00993FFA" w:rsidDel="00A6792F">
          <w:rPr>
            <w:lang w:eastAsia="zh-CN"/>
            <w:rPrChange w:id="818" w:author="Yufei Sun" w:date="2022-01-04T22:28:00Z">
              <w:rPr>
                <w:lang w:eastAsia="zh-CN"/>
              </w:rPr>
            </w:rPrChange>
          </w:rPr>
          <w:delText>是指</w:delText>
        </w:r>
        <w:r w:rsidRPr="00993FFA" w:rsidDel="00A6792F">
          <w:rPr>
            <w:lang w:eastAsia="zh-CN"/>
            <w:rPrChange w:id="819" w:author="Yufei Sun" w:date="2022-01-04T22:28:00Z">
              <w:rPr>
                <w:lang w:eastAsia="zh-CN"/>
              </w:rPr>
            </w:rPrChange>
          </w:rPr>
          <w:delText>“</w:delText>
        </w:r>
        <w:r w:rsidRPr="00993FFA" w:rsidDel="00A6792F">
          <w:rPr>
            <w:lang w:eastAsia="zh-CN"/>
            <w:rPrChange w:id="820" w:author="Yufei Sun" w:date="2022-01-04T22:28:00Z">
              <w:rPr>
                <w:lang w:eastAsia="zh-CN"/>
              </w:rPr>
            </w:rPrChange>
          </w:rPr>
          <w:delText>关系</w:delText>
        </w:r>
        <w:r w:rsidRPr="00993FFA" w:rsidDel="00A6792F">
          <w:rPr>
            <w:lang w:eastAsia="zh-CN"/>
            <w:rPrChange w:id="821" w:author="Yufei Sun" w:date="2022-01-04T22:28:00Z">
              <w:rPr>
                <w:lang w:eastAsia="zh-CN"/>
              </w:rPr>
            </w:rPrChange>
          </w:rPr>
          <w:delText>”</w:delText>
        </w:r>
        <w:r w:rsidRPr="00993FFA" w:rsidDel="00A6792F">
          <w:rPr>
            <w:lang w:eastAsia="zh-CN"/>
            <w:rPrChange w:id="822" w:author="Yufei Sun" w:date="2022-01-04T22:28:00Z">
              <w:rPr>
                <w:lang w:eastAsia="zh-CN"/>
              </w:rPr>
            </w:rPrChange>
          </w:rPr>
          <w:delText>和</w:delText>
        </w:r>
        <w:r w:rsidRPr="00993FFA" w:rsidDel="00A6792F">
          <w:rPr>
            <w:lang w:eastAsia="zh-CN"/>
            <w:rPrChange w:id="823" w:author="Yufei Sun" w:date="2022-01-04T22:28:00Z">
              <w:rPr>
                <w:lang w:eastAsia="zh-CN"/>
              </w:rPr>
            </w:rPrChange>
          </w:rPr>
          <w:delText>“</w:delText>
        </w:r>
        <w:r w:rsidRPr="00993FFA" w:rsidDel="00A6792F">
          <w:rPr>
            <w:lang w:eastAsia="zh-CN"/>
            <w:rPrChange w:id="824" w:author="Yufei Sun" w:date="2022-01-04T22:28:00Z">
              <w:rPr>
                <w:lang w:eastAsia="zh-CN"/>
              </w:rPr>
            </w:rPrChange>
          </w:rPr>
          <w:delText>统计</w:delText>
        </w:r>
        <w:r w:rsidRPr="00993FFA" w:rsidDel="00A6792F">
          <w:rPr>
            <w:lang w:eastAsia="zh-CN"/>
            <w:rPrChange w:id="825" w:author="Yufei Sun" w:date="2022-01-04T22:28:00Z">
              <w:rPr>
                <w:lang w:eastAsia="zh-CN"/>
              </w:rPr>
            </w:rPrChange>
          </w:rPr>
          <w:delText>”</w:delText>
        </w:r>
        <w:r w:rsidRPr="00993FFA" w:rsidDel="00A6792F">
          <w:rPr>
            <w:lang w:eastAsia="zh-CN"/>
            <w:rPrChange w:id="826" w:author="Yufei Sun" w:date="2022-01-04T22:28:00Z">
              <w:rPr>
                <w:lang w:eastAsia="zh-CN"/>
              </w:rPr>
            </w:rPrChange>
          </w:rPr>
          <w:delText>这两大压力型体制的减压阀，他们分别掌握在上下级手中，分别对应着地方治理的两个关键过程。</w:delText>
        </w:r>
        <w:r w:rsidRPr="00993FFA" w:rsidDel="00A6792F">
          <w:rPr>
            <w:lang w:eastAsia="zh-CN"/>
            <w:rPrChange w:id="827" w:author="Yufei Sun" w:date="2022-01-04T22:28:00Z">
              <w:rPr>
                <w:lang w:eastAsia="zh-CN"/>
              </w:rPr>
            </w:rPrChange>
          </w:rPr>
          <w:delText>“</w:delText>
        </w:r>
        <w:r w:rsidRPr="00993FFA" w:rsidDel="00A6792F">
          <w:rPr>
            <w:lang w:eastAsia="zh-CN"/>
            <w:rPrChange w:id="828" w:author="Yufei Sun" w:date="2022-01-04T22:28:00Z">
              <w:rPr>
                <w:lang w:eastAsia="zh-CN"/>
              </w:rPr>
            </w:rPrChange>
          </w:rPr>
          <w:delText>关系</w:delText>
        </w:r>
        <w:r w:rsidRPr="00993FFA" w:rsidDel="00A6792F">
          <w:rPr>
            <w:lang w:eastAsia="zh-CN"/>
            <w:rPrChange w:id="829" w:author="Yufei Sun" w:date="2022-01-04T22:28:00Z">
              <w:rPr>
                <w:lang w:eastAsia="zh-CN"/>
              </w:rPr>
            </w:rPrChange>
          </w:rPr>
          <w:delText>”</w:delText>
        </w:r>
        <w:r w:rsidRPr="00993FFA" w:rsidDel="00A6792F">
          <w:rPr>
            <w:lang w:eastAsia="zh-CN"/>
            <w:rPrChange w:id="830" w:author="Yufei Sun" w:date="2022-01-04T22:28:00Z">
              <w:rPr>
                <w:lang w:eastAsia="zh-CN"/>
              </w:rPr>
            </w:rPrChange>
          </w:rPr>
          <w:delText>对应的是目标设定，上级如果制定不合理的政策目标，不仅会对下级的积极性造成影响</w:delText>
        </w:r>
        <w:r w:rsidRPr="00993FFA" w:rsidDel="00A6792F">
          <w:rPr>
            <w:lang w:eastAsia="zh-CN"/>
            <w:rPrChange w:id="831" w:author="Yufei Sun" w:date="2022-01-04T22:28:00Z">
              <w:rPr>
                <w:lang w:eastAsia="zh-CN"/>
              </w:rPr>
            </w:rPrChange>
          </w:rPr>
          <w:delText xml:space="preserve"> (</w:delText>
        </w:r>
        <w:r w:rsidR="00C75A3D" w:rsidRPr="00993FFA" w:rsidDel="00A6792F">
          <w:rPr>
            <w:lang w:eastAsia="zh-CN"/>
            <w:rPrChange w:id="832" w:author="Yufei Sun" w:date="2022-01-04T22:28:00Z">
              <w:rPr/>
            </w:rPrChange>
          </w:rPr>
          <w:fldChar w:fldCharType="begin"/>
        </w:r>
        <w:r w:rsidR="00C75A3D" w:rsidRPr="00993FFA" w:rsidDel="00A6792F">
          <w:rPr>
            <w:lang w:eastAsia="zh-CN"/>
            <w:rPrChange w:id="833" w:author="Yufei Sun" w:date="2022-01-04T22:28:00Z">
              <w:rPr>
                <w:lang w:eastAsia="zh-CN"/>
              </w:rPr>
            </w:rPrChange>
          </w:rPr>
          <w:delInstrText xml:space="preserve"> HYPERLINK \l "ref-ZhuGuangNanEtAl2012" \h </w:delInstrText>
        </w:r>
        <w:r w:rsidR="00C75A3D" w:rsidRPr="00993FFA" w:rsidDel="00A6792F">
          <w:rPr>
            <w:lang w:eastAsia="zh-CN"/>
            <w:rPrChange w:id="834" w:author="Yufei Sun" w:date="2022-01-04T22:28:00Z">
              <w:rPr/>
            </w:rPrChange>
          </w:rPr>
          <w:fldChar w:fldCharType="separate"/>
        </w:r>
        <w:r w:rsidRPr="00993FFA" w:rsidDel="00A6792F">
          <w:rPr>
            <w:rPrChange w:id="835" w:author="Yufei Sun" w:date="2022-01-04T22:28:00Z">
              <w:rPr>
                <w:rStyle w:val="ae"/>
                <w:lang w:eastAsia="zh-CN"/>
              </w:rPr>
            </w:rPrChange>
          </w:rPr>
          <w:delText>朱光楠</w:delText>
        </w:r>
        <w:r w:rsidRPr="00993FFA" w:rsidDel="00A6792F">
          <w:rPr>
            <w:rPrChange w:id="836" w:author="Yufei Sun" w:date="2022-01-04T22:28:00Z">
              <w:rPr>
                <w:rStyle w:val="ae"/>
                <w:lang w:eastAsia="zh-CN"/>
              </w:rPr>
            </w:rPrChange>
          </w:rPr>
          <w:delText xml:space="preserve"> </w:delText>
        </w:r>
        <w:r w:rsidRPr="00993FFA" w:rsidDel="00A6792F">
          <w:rPr>
            <w:rPrChange w:id="837" w:author="Yufei Sun" w:date="2022-01-04T22:28:00Z">
              <w:rPr>
                <w:rStyle w:val="ae"/>
                <w:lang w:eastAsia="zh-CN"/>
              </w:rPr>
            </w:rPrChange>
          </w:rPr>
          <w:delText>等</w:delText>
        </w:r>
        <w:r w:rsidRPr="00993FFA" w:rsidDel="00A6792F">
          <w:rPr>
            <w:rPrChange w:id="838" w:author="Yufei Sun" w:date="2022-01-04T22:28:00Z">
              <w:rPr>
                <w:rStyle w:val="ae"/>
                <w:lang w:eastAsia="zh-CN"/>
              </w:rPr>
            </w:rPrChange>
          </w:rPr>
          <w:delText>, 2012</w:delText>
        </w:r>
        <w:r w:rsidR="00C75A3D" w:rsidRPr="00993FFA" w:rsidDel="00A6792F">
          <w:rPr>
            <w:rPrChange w:id="839" w:author="Yufei Sun" w:date="2022-01-04T22:28:00Z">
              <w:rPr>
                <w:rStyle w:val="ae"/>
                <w:lang w:eastAsia="zh-CN"/>
              </w:rPr>
            </w:rPrChange>
          </w:rPr>
          <w:fldChar w:fldCharType="end"/>
        </w:r>
        <w:r w:rsidRPr="00993FFA" w:rsidDel="00A6792F">
          <w:rPr>
            <w:lang w:eastAsia="zh-CN"/>
            <w:rPrChange w:id="840" w:author="Yufei Sun" w:date="2022-01-04T22:28:00Z">
              <w:rPr>
                <w:lang w:eastAsia="zh-CN"/>
              </w:rPr>
            </w:rPrChange>
          </w:rPr>
          <w:delText xml:space="preserve">) </w:delText>
        </w:r>
        <w:r w:rsidRPr="00993FFA" w:rsidDel="00A6792F">
          <w:rPr>
            <w:lang w:eastAsia="zh-CN"/>
            <w:rPrChange w:id="841" w:author="Yufei Sun" w:date="2022-01-04T22:28:00Z">
              <w:rPr>
                <w:lang w:eastAsia="zh-CN"/>
              </w:rPr>
            </w:rPrChange>
          </w:rPr>
          <w:delText>，还会使得政策执行和政策目标出现偏差</w:delText>
        </w:r>
        <w:r w:rsidRPr="00993FFA" w:rsidDel="00A6792F">
          <w:rPr>
            <w:lang w:eastAsia="zh-CN"/>
            <w:rPrChange w:id="842" w:author="Yufei Sun" w:date="2022-01-04T22:28:00Z">
              <w:rPr>
                <w:lang w:eastAsia="zh-CN"/>
              </w:rPr>
            </w:rPrChange>
          </w:rPr>
          <w:delText xml:space="preserve"> (</w:delText>
        </w:r>
        <w:r w:rsidR="00C75A3D" w:rsidRPr="00993FFA" w:rsidDel="00A6792F">
          <w:rPr>
            <w:lang w:eastAsia="zh-CN"/>
            <w:rPrChange w:id="843" w:author="Yufei Sun" w:date="2022-01-04T22:28:00Z">
              <w:rPr/>
            </w:rPrChange>
          </w:rPr>
          <w:fldChar w:fldCharType="begin"/>
        </w:r>
        <w:r w:rsidR="00C75A3D" w:rsidRPr="00993FFA" w:rsidDel="00A6792F">
          <w:rPr>
            <w:lang w:eastAsia="zh-CN"/>
            <w:rPrChange w:id="844" w:author="Yufei Sun" w:date="2022-01-04T22:28:00Z">
              <w:rPr>
                <w:lang w:eastAsia="zh-CN"/>
              </w:rPr>
            </w:rPrChange>
          </w:rPr>
          <w:delInstrText xml:space="preserve"> HYPERLINK \l "ref-ZhouXueGuang2009" \h </w:delInstrText>
        </w:r>
        <w:r w:rsidR="00C75A3D" w:rsidRPr="00993FFA" w:rsidDel="00A6792F">
          <w:rPr>
            <w:lang w:eastAsia="zh-CN"/>
            <w:rPrChange w:id="845" w:author="Yufei Sun" w:date="2022-01-04T22:28:00Z">
              <w:rPr/>
            </w:rPrChange>
          </w:rPr>
          <w:fldChar w:fldCharType="separate"/>
        </w:r>
        <w:r w:rsidRPr="00993FFA" w:rsidDel="00A6792F">
          <w:rPr>
            <w:rPrChange w:id="846" w:author="Yufei Sun" w:date="2022-01-04T22:28:00Z">
              <w:rPr>
                <w:rStyle w:val="ae"/>
                <w:lang w:eastAsia="zh-CN"/>
              </w:rPr>
            </w:rPrChange>
          </w:rPr>
          <w:delText>周雪光</w:delText>
        </w:r>
        <w:r w:rsidRPr="00993FFA" w:rsidDel="00A6792F">
          <w:rPr>
            <w:rPrChange w:id="847" w:author="Yufei Sun" w:date="2022-01-04T22:28:00Z">
              <w:rPr>
                <w:rStyle w:val="ae"/>
                <w:lang w:eastAsia="zh-CN"/>
              </w:rPr>
            </w:rPrChange>
          </w:rPr>
          <w:delText>, 2009</w:delText>
        </w:r>
        <w:r w:rsidR="00C75A3D" w:rsidRPr="00993FFA" w:rsidDel="00A6792F">
          <w:rPr>
            <w:rPrChange w:id="848" w:author="Yufei Sun" w:date="2022-01-04T22:28:00Z">
              <w:rPr>
                <w:rStyle w:val="ae"/>
                <w:lang w:eastAsia="zh-CN"/>
              </w:rPr>
            </w:rPrChange>
          </w:rPr>
          <w:fldChar w:fldCharType="end"/>
        </w:r>
        <w:r w:rsidRPr="00993FFA" w:rsidDel="00A6792F">
          <w:rPr>
            <w:lang w:eastAsia="zh-CN"/>
            <w:rPrChange w:id="849" w:author="Yufei Sun" w:date="2022-01-04T22:28:00Z">
              <w:rPr>
                <w:lang w:eastAsia="zh-CN"/>
              </w:rPr>
            </w:rPrChange>
          </w:rPr>
          <w:delText>)</w:delText>
        </w:r>
        <w:r w:rsidRPr="00993FFA" w:rsidDel="00A6792F">
          <w:rPr>
            <w:lang w:eastAsia="zh-CN"/>
            <w:rPrChange w:id="850" w:author="Yufei Sun" w:date="2022-01-04T22:28:00Z">
              <w:rPr>
                <w:lang w:eastAsia="zh-CN"/>
              </w:rPr>
            </w:rPrChange>
          </w:rPr>
          <w:delText>。因此，上下级会借助私人关系等非正式制度来进行博弈和设定目标。</w:delText>
        </w:r>
        <w:r w:rsidRPr="00993FFA" w:rsidDel="00A6792F">
          <w:rPr>
            <w:lang w:eastAsia="zh-CN"/>
            <w:rPrChange w:id="851" w:author="Yufei Sun" w:date="2022-01-04T22:28:00Z">
              <w:rPr>
                <w:lang w:eastAsia="zh-CN"/>
              </w:rPr>
            </w:rPrChange>
          </w:rPr>
          <w:delText>“</w:delText>
        </w:r>
        <w:r w:rsidRPr="00993FFA" w:rsidDel="00A6792F">
          <w:rPr>
            <w:lang w:eastAsia="zh-CN"/>
            <w:rPrChange w:id="852" w:author="Yufei Sun" w:date="2022-01-04T22:28:00Z">
              <w:rPr>
                <w:lang w:eastAsia="zh-CN"/>
              </w:rPr>
            </w:rPrChange>
          </w:rPr>
          <w:delText>统计</w:delText>
        </w:r>
        <w:r w:rsidRPr="00993FFA" w:rsidDel="00A6792F">
          <w:rPr>
            <w:lang w:eastAsia="zh-CN"/>
            <w:rPrChange w:id="853" w:author="Yufei Sun" w:date="2022-01-04T22:28:00Z">
              <w:rPr>
                <w:lang w:eastAsia="zh-CN"/>
              </w:rPr>
            </w:rPrChange>
          </w:rPr>
          <w:delText>”</w:delText>
        </w:r>
        <w:r w:rsidRPr="00993FFA" w:rsidDel="00A6792F">
          <w:rPr>
            <w:lang w:eastAsia="zh-CN"/>
            <w:rPrChange w:id="854" w:author="Yufei Sun" w:date="2022-01-04T22:28:00Z">
              <w:rPr>
                <w:lang w:eastAsia="zh-CN"/>
              </w:rPr>
            </w:rPrChange>
          </w:rPr>
          <w:delText>是指在考核完成结果时，上级会通过调整统计方法和口径来调节下级的</w:delText>
        </w:r>
        <w:r w:rsidRPr="00993FFA" w:rsidDel="00A6792F">
          <w:rPr>
            <w:lang w:eastAsia="zh-CN"/>
            <w:rPrChange w:id="855" w:author="Yufei Sun" w:date="2022-01-04T22:28:00Z">
              <w:rPr>
                <w:lang w:eastAsia="zh-CN"/>
              </w:rPr>
            </w:rPrChange>
          </w:rPr>
          <w:delText>“</w:delText>
        </w:r>
        <w:r w:rsidRPr="00993FFA" w:rsidDel="00A6792F">
          <w:rPr>
            <w:lang w:eastAsia="zh-CN"/>
            <w:rPrChange w:id="856" w:author="Yufei Sun" w:date="2022-01-04T22:28:00Z">
              <w:rPr>
                <w:lang w:eastAsia="zh-CN"/>
              </w:rPr>
            </w:rPrChange>
          </w:rPr>
          <w:delText>压力参数</w:delText>
        </w:r>
        <w:r w:rsidRPr="00993FFA" w:rsidDel="00A6792F">
          <w:rPr>
            <w:lang w:eastAsia="zh-CN"/>
            <w:rPrChange w:id="857" w:author="Yufei Sun" w:date="2022-01-04T22:28:00Z">
              <w:rPr>
                <w:lang w:eastAsia="zh-CN"/>
              </w:rPr>
            </w:rPrChange>
          </w:rPr>
          <w:delText>”</w:delText>
        </w:r>
        <w:r w:rsidRPr="00993FFA" w:rsidDel="00A6792F">
          <w:rPr>
            <w:lang w:eastAsia="zh-CN"/>
            <w:rPrChange w:id="858" w:author="Yufei Sun" w:date="2022-01-04T22:28:00Z">
              <w:rPr>
                <w:lang w:eastAsia="zh-CN"/>
              </w:rPr>
            </w:rPrChange>
          </w:rPr>
          <w:delText>。</w:delText>
        </w:r>
      </w:del>
    </w:p>
    <w:p w14:paraId="68355F27" w14:textId="5D123C68" w:rsidR="00977E4B" w:rsidRPr="00993FFA" w:rsidDel="00A6792F" w:rsidRDefault="006C0E77" w:rsidP="00F34508">
      <w:pPr>
        <w:pStyle w:val="2"/>
        <w:ind w:left="576"/>
        <w:rPr>
          <w:del w:id="859" w:author="Yufei Sun" w:date="2021-11-22T11:54:00Z"/>
          <w:lang w:eastAsia="zh-CN"/>
          <w:rPrChange w:id="860" w:author="Yufei Sun" w:date="2022-01-04T22:28:00Z">
            <w:rPr>
              <w:del w:id="861" w:author="Yufei Sun" w:date="2021-11-22T11:54:00Z"/>
              <w:lang w:eastAsia="zh-CN"/>
            </w:rPr>
          </w:rPrChange>
        </w:rPr>
        <w:pPrChange w:id="862" w:author="Yufei Sun" w:date="2022-01-04T22:03:00Z">
          <w:pPr>
            <w:pStyle w:val="a0"/>
            <w:ind w:firstLine="480"/>
          </w:pPr>
        </w:pPrChange>
      </w:pPr>
      <w:del w:id="863" w:author="Yufei Sun" w:date="2021-11-22T11:54:00Z">
        <w:r w:rsidRPr="00993FFA" w:rsidDel="00A6792F">
          <w:rPr>
            <w:lang w:eastAsia="zh-CN"/>
            <w:rPrChange w:id="864" w:author="Yufei Sun" w:date="2022-01-04T22:28:00Z">
              <w:rPr>
                <w:lang w:eastAsia="zh-CN"/>
              </w:rPr>
            </w:rPrChange>
          </w:rPr>
          <w:delText>“</w:delText>
        </w:r>
        <w:r w:rsidRPr="00993FFA" w:rsidDel="00A6792F">
          <w:rPr>
            <w:lang w:eastAsia="zh-CN"/>
            <w:rPrChange w:id="865" w:author="Yufei Sun" w:date="2022-01-04T22:28:00Z">
              <w:rPr>
                <w:lang w:eastAsia="zh-CN"/>
              </w:rPr>
            </w:rPrChange>
          </w:rPr>
          <w:delText>压力型体制</w:delText>
        </w:r>
        <w:r w:rsidRPr="00993FFA" w:rsidDel="00A6792F">
          <w:rPr>
            <w:lang w:eastAsia="zh-CN"/>
            <w:rPrChange w:id="866" w:author="Yufei Sun" w:date="2022-01-04T22:28:00Z">
              <w:rPr>
                <w:lang w:eastAsia="zh-CN"/>
              </w:rPr>
            </w:rPrChange>
          </w:rPr>
          <w:delText>”</w:delText>
        </w:r>
        <w:r w:rsidRPr="00993FFA" w:rsidDel="00A6792F">
          <w:rPr>
            <w:lang w:eastAsia="zh-CN"/>
            <w:rPrChange w:id="867" w:author="Yufei Sun" w:date="2022-01-04T22:28:00Z">
              <w:rPr>
                <w:lang w:eastAsia="zh-CN"/>
              </w:rPr>
            </w:rPrChange>
          </w:rPr>
          <w:delText>通过</w:delText>
        </w:r>
        <w:r w:rsidRPr="00993FFA" w:rsidDel="00A6792F">
          <w:rPr>
            <w:lang w:eastAsia="zh-CN"/>
            <w:rPrChange w:id="868" w:author="Yufei Sun" w:date="2022-01-04T22:28:00Z">
              <w:rPr>
                <w:lang w:eastAsia="zh-CN"/>
              </w:rPr>
            </w:rPrChange>
          </w:rPr>
          <w:delText>“</w:delText>
        </w:r>
        <w:r w:rsidRPr="00993FFA" w:rsidDel="00A6792F">
          <w:rPr>
            <w:lang w:eastAsia="zh-CN"/>
            <w:rPrChange w:id="869" w:author="Yufei Sun" w:date="2022-01-04T22:28:00Z">
              <w:rPr>
                <w:lang w:eastAsia="zh-CN"/>
              </w:rPr>
            </w:rPrChange>
          </w:rPr>
          <w:delText>三要素</w:delText>
        </w:r>
        <w:r w:rsidRPr="00993FFA" w:rsidDel="00A6792F">
          <w:rPr>
            <w:lang w:eastAsia="zh-CN"/>
            <w:rPrChange w:id="870" w:author="Yufei Sun" w:date="2022-01-04T22:28:00Z">
              <w:rPr>
                <w:lang w:eastAsia="zh-CN"/>
              </w:rPr>
            </w:rPrChange>
          </w:rPr>
          <w:delText>”</w:delText>
        </w:r>
        <w:r w:rsidRPr="00993FFA" w:rsidDel="00A6792F">
          <w:rPr>
            <w:lang w:eastAsia="zh-CN"/>
            <w:rPrChange w:id="871" w:author="Yufei Sun" w:date="2022-01-04T22:28:00Z">
              <w:rPr>
                <w:lang w:eastAsia="zh-CN"/>
              </w:rPr>
            </w:rPrChange>
          </w:rPr>
          <w:delText>的运行过程，生动得刻画了中国地方政府在四大压力来源和两个减压阀下的整体治理环境。着眼于中国地方治理的全局，</w:delText>
        </w:r>
        <w:r w:rsidRPr="00993FFA" w:rsidDel="00A6792F">
          <w:rPr>
            <w:lang w:eastAsia="zh-CN"/>
            <w:rPrChange w:id="872" w:author="Yufei Sun" w:date="2022-01-04T22:28:00Z">
              <w:rPr>
                <w:lang w:eastAsia="zh-CN"/>
              </w:rPr>
            </w:rPrChange>
          </w:rPr>
          <w:delText>“</w:delText>
        </w:r>
        <w:r w:rsidRPr="00993FFA" w:rsidDel="00A6792F">
          <w:rPr>
            <w:lang w:eastAsia="zh-CN"/>
            <w:rPrChange w:id="873" w:author="Yufei Sun" w:date="2022-01-04T22:28:00Z">
              <w:rPr>
                <w:lang w:eastAsia="zh-CN"/>
              </w:rPr>
            </w:rPrChange>
          </w:rPr>
          <w:delText>压力型体制</w:delText>
        </w:r>
        <w:r w:rsidRPr="00993FFA" w:rsidDel="00A6792F">
          <w:rPr>
            <w:lang w:eastAsia="zh-CN"/>
            <w:rPrChange w:id="874" w:author="Yufei Sun" w:date="2022-01-04T22:28:00Z">
              <w:rPr>
                <w:lang w:eastAsia="zh-CN"/>
              </w:rPr>
            </w:rPrChange>
          </w:rPr>
          <w:delText>”</w:delText>
        </w:r>
        <w:r w:rsidRPr="00993FFA" w:rsidDel="00A6792F">
          <w:rPr>
            <w:lang w:eastAsia="zh-CN"/>
            <w:rPrChange w:id="875" w:author="Yufei Sun" w:date="2022-01-04T22:28:00Z">
              <w:rPr>
                <w:lang w:eastAsia="zh-CN"/>
              </w:rPr>
            </w:rPrChange>
          </w:rPr>
          <w:delText>能够对一些富有解释力的概念进行较好地整合。</w:delText>
        </w:r>
        <w:r w:rsidRPr="00993FFA" w:rsidDel="00A6792F">
          <w:rPr>
            <w:lang w:eastAsia="zh-CN"/>
            <w:rPrChange w:id="876" w:author="Yufei Sun" w:date="2022-01-04T22:28:00Z">
              <w:rPr>
                <w:lang w:eastAsia="zh-CN"/>
              </w:rPr>
            </w:rPrChange>
          </w:rPr>
          <w:delText>“</w:delText>
        </w:r>
        <w:r w:rsidRPr="00993FFA" w:rsidDel="00A6792F">
          <w:rPr>
            <w:lang w:eastAsia="zh-CN"/>
            <w:rPrChange w:id="877" w:author="Yufei Sun" w:date="2022-01-04T22:28:00Z">
              <w:rPr>
                <w:lang w:eastAsia="zh-CN"/>
              </w:rPr>
            </w:rPrChange>
          </w:rPr>
          <w:delText>三要素</w:delText>
        </w:r>
        <w:r w:rsidRPr="00993FFA" w:rsidDel="00A6792F">
          <w:rPr>
            <w:lang w:eastAsia="zh-CN"/>
            <w:rPrChange w:id="878" w:author="Yufei Sun" w:date="2022-01-04T22:28:00Z">
              <w:rPr>
                <w:lang w:eastAsia="zh-CN"/>
              </w:rPr>
            </w:rPrChange>
          </w:rPr>
          <w:delText>”</w:delText>
        </w:r>
        <w:r w:rsidRPr="00993FFA" w:rsidDel="00A6792F">
          <w:rPr>
            <w:lang w:eastAsia="zh-CN"/>
            <w:rPrChange w:id="879" w:author="Yufei Sun" w:date="2022-01-04T22:28:00Z">
              <w:rPr>
                <w:lang w:eastAsia="zh-CN"/>
              </w:rPr>
            </w:rPrChange>
          </w:rPr>
          <w:delText>中数量化的任务分解机制和</w:delText>
        </w:r>
        <w:r w:rsidRPr="00993FFA" w:rsidDel="00A6792F">
          <w:rPr>
            <w:lang w:eastAsia="zh-CN"/>
            <w:rPrChange w:id="880" w:author="Yufei Sun" w:date="2022-01-04T22:28:00Z">
              <w:rPr>
                <w:lang w:eastAsia="zh-CN"/>
              </w:rPr>
            </w:rPrChange>
          </w:rPr>
          <w:delText>“</w:delText>
        </w:r>
        <w:r w:rsidRPr="00993FFA" w:rsidDel="00A6792F">
          <w:rPr>
            <w:lang w:eastAsia="zh-CN"/>
            <w:rPrChange w:id="881" w:author="Yufei Sun" w:date="2022-01-04T22:28:00Z">
              <w:rPr>
                <w:lang w:eastAsia="zh-CN"/>
              </w:rPr>
            </w:rPrChange>
          </w:rPr>
          <w:delText>控制权</w:delText>
        </w:r>
        <w:r w:rsidRPr="00993FFA" w:rsidDel="00A6792F">
          <w:rPr>
            <w:lang w:eastAsia="zh-CN"/>
            <w:rPrChange w:id="882" w:author="Yufei Sun" w:date="2022-01-04T22:28:00Z">
              <w:rPr>
                <w:lang w:eastAsia="zh-CN"/>
              </w:rPr>
            </w:rPrChange>
          </w:rPr>
          <w:delText>”</w:delText>
        </w:r>
        <w:r w:rsidRPr="00993FFA" w:rsidDel="00A6792F">
          <w:rPr>
            <w:lang w:eastAsia="zh-CN"/>
            <w:rPrChange w:id="883" w:author="Yufei Sun" w:date="2022-01-04T22:28:00Z">
              <w:rPr>
                <w:lang w:eastAsia="zh-CN"/>
              </w:rPr>
            </w:rPrChange>
          </w:rPr>
          <w:delText>理论中的目标设定权</w:delText>
        </w:r>
        <w:r w:rsidRPr="00993FFA" w:rsidDel="00A6792F">
          <w:rPr>
            <w:lang w:eastAsia="zh-CN"/>
            <w:rPrChange w:id="884" w:author="Yufei Sun" w:date="2022-01-04T22:28:00Z">
              <w:rPr>
                <w:lang w:eastAsia="zh-CN"/>
              </w:rPr>
            </w:rPrChange>
          </w:rPr>
          <w:delText>(</w:delText>
        </w:r>
        <w:r w:rsidR="00C75A3D" w:rsidRPr="00993FFA" w:rsidDel="00A6792F">
          <w:rPr>
            <w:lang w:eastAsia="zh-CN"/>
            <w:rPrChange w:id="885" w:author="Yufei Sun" w:date="2022-01-04T22:28:00Z">
              <w:rPr/>
            </w:rPrChange>
          </w:rPr>
          <w:fldChar w:fldCharType="begin"/>
        </w:r>
        <w:r w:rsidR="00C75A3D" w:rsidRPr="00993FFA" w:rsidDel="00A6792F">
          <w:rPr>
            <w:lang w:eastAsia="zh-CN"/>
            <w:rPrChange w:id="886" w:author="Yufei Sun" w:date="2022-01-04T22:28:00Z">
              <w:rPr>
                <w:lang w:eastAsia="zh-CN"/>
              </w:rPr>
            </w:rPrChange>
          </w:rPr>
          <w:delInstrText xml:space="preserve"> HYPERLINK \l "ref-ZhouXueGuangLianHong2012" \h </w:delInstrText>
        </w:r>
        <w:r w:rsidR="00C75A3D" w:rsidRPr="00993FFA" w:rsidDel="00A6792F">
          <w:rPr>
            <w:lang w:eastAsia="zh-CN"/>
            <w:rPrChange w:id="887" w:author="Yufei Sun" w:date="2022-01-04T22:28:00Z">
              <w:rPr/>
            </w:rPrChange>
          </w:rPr>
          <w:fldChar w:fldCharType="separate"/>
        </w:r>
        <w:r w:rsidRPr="00993FFA" w:rsidDel="00A6792F">
          <w:rPr>
            <w:rPrChange w:id="888" w:author="Yufei Sun" w:date="2022-01-04T22:28:00Z">
              <w:rPr>
                <w:rStyle w:val="ae"/>
                <w:lang w:eastAsia="zh-CN"/>
              </w:rPr>
            </w:rPrChange>
          </w:rPr>
          <w:delText>周雪光</w:delText>
        </w:r>
        <w:r w:rsidRPr="00993FFA" w:rsidDel="00A6792F">
          <w:rPr>
            <w:rPrChange w:id="889" w:author="Yufei Sun" w:date="2022-01-04T22:28:00Z">
              <w:rPr>
                <w:rStyle w:val="ae"/>
                <w:lang w:eastAsia="zh-CN"/>
              </w:rPr>
            </w:rPrChange>
          </w:rPr>
          <w:delText xml:space="preserve"> </w:delText>
        </w:r>
        <w:r w:rsidRPr="00993FFA" w:rsidDel="00A6792F">
          <w:rPr>
            <w:rPrChange w:id="890" w:author="Yufei Sun" w:date="2022-01-04T22:28:00Z">
              <w:rPr>
                <w:rStyle w:val="ae"/>
                <w:lang w:eastAsia="zh-CN"/>
              </w:rPr>
            </w:rPrChange>
          </w:rPr>
          <w:delText>等</w:delText>
        </w:r>
        <w:r w:rsidRPr="00993FFA" w:rsidDel="00A6792F">
          <w:rPr>
            <w:rPrChange w:id="891" w:author="Yufei Sun" w:date="2022-01-04T22:28:00Z">
              <w:rPr>
                <w:rStyle w:val="ae"/>
                <w:lang w:eastAsia="zh-CN"/>
              </w:rPr>
            </w:rPrChange>
          </w:rPr>
          <w:delText>, 2012</w:delText>
        </w:r>
        <w:r w:rsidR="00C75A3D" w:rsidRPr="00993FFA" w:rsidDel="00A6792F">
          <w:rPr>
            <w:rPrChange w:id="892" w:author="Yufei Sun" w:date="2022-01-04T22:28:00Z">
              <w:rPr>
                <w:rStyle w:val="ae"/>
                <w:lang w:eastAsia="zh-CN"/>
              </w:rPr>
            </w:rPrChange>
          </w:rPr>
          <w:fldChar w:fldCharType="end"/>
        </w:r>
        <w:r w:rsidRPr="00993FFA" w:rsidDel="00A6792F">
          <w:rPr>
            <w:lang w:eastAsia="zh-CN"/>
            <w:rPrChange w:id="893" w:author="Yufei Sun" w:date="2022-01-04T22:28:00Z">
              <w:rPr>
                <w:lang w:eastAsia="zh-CN"/>
              </w:rPr>
            </w:rPrChange>
          </w:rPr>
          <w:delText>)</w:delText>
        </w:r>
        <w:r w:rsidRPr="00993FFA" w:rsidDel="00A6792F">
          <w:rPr>
            <w:lang w:eastAsia="zh-CN"/>
            <w:rPrChange w:id="894" w:author="Yufei Sun" w:date="2022-01-04T22:28:00Z">
              <w:rPr>
                <w:lang w:eastAsia="zh-CN"/>
              </w:rPr>
            </w:rPrChange>
          </w:rPr>
          <w:delText>和目标责任制</w:delText>
        </w:r>
        <w:r w:rsidRPr="00993FFA" w:rsidDel="00A6792F">
          <w:rPr>
            <w:lang w:eastAsia="zh-CN"/>
            <w:rPrChange w:id="895" w:author="Yufei Sun" w:date="2022-01-04T22:28:00Z">
              <w:rPr>
                <w:lang w:eastAsia="zh-CN"/>
              </w:rPr>
            </w:rPrChange>
          </w:rPr>
          <w:delText>(</w:delText>
        </w:r>
        <w:r w:rsidR="00C75A3D" w:rsidRPr="00993FFA" w:rsidDel="00A6792F">
          <w:rPr>
            <w:lang w:eastAsia="zh-CN"/>
            <w:rPrChange w:id="896" w:author="Yufei Sun" w:date="2022-01-04T22:28:00Z">
              <w:rPr/>
            </w:rPrChange>
          </w:rPr>
          <w:fldChar w:fldCharType="begin"/>
        </w:r>
        <w:r w:rsidR="00C75A3D" w:rsidRPr="00993FFA" w:rsidDel="00A6792F">
          <w:rPr>
            <w:lang w:eastAsia="zh-CN"/>
            <w:rPrChange w:id="897" w:author="Yufei Sun" w:date="2022-01-04T22:28:00Z">
              <w:rPr>
                <w:lang w:eastAsia="zh-CN"/>
              </w:rPr>
            </w:rPrChange>
          </w:rPr>
          <w:delInstrText xml:space="preserve"> HYPERLINK \l "ref-TsuiWang2004" \h </w:delInstrText>
        </w:r>
        <w:r w:rsidR="00C75A3D" w:rsidRPr="00993FFA" w:rsidDel="00A6792F">
          <w:rPr>
            <w:lang w:eastAsia="zh-CN"/>
            <w:rPrChange w:id="898" w:author="Yufei Sun" w:date="2022-01-04T22:28:00Z">
              <w:rPr/>
            </w:rPrChange>
          </w:rPr>
          <w:fldChar w:fldCharType="separate"/>
        </w:r>
        <w:r w:rsidRPr="00993FFA" w:rsidDel="00A6792F">
          <w:rPr>
            <w:rPrChange w:id="899" w:author="Yufei Sun" w:date="2022-01-04T22:28:00Z">
              <w:rPr>
                <w:rStyle w:val="ae"/>
                <w:lang w:eastAsia="zh-CN"/>
              </w:rPr>
            </w:rPrChange>
          </w:rPr>
          <w:delText xml:space="preserve">TSUI </w:delText>
        </w:r>
        <w:r w:rsidRPr="00993FFA" w:rsidDel="00A6792F">
          <w:rPr>
            <w:rPrChange w:id="900" w:author="Yufei Sun" w:date="2022-01-04T22:28:00Z">
              <w:rPr>
                <w:rStyle w:val="ae"/>
                <w:lang w:eastAsia="zh-CN"/>
              </w:rPr>
            </w:rPrChange>
          </w:rPr>
          <w:delText>等</w:delText>
        </w:r>
        <w:r w:rsidRPr="00993FFA" w:rsidDel="00A6792F">
          <w:rPr>
            <w:rPrChange w:id="901" w:author="Yufei Sun" w:date="2022-01-04T22:28:00Z">
              <w:rPr>
                <w:rStyle w:val="ae"/>
                <w:lang w:eastAsia="zh-CN"/>
              </w:rPr>
            </w:rPrChange>
          </w:rPr>
          <w:delText>, 2004</w:delText>
        </w:r>
        <w:r w:rsidR="00C75A3D" w:rsidRPr="00993FFA" w:rsidDel="00A6792F">
          <w:rPr>
            <w:rPrChange w:id="902" w:author="Yufei Sun" w:date="2022-01-04T22:28:00Z">
              <w:rPr>
                <w:rStyle w:val="ae"/>
                <w:lang w:eastAsia="zh-CN"/>
              </w:rPr>
            </w:rPrChange>
          </w:rPr>
          <w:fldChar w:fldCharType="end"/>
        </w:r>
        <w:r w:rsidRPr="00993FFA" w:rsidDel="00A6792F">
          <w:rPr>
            <w:lang w:eastAsia="zh-CN"/>
            <w:rPrChange w:id="903" w:author="Yufei Sun" w:date="2022-01-04T22:28:00Z">
              <w:rPr>
                <w:lang w:eastAsia="zh-CN"/>
              </w:rPr>
            </w:rPrChange>
          </w:rPr>
          <w:delText>)</w:delText>
        </w:r>
        <w:r w:rsidRPr="00993FFA" w:rsidDel="00A6792F">
          <w:rPr>
            <w:lang w:eastAsia="zh-CN"/>
            <w:rPrChange w:id="904" w:author="Yufei Sun" w:date="2022-01-04T22:28:00Z">
              <w:rPr>
                <w:lang w:eastAsia="zh-CN"/>
              </w:rPr>
            </w:rPrChange>
          </w:rPr>
          <w:delText>等理论联系紧密；</w:delText>
        </w:r>
        <w:r w:rsidRPr="00993FFA" w:rsidDel="00A6792F">
          <w:rPr>
            <w:lang w:eastAsia="zh-CN"/>
            <w:rPrChange w:id="905" w:author="Yufei Sun" w:date="2022-01-04T22:28:00Z">
              <w:rPr>
                <w:lang w:eastAsia="zh-CN"/>
              </w:rPr>
            </w:rPrChange>
          </w:rPr>
          <w:delText>“</w:delText>
        </w:r>
        <w:r w:rsidRPr="00993FFA" w:rsidDel="00A6792F">
          <w:rPr>
            <w:lang w:eastAsia="zh-CN"/>
            <w:rPrChange w:id="906" w:author="Yufei Sun" w:date="2022-01-04T22:28:00Z">
              <w:rPr>
                <w:lang w:eastAsia="zh-CN"/>
              </w:rPr>
            </w:rPrChange>
          </w:rPr>
          <w:delText>工作组模式</w:delText>
        </w:r>
        <w:r w:rsidRPr="00993FFA" w:rsidDel="00A6792F">
          <w:rPr>
            <w:lang w:eastAsia="zh-CN"/>
            <w:rPrChange w:id="907" w:author="Yufei Sun" w:date="2022-01-04T22:28:00Z">
              <w:rPr>
                <w:lang w:eastAsia="zh-CN"/>
              </w:rPr>
            </w:rPrChange>
          </w:rPr>
          <w:delText>” (</w:delText>
        </w:r>
        <w:r w:rsidR="00C75A3D" w:rsidRPr="00993FFA" w:rsidDel="00A6792F">
          <w:rPr>
            <w:lang w:eastAsia="zh-CN"/>
            <w:rPrChange w:id="908" w:author="Yufei Sun" w:date="2022-01-04T22:28:00Z">
              <w:rPr/>
            </w:rPrChange>
          </w:rPr>
          <w:fldChar w:fldCharType="begin"/>
        </w:r>
        <w:r w:rsidR="00C75A3D" w:rsidRPr="00993FFA" w:rsidDel="00A6792F">
          <w:rPr>
            <w:lang w:eastAsia="zh-CN"/>
            <w:rPrChange w:id="909" w:author="Yufei Sun" w:date="2022-01-04T22:28:00Z">
              <w:rPr>
                <w:lang w:eastAsia="zh-CN"/>
              </w:rPr>
            </w:rPrChange>
          </w:rPr>
          <w:delInstrText xml:space="preserve"> HYPERLINK \l "ref-LiZhen2014" \h </w:delInstrText>
        </w:r>
        <w:r w:rsidR="00C75A3D" w:rsidRPr="00993FFA" w:rsidDel="00A6792F">
          <w:rPr>
            <w:lang w:eastAsia="zh-CN"/>
            <w:rPrChange w:id="910" w:author="Yufei Sun" w:date="2022-01-04T22:28:00Z">
              <w:rPr/>
            </w:rPrChange>
          </w:rPr>
          <w:fldChar w:fldCharType="separate"/>
        </w:r>
        <w:r w:rsidRPr="00993FFA" w:rsidDel="00A6792F">
          <w:rPr>
            <w:rPrChange w:id="911" w:author="Yufei Sun" w:date="2022-01-04T22:28:00Z">
              <w:rPr>
                <w:rStyle w:val="ae"/>
                <w:lang w:eastAsia="zh-CN"/>
              </w:rPr>
            </w:rPrChange>
          </w:rPr>
          <w:delText>李振</w:delText>
        </w:r>
        <w:r w:rsidRPr="00993FFA" w:rsidDel="00A6792F">
          <w:rPr>
            <w:rPrChange w:id="912" w:author="Yufei Sun" w:date="2022-01-04T22:28:00Z">
              <w:rPr>
                <w:rStyle w:val="ae"/>
                <w:lang w:eastAsia="zh-CN"/>
              </w:rPr>
            </w:rPrChange>
          </w:rPr>
          <w:delText>, 2014</w:delText>
        </w:r>
        <w:r w:rsidR="00C75A3D" w:rsidRPr="00993FFA" w:rsidDel="00A6792F">
          <w:rPr>
            <w:rPrChange w:id="913" w:author="Yufei Sun" w:date="2022-01-04T22:28:00Z">
              <w:rPr>
                <w:rStyle w:val="ae"/>
                <w:lang w:eastAsia="zh-CN"/>
              </w:rPr>
            </w:rPrChange>
          </w:rPr>
          <w:fldChar w:fldCharType="end"/>
        </w:r>
        <w:r w:rsidRPr="00993FFA" w:rsidDel="00A6792F">
          <w:rPr>
            <w:lang w:eastAsia="zh-CN"/>
            <w:rPrChange w:id="914" w:author="Yufei Sun" w:date="2022-01-04T22:28:00Z">
              <w:rPr>
                <w:lang w:eastAsia="zh-CN"/>
              </w:rPr>
            </w:rPrChange>
          </w:rPr>
          <w:delText xml:space="preserve">) </w:delText>
        </w:r>
        <w:r w:rsidRPr="00993FFA" w:rsidDel="00A6792F">
          <w:rPr>
            <w:lang w:eastAsia="zh-CN"/>
            <w:rPrChange w:id="915" w:author="Yufei Sun" w:date="2022-01-04T22:28:00Z">
              <w:rPr>
                <w:lang w:eastAsia="zh-CN"/>
              </w:rPr>
            </w:rPrChange>
          </w:rPr>
          <w:delText>、</w:delText>
        </w:r>
        <w:r w:rsidRPr="00993FFA" w:rsidDel="00A6792F">
          <w:rPr>
            <w:lang w:eastAsia="zh-CN"/>
            <w:rPrChange w:id="916" w:author="Yufei Sun" w:date="2022-01-04T22:28:00Z">
              <w:rPr>
                <w:lang w:eastAsia="zh-CN"/>
              </w:rPr>
            </w:rPrChange>
          </w:rPr>
          <w:delText>“</w:delText>
        </w:r>
        <w:r w:rsidRPr="00993FFA" w:rsidDel="00A6792F">
          <w:rPr>
            <w:lang w:eastAsia="zh-CN"/>
            <w:rPrChange w:id="917" w:author="Yufei Sun" w:date="2022-01-04T22:28:00Z">
              <w:rPr>
                <w:lang w:eastAsia="zh-CN"/>
              </w:rPr>
            </w:rPrChange>
          </w:rPr>
          <w:delText>督查机制</w:delText>
        </w:r>
        <w:r w:rsidRPr="00993FFA" w:rsidDel="00A6792F">
          <w:rPr>
            <w:lang w:eastAsia="zh-CN"/>
            <w:rPrChange w:id="918" w:author="Yufei Sun" w:date="2022-01-04T22:28:00Z">
              <w:rPr>
                <w:lang w:eastAsia="zh-CN"/>
              </w:rPr>
            </w:rPrChange>
          </w:rPr>
          <w:delText>” (</w:delText>
        </w:r>
        <w:r w:rsidR="00C75A3D" w:rsidRPr="00993FFA" w:rsidDel="00A6792F">
          <w:rPr>
            <w:lang w:eastAsia="zh-CN"/>
            <w:rPrChange w:id="919" w:author="Yufei Sun" w:date="2022-01-04T22:28:00Z">
              <w:rPr/>
            </w:rPrChange>
          </w:rPr>
          <w:fldChar w:fldCharType="begin"/>
        </w:r>
        <w:r w:rsidR="00C75A3D" w:rsidRPr="00993FFA" w:rsidDel="00A6792F">
          <w:rPr>
            <w:lang w:eastAsia="zh-CN"/>
            <w:rPrChange w:id="920" w:author="Yufei Sun" w:date="2022-01-04T22:28:00Z">
              <w:rPr>
                <w:lang w:eastAsia="zh-CN"/>
              </w:rPr>
            </w:rPrChange>
          </w:rPr>
          <w:delInstrText xml:space="preserve"> HYPERLINK \l "ref-ChenJiaJian2015" \h </w:delInstrText>
        </w:r>
        <w:r w:rsidR="00C75A3D" w:rsidRPr="00993FFA" w:rsidDel="00A6792F">
          <w:rPr>
            <w:lang w:eastAsia="zh-CN"/>
            <w:rPrChange w:id="921" w:author="Yufei Sun" w:date="2022-01-04T22:28:00Z">
              <w:rPr/>
            </w:rPrChange>
          </w:rPr>
          <w:fldChar w:fldCharType="separate"/>
        </w:r>
        <w:r w:rsidRPr="00993FFA" w:rsidDel="00A6792F">
          <w:rPr>
            <w:rPrChange w:id="922" w:author="Yufei Sun" w:date="2022-01-04T22:28:00Z">
              <w:rPr>
                <w:rStyle w:val="ae"/>
                <w:lang w:eastAsia="zh-CN"/>
              </w:rPr>
            </w:rPrChange>
          </w:rPr>
          <w:delText>陈家建</w:delText>
        </w:r>
        <w:r w:rsidRPr="00993FFA" w:rsidDel="00A6792F">
          <w:rPr>
            <w:rPrChange w:id="923" w:author="Yufei Sun" w:date="2022-01-04T22:28:00Z">
              <w:rPr>
                <w:rStyle w:val="ae"/>
                <w:lang w:eastAsia="zh-CN"/>
              </w:rPr>
            </w:rPrChange>
          </w:rPr>
          <w:delText>, 2015</w:delText>
        </w:r>
        <w:r w:rsidR="00C75A3D" w:rsidRPr="00993FFA" w:rsidDel="00A6792F">
          <w:rPr>
            <w:rPrChange w:id="924" w:author="Yufei Sun" w:date="2022-01-04T22:28:00Z">
              <w:rPr>
                <w:rStyle w:val="ae"/>
                <w:lang w:eastAsia="zh-CN"/>
              </w:rPr>
            </w:rPrChange>
          </w:rPr>
          <w:fldChar w:fldCharType="end"/>
        </w:r>
        <w:r w:rsidRPr="00993FFA" w:rsidDel="00A6792F">
          <w:rPr>
            <w:lang w:eastAsia="zh-CN"/>
            <w:rPrChange w:id="925" w:author="Yufei Sun" w:date="2022-01-04T22:28:00Z">
              <w:rPr>
                <w:lang w:eastAsia="zh-CN"/>
              </w:rPr>
            </w:rPrChange>
          </w:rPr>
          <w:delText xml:space="preserve">) </w:delText>
        </w:r>
        <w:r w:rsidRPr="00993FFA" w:rsidDel="00A6792F">
          <w:rPr>
            <w:lang w:eastAsia="zh-CN"/>
            <w:rPrChange w:id="926" w:author="Yufei Sun" w:date="2022-01-04T22:28:00Z">
              <w:rPr>
                <w:lang w:eastAsia="zh-CN"/>
              </w:rPr>
            </w:rPrChange>
          </w:rPr>
          <w:delText>和</w:delText>
        </w:r>
        <w:r w:rsidRPr="00993FFA" w:rsidDel="00A6792F">
          <w:rPr>
            <w:lang w:eastAsia="zh-CN"/>
            <w:rPrChange w:id="927" w:author="Yufei Sun" w:date="2022-01-04T22:28:00Z">
              <w:rPr>
                <w:lang w:eastAsia="zh-CN"/>
              </w:rPr>
            </w:rPrChange>
          </w:rPr>
          <w:delText>“</w:delText>
        </w:r>
        <w:r w:rsidRPr="00993FFA" w:rsidDel="00A6792F">
          <w:rPr>
            <w:lang w:eastAsia="zh-CN"/>
            <w:rPrChange w:id="928" w:author="Yufei Sun" w:date="2022-01-04T22:28:00Z">
              <w:rPr>
                <w:lang w:eastAsia="zh-CN"/>
              </w:rPr>
            </w:rPrChange>
          </w:rPr>
          <w:delText>激励分配权</w:delText>
        </w:r>
        <w:r w:rsidRPr="00993FFA" w:rsidDel="00A6792F">
          <w:rPr>
            <w:lang w:eastAsia="zh-CN"/>
            <w:rPrChange w:id="929" w:author="Yufei Sun" w:date="2022-01-04T22:28:00Z">
              <w:rPr>
                <w:lang w:eastAsia="zh-CN"/>
              </w:rPr>
            </w:rPrChange>
          </w:rPr>
          <w:delText>” (</w:delText>
        </w:r>
        <w:r w:rsidR="00C75A3D" w:rsidRPr="00993FFA" w:rsidDel="00A6792F">
          <w:rPr>
            <w:lang w:eastAsia="zh-CN"/>
            <w:rPrChange w:id="930" w:author="Yufei Sun" w:date="2022-01-04T22:28:00Z">
              <w:rPr/>
            </w:rPrChange>
          </w:rPr>
          <w:fldChar w:fldCharType="begin"/>
        </w:r>
        <w:r w:rsidR="00C75A3D" w:rsidRPr="00993FFA" w:rsidDel="00A6792F">
          <w:rPr>
            <w:lang w:eastAsia="zh-CN"/>
            <w:rPrChange w:id="931" w:author="Yufei Sun" w:date="2022-01-04T22:28:00Z">
              <w:rPr>
                <w:lang w:eastAsia="zh-CN"/>
              </w:rPr>
            </w:rPrChange>
          </w:rPr>
          <w:delInstrText xml:space="preserve"> HYPERLINK \l "ref-ZhouXueGuangLianHong2012" \h </w:delInstrText>
        </w:r>
        <w:r w:rsidR="00C75A3D" w:rsidRPr="00993FFA" w:rsidDel="00A6792F">
          <w:rPr>
            <w:lang w:eastAsia="zh-CN"/>
            <w:rPrChange w:id="932" w:author="Yufei Sun" w:date="2022-01-04T22:28:00Z">
              <w:rPr/>
            </w:rPrChange>
          </w:rPr>
          <w:fldChar w:fldCharType="separate"/>
        </w:r>
        <w:r w:rsidRPr="00993FFA" w:rsidDel="00A6792F">
          <w:rPr>
            <w:rPrChange w:id="933" w:author="Yufei Sun" w:date="2022-01-04T22:28:00Z">
              <w:rPr>
                <w:rStyle w:val="ae"/>
                <w:lang w:eastAsia="zh-CN"/>
              </w:rPr>
            </w:rPrChange>
          </w:rPr>
          <w:delText>周雪光</w:delText>
        </w:r>
        <w:r w:rsidRPr="00993FFA" w:rsidDel="00A6792F">
          <w:rPr>
            <w:rPrChange w:id="934" w:author="Yufei Sun" w:date="2022-01-04T22:28:00Z">
              <w:rPr>
                <w:rStyle w:val="ae"/>
                <w:lang w:eastAsia="zh-CN"/>
              </w:rPr>
            </w:rPrChange>
          </w:rPr>
          <w:delText xml:space="preserve"> </w:delText>
        </w:r>
        <w:r w:rsidRPr="00993FFA" w:rsidDel="00A6792F">
          <w:rPr>
            <w:rPrChange w:id="935" w:author="Yufei Sun" w:date="2022-01-04T22:28:00Z">
              <w:rPr>
                <w:rStyle w:val="ae"/>
                <w:lang w:eastAsia="zh-CN"/>
              </w:rPr>
            </w:rPrChange>
          </w:rPr>
          <w:delText>等</w:delText>
        </w:r>
        <w:r w:rsidRPr="00993FFA" w:rsidDel="00A6792F">
          <w:rPr>
            <w:rPrChange w:id="936" w:author="Yufei Sun" w:date="2022-01-04T22:28:00Z">
              <w:rPr>
                <w:rStyle w:val="ae"/>
                <w:lang w:eastAsia="zh-CN"/>
              </w:rPr>
            </w:rPrChange>
          </w:rPr>
          <w:delText>, 2012</w:delText>
        </w:r>
        <w:r w:rsidR="00C75A3D" w:rsidRPr="00993FFA" w:rsidDel="00A6792F">
          <w:rPr>
            <w:rPrChange w:id="937" w:author="Yufei Sun" w:date="2022-01-04T22:28:00Z">
              <w:rPr>
                <w:rStyle w:val="ae"/>
                <w:lang w:eastAsia="zh-CN"/>
              </w:rPr>
            </w:rPrChange>
          </w:rPr>
          <w:fldChar w:fldCharType="end"/>
        </w:r>
        <w:r w:rsidRPr="00993FFA" w:rsidDel="00A6792F">
          <w:rPr>
            <w:lang w:eastAsia="zh-CN"/>
            <w:rPrChange w:id="938" w:author="Yufei Sun" w:date="2022-01-04T22:28:00Z">
              <w:rPr>
                <w:lang w:eastAsia="zh-CN"/>
              </w:rPr>
            </w:rPrChange>
          </w:rPr>
          <w:delText xml:space="preserve">) </w:delText>
        </w:r>
        <w:r w:rsidRPr="00993FFA" w:rsidDel="00A6792F">
          <w:rPr>
            <w:lang w:eastAsia="zh-CN"/>
            <w:rPrChange w:id="939" w:author="Yufei Sun" w:date="2022-01-04T22:28:00Z">
              <w:rPr>
                <w:lang w:eastAsia="zh-CN"/>
              </w:rPr>
            </w:rPrChange>
          </w:rPr>
          <w:delText>是</w:delText>
        </w:r>
        <w:r w:rsidRPr="00993FFA" w:rsidDel="00A6792F">
          <w:rPr>
            <w:lang w:eastAsia="zh-CN"/>
            <w:rPrChange w:id="940" w:author="Yufei Sun" w:date="2022-01-04T22:28:00Z">
              <w:rPr>
                <w:lang w:eastAsia="zh-CN"/>
              </w:rPr>
            </w:rPrChange>
          </w:rPr>
          <w:delText>“</w:delText>
        </w:r>
        <w:r w:rsidRPr="00993FFA" w:rsidDel="00A6792F">
          <w:rPr>
            <w:lang w:eastAsia="zh-CN"/>
            <w:rPrChange w:id="941" w:author="Yufei Sun" w:date="2022-01-04T22:28:00Z">
              <w:rPr>
                <w:lang w:eastAsia="zh-CN"/>
              </w:rPr>
            </w:rPrChange>
          </w:rPr>
          <w:delText>压力型体制</w:delText>
        </w:r>
        <w:r w:rsidRPr="00993FFA" w:rsidDel="00A6792F">
          <w:rPr>
            <w:lang w:eastAsia="zh-CN"/>
            <w:rPrChange w:id="942" w:author="Yufei Sun" w:date="2022-01-04T22:28:00Z">
              <w:rPr>
                <w:lang w:eastAsia="zh-CN"/>
              </w:rPr>
            </w:rPrChange>
          </w:rPr>
          <w:delText>”</w:delText>
        </w:r>
        <w:r w:rsidRPr="00993FFA" w:rsidDel="00A6792F">
          <w:rPr>
            <w:lang w:eastAsia="zh-CN"/>
            <w:rPrChange w:id="943" w:author="Yufei Sun" w:date="2022-01-04T22:28:00Z">
              <w:rPr>
                <w:lang w:eastAsia="zh-CN"/>
              </w:rPr>
            </w:rPrChange>
          </w:rPr>
          <w:delText>下物质化的多层次评价体系的具体表现；</w:delText>
        </w:r>
        <w:r w:rsidRPr="00993FFA" w:rsidDel="00A6792F">
          <w:rPr>
            <w:lang w:eastAsia="zh-CN"/>
            <w:rPrChange w:id="944" w:author="Yufei Sun" w:date="2022-01-04T22:28:00Z">
              <w:rPr>
                <w:lang w:eastAsia="zh-CN"/>
              </w:rPr>
            </w:rPrChange>
          </w:rPr>
          <w:delText>“</w:delText>
        </w:r>
        <w:r w:rsidRPr="00993FFA" w:rsidDel="00A6792F">
          <w:rPr>
            <w:lang w:eastAsia="zh-CN"/>
            <w:rPrChange w:id="945" w:author="Yufei Sun" w:date="2022-01-04T22:28:00Z">
              <w:rPr>
                <w:lang w:eastAsia="zh-CN"/>
              </w:rPr>
            </w:rPrChange>
          </w:rPr>
          <w:delText>行政发包制</w:delText>
        </w:r>
        <w:r w:rsidRPr="00993FFA" w:rsidDel="00A6792F">
          <w:rPr>
            <w:lang w:eastAsia="zh-CN"/>
            <w:rPrChange w:id="946" w:author="Yufei Sun" w:date="2022-01-04T22:28:00Z">
              <w:rPr>
                <w:lang w:eastAsia="zh-CN"/>
              </w:rPr>
            </w:rPrChange>
          </w:rPr>
          <w:delText>” (</w:delText>
        </w:r>
        <w:r w:rsidR="00C75A3D" w:rsidRPr="00993FFA" w:rsidDel="00A6792F">
          <w:rPr>
            <w:lang w:eastAsia="zh-CN"/>
            <w:rPrChange w:id="947" w:author="Yufei Sun" w:date="2022-01-04T22:28:00Z">
              <w:rPr/>
            </w:rPrChange>
          </w:rPr>
          <w:fldChar w:fldCharType="begin"/>
        </w:r>
        <w:r w:rsidR="00C75A3D" w:rsidRPr="00993FFA" w:rsidDel="00A6792F">
          <w:rPr>
            <w:lang w:eastAsia="zh-CN"/>
            <w:rPrChange w:id="948" w:author="Yufei Sun" w:date="2022-01-04T22:28:00Z">
              <w:rPr>
                <w:lang w:eastAsia="zh-CN"/>
              </w:rPr>
            </w:rPrChange>
          </w:rPr>
          <w:delInstrText xml:space="preserve"> HYPERLINK \l "ref-ZhouLiAn2014a" \h </w:delInstrText>
        </w:r>
        <w:r w:rsidR="00C75A3D" w:rsidRPr="00993FFA" w:rsidDel="00A6792F">
          <w:rPr>
            <w:lang w:eastAsia="zh-CN"/>
            <w:rPrChange w:id="949" w:author="Yufei Sun" w:date="2022-01-04T22:28:00Z">
              <w:rPr/>
            </w:rPrChange>
          </w:rPr>
          <w:fldChar w:fldCharType="separate"/>
        </w:r>
        <w:r w:rsidRPr="00993FFA" w:rsidDel="00A6792F">
          <w:rPr>
            <w:rPrChange w:id="950" w:author="Yufei Sun" w:date="2022-01-04T22:28:00Z">
              <w:rPr>
                <w:rStyle w:val="ae"/>
                <w:lang w:eastAsia="zh-CN"/>
              </w:rPr>
            </w:rPrChange>
          </w:rPr>
          <w:delText>周黎安</w:delText>
        </w:r>
        <w:r w:rsidRPr="00993FFA" w:rsidDel="00A6792F">
          <w:rPr>
            <w:rPrChange w:id="951" w:author="Yufei Sun" w:date="2022-01-04T22:28:00Z">
              <w:rPr>
                <w:rStyle w:val="ae"/>
                <w:lang w:eastAsia="zh-CN"/>
              </w:rPr>
            </w:rPrChange>
          </w:rPr>
          <w:delText>, 2014b</w:delText>
        </w:r>
        <w:r w:rsidR="00C75A3D" w:rsidRPr="00993FFA" w:rsidDel="00A6792F">
          <w:rPr>
            <w:rPrChange w:id="952" w:author="Yufei Sun" w:date="2022-01-04T22:28:00Z">
              <w:rPr>
                <w:rStyle w:val="ae"/>
                <w:lang w:eastAsia="zh-CN"/>
              </w:rPr>
            </w:rPrChange>
          </w:rPr>
          <w:fldChar w:fldCharType="end"/>
        </w:r>
        <w:r w:rsidRPr="00993FFA" w:rsidDel="00A6792F">
          <w:rPr>
            <w:lang w:eastAsia="zh-CN"/>
            <w:rPrChange w:id="953" w:author="Yufei Sun" w:date="2022-01-04T22:28:00Z">
              <w:rPr>
                <w:lang w:eastAsia="zh-CN"/>
              </w:rPr>
            </w:rPrChange>
          </w:rPr>
          <w:delText xml:space="preserve">) </w:delText>
        </w:r>
        <w:r w:rsidRPr="00993FFA" w:rsidDel="00A6792F">
          <w:rPr>
            <w:lang w:eastAsia="zh-CN"/>
            <w:rPrChange w:id="954" w:author="Yufei Sun" w:date="2022-01-04T22:28:00Z">
              <w:rPr>
                <w:lang w:eastAsia="zh-CN"/>
              </w:rPr>
            </w:rPrChange>
          </w:rPr>
          <w:delText>、</w:delText>
        </w:r>
        <w:r w:rsidRPr="00993FFA" w:rsidDel="00A6792F">
          <w:rPr>
            <w:lang w:eastAsia="zh-CN"/>
            <w:rPrChange w:id="955" w:author="Yufei Sun" w:date="2022-01-04T22:28:00Z">
              <w:rPr>
                <w:lang w:eastAsia="zh-CN"/>
              </w:rPr>
            </w:rPrChange>
          </w:rPr>
          <w:delText>“</w:delText>
        </w:r>
        <w:r w:rsidRPr="00993FFA" w:rsidDel="00A6792F">
          <w:rPr>
            <w:lang w:eastAsia="zh-CN"/>
            <w:rPrChange w:id="956" w:author="Yufei Sun" w:date="2022-01-04T22:28:00Z">
              <w:rPr>
                <w:lang w:eastAsia="zh-CN"/>
              </w:rPr>
            </w:rPrChange>
          </w:rPr>
          <w:delText>竞争锦标赛</w:delText>
        </w:r>
        <w:r w:rsidRPr="00993FFA" w:rsidDel="00A6792F">
          <w:rPr>
            <w:lang w:eastAsia="zh-CN"/>
            <w:rPrChange w:id="957" w:author="Yufei Sun" w:date="2022-01-04T22:28:00Z">
              <w:rPr>
                <w:lang w:eastAsia="zh-CN"/>
              </w:rPr>
            </w:rPrChange>
          </w:rPr>
          <w:delText>” (</w:delText>
        </w:r>
        <w:r w:rsidR="00C75A3D" w:rsidRPr="00993FFA" w:rsidDel="00A6792F">
          <w:rPr>
            <w:lang w:eastAsia="zh-CN"/>
            <w:rPrChange w:id="958" w:author="Yufei Sun" w:date="2022-01-04T22:28:00Z">
              <w:rPr/>
            </w:rPrChange>
          </w:rPr>
          <w:fldChar w:fldCharType="begin"/>
        </w:r>
        <w:r w:rsidR="00C75A3D" w:rsidRPr="00993FFA" w:rsidDel="00A6792F">
          <w:rPr>
            <w:lang w:eastAsia="zh-CN"/>
            <w:rPrChange w:id="959" w:author="Yufei Sun" w:date="2022-01-04T22:28:00Z">
              <w:rPr>
                <w:lang w:eastAsia="zh-CN"/>
              </w:rPr>
            </w:rPrChange>
          </w:rPr>
          <w:delInstrText xml:space="preserve"> HYPERLINK \l "ref-ZhouFeiZhou2009" \h </w:delInstrText>
        </w:r>
        <w:r w:rsidR="00C75A3D" w:rsidRPr="00993FFA" w:rsidDel="00A6792F">
          <w:rPr>
            <w:lang w:eastAsia="zh-CN"/>
            <w:rPrChange w:id="960" w:author="Yufei Sun" w:date="2022-01-04T22:28:00Z">
              <w:rPr/>
            </w:rPrChange>
          </w:rPr>
          <w:fldChar w:fldCharType="separate"/>
        </w:r>
        <w:r w:rsidRPr="00993FFA" w:rsidDel="00A6792F">
          <w:rPr>
            <w:rPrChange w:id="961" w:author="Yufei Sun" w:date="2022-01-04T22:28:00Z">
              <w:rPr>
                <w:rStyle w:val="ae"/>
                <w:lang w:eastAsia="zh-CN"/>
              </w:rPr>
            </w:rPrChange>
          </w:rPr>
          <w:delText>周飞舟</w:delText>
        </w:r>
        <w:r w:rsidRPr="00993FFA" w:rsidDel="00A6792F">
          <w:rPr>
            <w:rPrChange w:id="962" w:author="Yufei Sun" w:date="2022-01-04T22:28:00Z">
              <w:rPr>
                <w:rStyle w:val="ae"/>
                <w:lang w:eastAsia="zh-CN"/>
              </w:rPr>
            </w:rPrChange>
          </w:rPr>
          <w:delText>, 2009</w:delText>
        </w:r>
        <w:r w:rsidR="00C75A3D" w:rsidRPr="00993FFA" w:rsidDel="00A6792F">
          <w:rPr>
            <w:rPrChange w:id="963" w:author="Yufei Sun" w:date="2022-01-04T22:28:00Z">
              <w:rPr>
                <w:rStyle w:val="ae"/>
                <w:lang w:eastAsia="zh-CN"/>
              </w:rPr>
            </w:rPrChange>
          </w:rPr>
          <w:fldChar w:fldCharType="end"/>
        </w:r>
        <w:r w:rsidRPr="00993FFA" w:rsidDel="00A6792F">
          <w:rPr>
            <w:lang w:eastAsia="zh-CN"/>
            <w:rPrChange w:id="964" w:author="Yufei Sun" w:date="2022-01-04T22:28:00Z">
              <w:rPr>
                <w:lang w:eastAsia="zh-CN"/>
              </w:rPr>
            </w:rPrChange>
          </w:rPr>
          <w:delText xml:space="preserve">) </w:delText>
        </w:r>
        <w:r w:rsidRPr="00993FFA" w:rsidDel="00A6792F">
          <w:rPr>
            <w:lang w:eastAsia="zh-CN"/>
            <w:rPrChange w:id="965" w:author="Yufei Sun" w:date="2022-01-04T22:28:00Z">
              <w:rPr>
                <w:lang w:eastAsia="zh-CN"/>
              </w:rPr>
            </w:rPrChange>
          </w:rPr>
          <w:delText>等理论对</w:delText>
        </w:r>
        <w:r w:rsidRPr="00993FFA" w:rsidDel="00A6792F">
          <w:rPr>
            <w:lang w:eastAsia="zh-CN"/>
            <w:rPrChange w:id="966" w:author="Yufei Sun" w:date="2022-01-04T22:28:00Z">
              <w:rPr>
                <w:lang w:eastAsia="zh-CN"/>
              </w:rPr>
            </w:rPrChange>
          </w:rPr>
          <w:delText>“</w:delText>
        </w:r>
        <w:r w:rsidRPr="00993FFA" w:rsidDel="00A6792F">
          <w:rPr>
            <w:lang w:eastAsia="zh-CN"/>
            <w:rPrChange w:id="967" w:author="Yufei Sun" w:date="2022-01-04T22:28:00Z">
              <w:rPr>
                <w:lang w:eastAsia="zh-CN"/>
              </w:rPr>
            </w:rPrChange>
          </w:rPr>
          <w:delText>压力型体制</w:delText>
        </w:r>
        <w:r w:rsidRPr="00993FFA" w:rsidDel="00A6792F">
          <w:rPr>
            <w:lang w:eastAsia="zh-CN"/>
            <w:rPrChange w:id="968" w:author="Yufei Sun" w:date="2022-01-04T22:28:00Z">
              <w:rPr>
                <w:lang w:eastAsia="zh-CN"/>
              </w:rPr>
            </w:rPrChange>
          </w:rPr>
          <w:delText>”</w:delText>
        </w:r>
        <w:r w:rsidRPr="00993FFA" w:rsidDel="00A6792F">
          <w:rPr>
            <w:lang w:eastAsia="zh-CN"/>
            <w:rPrChange w:id="969" w:author="Yufei Sun" w:date="2022-01-04T22:28:00Z">
              <w:rPr>
                <w:lang w:eastAsia="zh-CN"/>
              </w:rPr>
            </w:rPrChange>
          </w:rPr>
          <w:delText>下地方政府压力来源的作用机制进行了有力地补充。上述经典理论和压力型体制一起构造出一幅中国地方政府治理的完整图景。</w:delText>
        </w:r>
      </w:del>
    </w:p>
    <w:p w14:paraId="629052D4" w14:textId="7270B627" w:rsidR="00977E4B" w:rsidRPr="00993FFA" w:rsidDel="00F34508" w:rsidRDefault="00A268A1" w:rsidP="00F34508">
      <w:pPr>
        <w:pStyle w:val="2"/>
        <w:ind w:left="576"/>
        <w:rPr>
          <w:del w:id="970" w:author="Yufei Sun" w:date="2022-01-04T22:04:00Z"/>
          <w:lang w:eastAsia="zh-CN"/>
          <w:rPrChange w:id="971" w:author="Yufei Sun" w:date="2022-01-04T22:28:00Z">
            <w:rPr>
              <w:del w:id="972" w:author="Yufei Sun" w:date="2022-01-04T22:04:00Z"/>
              <w:lang w:eastAsia="zh-CN"/>
            </w:rPr>
          </w:rPrChange>
        </w:rPr>
        <w:pPrChange w:id="973" w:author="Yufei Sun" w:date="2022-01-04T22:03:00Z">
          <w:pPr>
            <w:pStyle w:val="FirstParagraph"/>
            <w:ind w:firstLine="480"/>
          </w:pPr>
        </w:pPrChange>
      </w:pPr>
      <w:bookmarkStart w:id="974" w:name="减压阀失灵十八大以来政府间关系的新变化与压力型体制的挑战"/>
      <w:bookmarkEnd w:id="595"/>
      <w:ins w:id="975" w:author="杨雪冬" w:date="2021-11-23T09:04:00Z">
        <w:r w:rsidRPr="00993FFA">
          <w:rPr>
            <w:rFonts w:hint="eastAsia"/>
            <w:lang w:eastAsia="zh-CN"/>
            <w:rPrChange w:id="976" w:author="Yufei Sun" w:date="2022-01-04T22:28:00Z">
              <w:rPr>
                <w:rFonts w:hint="eastAsia"/>
                <w:lang w:eastAsia="zh-CN"/>
              </w:rPr>
            </w:rPrChange>
          </w:rPr>
          <w:t>2</w:t>
        </w:r>
        <w:r w:rsidRPr="00993FFA">
          <w:rPr>
            <w:lang w:eastAsia="zh-CN"/>
            <w:rPrChange w:id="977" w:author="Yufei Sun" w:date="2022-01-04T22:28:00Z">
              <w:rPr>
                <w:lang w:eastAsia="zh-CN"/>
              </w:rPr>
            </w:rPrChange>
          </w:rPr>
          <w:t>.2</w:t>
        </w:r>
      </w:ins>
      <w:ins w:id="978" w:author="杨雪冬" w:date="2021-11-23T08:53:00Z">
        <w:r w:rsidR="00A169E9" w:rsidRPr="00993FFA">
          <w:rPr>
            <w:rFonts w:hint="eastAsia"/>
            <w:lang w:eastAsia="zh-CN"/>
            <w:rPrChange w:id="979" w:author="Yufei Sun" w:date="2022-01-04T22:28:00Z">
              <w:rPr>
                <w:rFonts w:hint="eastAsia"/>
                <w:lang w:eastAsia="zh-CN"/>
              </w:rPr>
            </w:rPrChange>
          </w:rPr>
          <w:t>顶层设计</w:t>
        </w:r>
      </w:ins>
      <w:ins w:id="980" w:author="杨雪冬" w:date="2021-11-23T08:54:00Z">
        <w:r w:rsidR="00A169E9" w:rsidRPr="00993FFA">
          <w:rPr>
            <w:rFonts w:hint="eastAsia"/>
            <w:lang w:eastAsia="zh-CN"/>
            <w:rPrChange w:id="981" w:author="Yufei Sun" w:date="2022-01-04T22:28:00Z">
              <w:rPr>
                <w:rFonts w:hint="eastAsia"/>
                <w:lang w:eastAsia="zh-CN"/>
              </w:rPr>
            </w:rPrChange>
          </w:rPr>
          <w:t>与</w:t>
        </w:r>
      </w:ins>
      <w:ins w:id="982" w:author="Yufei Sun" w:date="2022-01-04T22:03:00Z">
        <w:r w:rsidR="00F34508" w:rsidRPr="00993FFA" w:rsidDel="00F34508">
          <w:rPr>
            <w:rFonts w:hint="eastAsia"/>
            <w:b w:val="0"/>
            <w:bCs w:val="0"/>
            <w:lang w:eastAsia="zh-CN"/>
            <w:rPrChange w:id="983" w:author="Yufei Sun" w:date="2022-01-04T22:28:00Z">
              <w:rPr>
                <w:rFonts w:asciiTheme="majorHAnsi" w:eastAsiaTheme="majorEastAsia" w:hAnsiTheme="majorHAnsi" w:cstheme="majorBidi" w:hint="eastAsia"/>
                <w:b/>
                <w:bCs/>
                <w:color w:val="000000" w:themeColor="text1"/>
                <w:sz w:val="32"/>
                <w:szCs w:val="32"/>
                <w:lang w:eastAsia="zh-CN"/>
              </w:rPr>
            </w:rPrChange>
          </w:rPr>
          <w:t xml:space="preserve"> </w:t>
        </w:r>
      </w:ins>
      <w:ins w:id="984" w:author="Yufei Sun" w:date="2022-01-04T22:04:00Z">
        <w:r w:rsidR="00F34508" w:rsidRPr="00993FFA">
          <w:rPr>
            <w:rFonts w:hint="eastAsia"/>
            <w:b w:val="0"/>
            <w:bCs w:val="0"/>
            <w:lang w:eastAsia="zh-CN"/>
            <w:rPrChange w:id="985" w:author="Yufei Sun" w:date="2022-01-04T22:28:00Z">
              <w:rPr>
                <w:rFonts w:asciiTheme="majorHAnsi" w:eastAsiaTheme="majorEastAsia" w:hAnsiTheme="majorHAnsi" w:cstheme="majorBidi" w:hint="eastAsia"/>
                <w:b/>
                <w:bCs/>
                <w:color w:val="000000" w:themeColor="text1"/>
                <w:sz w:val="32"/>
                <w:szCs w:val="32"/>
                <w:lang w:eastAsia="zh-CN"/>
              </w:rPr>
            </w:rPrChange>
          </w:rPr>
          <w:t>“</w:t>
        </w:r>
        <w:r w:rsidR="00F34508" w:rsidRPr="00993FFA">
          <w:rPr>
            <w:rFonts w:hint="eastAsia"/>
            <w:lang w:eastAsia="zh-CN"/>
            <w:rPrChange w:id="986" w:author="Yufei Sun" w:date="2022-01-04T22:28:00Z">
              <w:rPr>
                <w:rFonts w:asciiTheme="majorHAnsi" w:eastAsiaTheme="majorEastAsia" w:hAnsiTheme="majorHAnsi" w:cstheme="majorBidi" w:hint="eastAsia"/>
                <w:b/>
                <w:bCs/>
                <w:color w:val="000000" w:themeColor="text1"/>
                <w:sz w:val="32"/>
                <w:szCs w:val="32"/>
                <w:lang w:eastAsia="zh-CN"/>
              </w:rPr>
            </w:rPrChange>
          </w:rPr>
          <w:t>减压阀失灵</w:t>
        </w:r>
        <w:r w:rsidR="00F34508" w:rsidRPr="00993FFA">
          <w:rPr>
            <w:rFonts w:hint="eastAsia"/>
            <w:b w:val="0"/>
            <w:bCs w:val="0"/>
            <w:lang w:eastAsia="zh-CN"/>
            <w:rPrChange w:id="987" w:author="Yufei Sun" w:date="2022-01-04T22:28:00Z">
              <w:rPr>
                <w:rFonts w:asciiTheme="majorHAnsi" w:eastAsiaTheme="majorEastAsia" w:hAnsiTheme="majorHAnsi" w:cstheme="majorBidi" w:hint="eastAsia"/>
                <w:b/>
                <w:bCs/>
                <w:color w:val="000000" w:themeColor="text1"/>
                <w:sz w:val="32"/>
                <w:szCs w:val="32"/>
                <w:lang w:eastAsia="zh-CN"/>
              </w:rPr>
            </w:rPrChange>
          </w:rPr>
          <w:t>”</w:t>
        </w:r>
      </w:ins>
      <w:ins w:id="988" w:author="杨雪冬" w:date="2021-11-23T09:05:00Z">
        <w:del w:id="989" w:author="Yufei Sun" w:date="2022-01-04T22:03:00Z">
          <w:r w:rsidRPr="00993FFA" w:rsidDel="00F34508">
            <w:rPr>
              <w:rFonts w:hint="eastAsia"/>
              <w:lang w:eastAsia="zh-CN"/>
              <w:rPrChange w:id="990" w:author="Yufei Sun" w:date="2022-01-04T22:28:00Z">
                <w:rPr>
                  <w:rFonts w:hint="eastAsia"/>
                  <w:lang w:eastAsia="zh-CN"/>
                </w:rPr>
              </w:rPrChange>
            </w:rPr>
            <w:delText>“压力型体制”解释力的不足</w:delText>
          </w:r>
        </w:del>
      </w:ins>
      <w:del w:id="991" w:author="Yufei Sun" w:date="2022-01-04T22:04:00Z">
        <w:r w:rsidR="006C0E77" w:rsidRPr="00993FFA" w:rsidDel="00F34508">
          <w:rPr>
            <w:lang w:eastAsia="zh-CN"/>
            <w:rPrChange w:id="992" w:author="Yufei Sun" w:date="2022-01-04T22:28:00Z">
              <w:rPr>
                <w:lang w:eastAsia="zh-CN"/>
              </w:rPr>
            </w:rPrChange>
          </w:rPr>
          <w:delText>“</w:delText>
        </w:r>
      </w:del>
      <w:del w:id="993" w:author="Yufei Sun" w:date="2022-01-04T22:03:00Z">
        <w:r w:rsidR="006C0E77" w:rsidRPr="00993FFA" w:rsidDel="00F34508">
          <w:rPr>
            <w:lang w:eastAsia="zh-CN"/>
            <w:rPrChange w:id="994" w:author="Yufei Sun" w:date="2022-01-04T22:28:00Z">
              <w:rPr>
                <w:lang w:eastAsia="zh-CN"/>
              </w:rPr>
            </w:rPrChange>
          </w:rPr>
          <w:delText>减压阀失灵</w:delText>
        </w:r>
      </w:del>
      <w:del w:id="995" w:author="Yufei Sun" w:date="2022-01-04T22:04:00Z">
        <w:r w:rsidR="006C0E77" w:rsidRPr="00993FFA" w:rsidDel="00F34508">
          <w:rPr>
            <w:lang w:eastAsia="zh-CN"/>
            <w:rPrChange w:id="996" w:author="Yufei Sun" w:date="2022-01-04T22:28:00Z">
              <w:rPr>
                <w:lang w:eastAsia="zh-CN"/>
              </w:rPr>
            </w:rPrChange>
          </w:rPr>
          <w:delText>？</w:delText>
        </w:r>
      </w:del>
      <w:del w:id="997" w:author="Yufei Sun" w:date="2022-01-04T22:03:00Z">
        <w:r w:rsidR="006C0E77" w:rsidRPr="00993FFA" w:rsidDel="00F34508">
          <w:rPr>
            <w:lang w:eastAsia="zh-CN"/>
            <w:rPrChange w:id="998" w:author="Yufei Sun" w:date="2022-01-04T22:28:00Z">
              <w:rPr>
                <w:lang w:eastAsia="zh-CN"/>
              </w:rPr>
            </w:rPrChange>
          </w:rPr>
          <w:delText>”</w:delText>
        </w:r>
      </w:del>
      <w:del w:id="999" w:author="Yufei Sun" w:date="2022-01-04T22:04:00Z">
        <w:r w:rsidR="006C0E77" w:rsidRPr="00993FFA" w:rsidDel="00F34508">
          <w:rPr>
            <w:lang w:eastAsia="zh-CN"/>
            <w:rPrChange w:id="1000" w:author="Yufei Sun" w:date="2022-01-04T22:28:00Z">
              <w:rPr>
                <w:lang w:eastAsia="zh-CN"/>
              </w:rPr>
            </w:rPrChange>
          </w:rPr>
          <w:delText>：十八大以来政府间关系的新变化与</w:delText>
        </w:r>
        <w:r w:rsidR="006C0E77" w:rsidRPr="00993FFA" w:rsidDel="00F34508">
          <w:rPr>
            <w:lang w:eastAsia="zh-CN"/>
            <w:rPrChange w:id="1001" w:author="Yufei Sun" w:date="2022-01-04T22:28:00Z">
              <w:rPr>
                <w:lang w:eastAsia="zh-CN"/>
              </w:rPr>
            </w:rPrChange>
          </w:rPr>
          <w:delText>“</w:delText>
        </w:r>
        <w:r w:rsidR="006C0E77" w:rsidRPr="00993FFA" w:rsidDel="00F34508">
          <w:rPr>
            <w:lang w:eastAsia="zh-CN"/>
            <w:rPrChange w:id="1002" w:author="Yufei Sun" w:date="2022-01-04T22:28:00Z">
              <w:rPr>
                <w:lang w:eastAsia="zh-CN"/>
              </w:rPr>
            </w:rPrChange>
          </w:rPr>
          <w:delText>压力型体制</w:delText>
        </w:r>
        <w:r w:rsidR="006C0E77" w:rsidRPr="00993FFA" w:rsidDel="00F34508">
          <w:rPr>
            <w:lang w:eastAsia="zh-CN"/>
            <w:rPrChange w:id="1003" w:author="Yufei Sun" w:date="2022-01-04T22:28:00Z">
              <w:rPr>
                <w:lang w:eastAsia="zh-CN"/>
              </w:rPr>
            </w:rPrChange>
          </w:rPr>
          <w:delText>”</w:delText>
        </w:r>
        <w:r w:rsidR="006C0E77" w:rsidRPr="00993FFA" w:rsidDel="00F34508">
          <w:rPr>
            <w:lang w:eastAsia="zh-CN"/>
            <w:rPrChange w:id="1004" w:author="Yufei Sun" w:date="2022-01-04T22:28:00Z">
              <w:rPr>
                <w:lang w:eastAsia="zh-CN"/>
              </w:rPr>
            </w:rPrChange>
          </w:rPr>
          <w:delText>的挑战</w:delText>
        </w:r>
      </w:del>
    </w:p>
    <w:p w14:paraId="4EFA9ED6" w14:textId="77777777" w:rsidR="00F34508" w:rsidRPr="00993FFA" w:rsidRDefault="00F34508" w:rsidP="00F34508">
      <w:pPr>
        <w:pStyle w:val="a0"/>
        <w:ind w:firstLine="480"/>
        <w:rPr>
          <w:ins w:id="1005" w:author="Yufei Sun" w:date="2022-01-04T22:03:00Z"/>
          <w:rFonts w:hint="eastAsia"/>
          <w:color w:val="000000" w:themeColor="text1"/>
          <w:lang w:eastAsia="zh-CN"/>
          <w:rPrChange w:id="1006" w:author="Yufei Sun" w:date="2022-01-04T22:28:00Z">
            <w:rPr>
              <w:ins w:id="1007" w:author="Yufei Sun" w:date="2022-01-04T22:03:00Z"/>
              <w:rFonts w:hint="eastAsia"/>
              <w:lang w:eastAsia="zh-CN"/>
            </w:rPr>
          </w:rPrChange>
        </w:rPr>
        <w:pPrChange w:id="1008" w:author="Yufei Sun" w:date="2022-01-04T22:03:00Z">
          <w:pPr>
            <w:pStyle w:val="2"/>
          </w:pPr>
        </w:pPrChange>
      </w:pPr>
    </w:p>
    <w:p w14:paraId="3AC90F2D" w14:textId="65C1A264" w:rsidR="00A6792F" w:rsidRPr="00993FFA" w:rsidRDefault="006C0E77" w:rsidP="00A169E9">
      <w:pPr>
        <w:pStyle w:val="FirstParagraph"/>
        <w:ind w:firstLine="480"/>
        <w:rPr>
          <w:ins w:id="1009" w:author="Yufei Sun" w:date="2021-11-22T11:55:00Z"/>
          <w:color w:val="000000" w:themeColor="text1"/>
          <w:lang w:eastAsia="zh-CN"/>
          <w:rPrChange w:id="1010" w:author="Yufei Sun" w:date="2022-01-04T22:28:00Z">
            <w:rPr>
              <w:ins w:id="1011" w:author="Yufei Sun" w:date="2021-11-22T11:55:00Z"/>
              <w:lang w:eastAsia="zh-CN"/>
            </w:rPr>
          </w:rPrChange>
        </w:rPr>
      </w:pPr>
      <w:r w:rsidRPr="00993FFA">
        <w:rPr>
          <w:color w:val="000000" w:themeColor="text1"/>
          <w:lang w:eastAsia="zh-CN"/>
          <w:rPrChange w:id="1012" w:author="Yufei Sun" w:date="2022-01-04T22:28:00Z">
            <w:rPr>
              <w:lang w:eastAsia="zh-CN"/>
            </w:rPr>
          </w:rPrChange>
        </w:rPr>
        <w:t>十八大以来，</w:t>
      </w:r>
      <w:ins w:id="1013" w:author="杨雪冬" w:date="2021-11-23T08:54:00Z">
        <w:r w:rsidR="00A169E9" w:rsidRPr="00993FFA">
          <w:rPr>
            <w:rFonts w:hint="eastAsia"/>
            <w:color w:val="000000" w:themeColor="text1"/>
            <w:lang w:eastAsia="zh-CN"/>
            <w:rPrChange w:id="1014" w:author="Yufei Sun" w:date="2022-01-04T22:28:00Z">
              <w:rPr>
                <w:rFonts w:hint="eastAsia"/>
                <w:lang w:eastAsia="zh-CN"/>
              </w:rPr>
            </w:rPrChange>
          </w:rPr>
          <w:t>中央实施了一系列基于顶层设计理念的重大体制机制改革，</w:t>
        </w:r>
      </w:ins>
      <w:del w:id="1015" w:author="杨雪冬" w:date="2021-11-23T08:54:00Z">
        <w:r w:rsidRPr="00993FFA" w:rsidDel="00A169E9">
          <w:rPr>
            <w:color w:val="000000" w:themeColor="text1"/>
            <w:lang w:eastAsia="zh-CN"/>
            <w:rPrChange w:id="1016" w:author="Yufei Sun" w:date="2022-01-04T22:28:00Z">
              <w:rPr>
                <w:lang w:eastAsia="zh-CN"/>
              </w:rPr>
            </w:rPrChange>
          </w:rPr>
          <w:delText>党和政府推动了一系列重大的政治体制变革，</w:delText>
        </w:r>
      </w:del>
      <w:r w:rsidRPr="00993FFA">
        <w:rPr>
          <w:color w:val="000000" w:themeColor="text1"/>
          <w:lang w:eastAsia="zh-CN"/>
          <w:rPrChange w:id="1017" w:author="Yufei Sun" w:date="2022-01-04T22:28:00Z">
            <w:rPr>
              <w:lang w:eastAsia="zh-CN"/>
            </w:rPr>
          </w:rPrChange>
        </w:rPr>
        <w:t>从而深刻改变了压力型体制的运行环境。</w:t>
      </w:r>
      <w:r w:rsidRPr="00993FFA">
        <w:rPr>
          <w:color w:val="000000" w:themeColor="text1"/>
          <w:lang w:eastAsia="zh-CN"/>
          <w:rPrChange w:id="1018" w:author="Yufei Sun" w:date="2022-01-04T22:28:00Z">
            <w:rPr>
              <w:lang w:eastAsia="zh-CN"/>
            </w:rPr>
          </w:rPrChange>
        </w:rPr>
        <w:t xml:space="preserve"> </w:t>
      </w:r>
      <w:r w:rsidR="00347073" w:rsidRPr="00993FFA">
        <w:rPr>
          <w:color w:val="000000" w:themeColor="text1"/>
          <w:rPrChange w:id="1019" w:author="Yufei Sun" w:date="2022-01-04T22:28:00Z">
            <w:rPr/>
          </w:rPrChange>
        </w:rPr>
        <w:fldChar w:fldCharType="begin"/>
      </w:r>
      <w:r w:rsidR="00347073" w:rsidRPr="00993FFA">
        <w:rPr>
          <w:color w:val="000000" w:themeColor="text1"/>
          <w:lang w:eastAsia="zh-CN"/>
          <w:rPrChange w:id="1020" w:author="Yufei Sun" w:date="2022-01-04T22:28:00Z">
            <w:rPr>
              <w:lang w:eastAsia="zh-CN"/>
            </w:rPr>
          </w:rPrChange>
        </w:rPr>
        <w:instrText xml:space="preserve"> HYPERLINK \l "ref-YangYan2018" \h </w:instrText>
      </w:r>
      <w:r w:rsidR="00347073" w:rsidRPr="00993FFA">
        <w:rPr>
          <w:color w:val="000000" w:themeColor="text1"/>
          <w:rPrChange w:id="1021" w:author="Yufei Sun" w:date="2022-01-04T22:28:00Z">
            <w:rPr/>
          </w:rPrChange>
        </w:rPr>
        <w:fldChar w:fldCharType="separate"/>
      </w:r>
      <w:r w:rsidRPr="00993FFA">
        <w:rPr>
          <w:rStyle w:val="ae"/>
          <w:color w:val="000000" w:themeColor="text1"/>
          <w:lang w:eastAsia="zh-CN"/>
          <w:rPrChange w:id="1022" w:author="Yufei Sun" w:date="2022-01-04T22:28:00Z">
            <w:rPr>
              <w:rStyle w:val="ae"/>
              <w:lang w:eastAsia="zh-CN"/>
            </w:rPr>
          </w:rPrChange>
        </w:rPr>
        <w:t xml:space="preserve">YANG </w:t>
      </w:r>
      <w:r w:rsidRPr="00993FFA">
        <w:rPr>
          <w:rStyle w:val="ae"/>
          <w:color w:val="000000" w:themeColor="text1"/>
          <w:lang w:eastAsia="zh-CN"/>
          <w:rPrChange w:id="1023" w:author="Yufei Sun" w:date="2022-01-04T22:28:00Z">
            <w:rPr>
              <w:rStyle w:val="ae"/>
              <w:lang w:eastAsia="zh-CN"/>
            </w:rPr>
          </w:rPrChange>
        </w:rPr>
        <w:t>等</w:t>
      </w:r>
      <w:r w:rsidR="00347073" w:rsidRPr="00993FFA">
        <w:rPr>
          <w:rStyle w:val="ae"/>
          <w:color w:val="000000" w:themeColor="text1"/>
          <w:lang w:eastAsia="zh-CN"/>
          <w:rPrChange w:id="1024" w:author="Yufei Sun" w:date="2022-01-04T22:28:00Z">
            <w:rPr>
              <w:rStyle w:val="ae"/>
              <w:lang w:eastAsia="zh-CN"/>
            </w:rPr>
          </w:rPrChange>
        </w:rPr>
        <w:fldChar w:fldCharType="end"/>
      </w:r>
      <w:r w:rsidRPr="00993FFA">
        <w:rPr>
          <w:color w:val="000000" w:themeColor="text1"/>
          <w:lang w:eastAsia="zh-CN"/>
          <w:rPrChange w:id="1025" w:author="Yufei Sun" w:date="2022-01-04T22:28:00Z">
            <w:rPr>
              <w:lang w:eastAsia="zh-CN"/>
            </w:rPr>
          </w:rPrChange>
        </w:rPr>
        <w:t xml:space="preserve"> (</w:t>
      </w:r>
      <w:r w:rsidR="00347073" w:rsidRPr="00993FFA">
        <w:rPr>
          <w:color w:val="000000" w:themeColor="text1"/>
          <w:rPrChange w:id="1026" w:author="Yufei Sun" w:date="2022-01-04T22:28:00Z">
            <w:rPr/>
          </w:rPrChange>
        </w:rPr>
        <w:fldChar w:fldCharType="begin"/>
      </w:r>
      <w:r w:rsidR="00347073" w:rsidRPr="00993FFA">
        <w:rPr>
          <w:color w:val="000000" w:themeColor="text1"/>
          <w:lang w:eastAsia="zh-CN"/>
          <w:rPrChange w:id="1027" w:author="Yufei Sun" w:date="2022-01-04T22:28:00Z">
            <w:rPr>
              <w:lang w:eastAsia="zh-CN"/>
            </w:rPr>
          </w:rPrChange>
        </w:rPr>
        <w:instrText xml:space="preserve"> HYPERLINK \l "ref-YangYan2018" \h </w:instrText>
      </w:r>
      <w:r w:rsidR="00347073" w:rsidRPr="00993FFA">
        <w:rPr>
          <w:color w:val="000000" w:themeColor="text1"/>
          <w:rPrChange w:id="1028" w:author="Yufei Sun" w:date="2022-01-04T22:28:00Z">
            <w:rPr/>
          </w:rPrChange>
        </w:rPr>
        <w:fldChar w:fldCharType="separate"/>
      </w:r>
      <w:r w:rsidRPr="00993FFA">
        <w:rPr>
          <w:rStyle w:val="ae"/>
          <w:color w:val="000000" w:themeColor="text1"/>
          <w:lang w:eastAsia="zh-CN"/>
          <w:rPrChange w:id="1029" w:author="Yufei Sun" w:date="2022-01-04T22:28:00Z">
            <w:rPr>
              <w:rStyle w:val="ae"/>
              <w:lang w:eastAsia="zh-CN"/>
            </w:rPr>
          </w:rPrChange>
        </w:rPr>
        <w:t>2018</w:t>
      </w:r>
      <w:r w:rsidR="00347073" w:rsidRPr="00993FFA">
        <w:rPr>
          <w:rStyle w:val="ae"/>
          <w:color w:val="000000" w:themeColor="text1"/>
          <w:lang w:eastAsia="zh-CN"/>
          <w:rPrChange w:id="1030" w:author="Yufei Sun" w:date="2022-01-04T22:28:00Z">
            <w:rPr>
              <w:rStyle w:val="ae"/>
              <w:lang w:eastAsia="zh-CN"/>
            </w:rPr>
          </w:rPrChange>
        </w:rPr>
        <w:fldChar w:fldCharType="end"/>
      </w:r>
      <w:r w:rsidRPr="00993FFA">
        <w:rPr>
          <w:color w:val="000000" w:themeColor="text1"/>
          <w:lang w:eastAsia="zh-CN"/>
          <w:rPrChange w:id="1031" w:author="Yufei Sun" w:date="2022-01-04T22:28:00Z">
            <w:rPr>
              <w:lang w:eastAsia="zh-CN"/>
            </w:rPr>
          </w:rPrChange>
        </w:rPr>
        <w:t xml:space="preserve">) </w:t>
      </w:r>
      <w:r w:rsidRPr="00993FFA">
        <w:rPr>
          <w:color w:val="000000" w:themeColor="text1"/>
          <w:lang w:eastAsia="zh-CN"/>
          <w:rPrChange w:id="1032" w:author="Yufei Sun" w:date="2022-01-04T22:28:00Z">
            <w:rPr>
              <w:lang w:eastAsia="zh-CN"/>
            </w:rPr>
          </w:rPrChange>
        </w:rPr>
        <w:t>认为这一改变包括优化之前</w:t>
      </w:r>
      <w:r w:rsidRPr="00993FFA">
        <w:rPr>
          <w:color w:val="000000" w:themeColor="text1"/>
          <w:lang w:eastAsia="zh-CN"/>
          <w:rPrChange w:id="1033" w:author="Yufei Sun" w:date="2022-01-04T22:28:00Z">
            <w:rPr>
              <w:lang w:eastAsia="zh-CN"/>
            </w:rPr>
          </w:rPrChange>
        </w:rPr>
        <w:t>“</w:t>
      </w:r>
      <w:r w:rsidRPr="00993FFA">
        <w:rPr>
          <w:color w:val="000000" w:themeColor="text1"/>
          <w:lang w:eastAsia="zh-CN"/>
          <w:rPrChange w:id="1034" w:author="Yufei Sun" w:date="2022-01-04T22:28:00Z">
            <w:rPr>
              <w:lang w:eastAsia="zh-CN"/>
            </w:rPr>
          </w:rPrChange>
        </w:rPr>
        <w:t>多且重叠</w:t>
      </w:r>
      <w:r w:rsidRPr="00993FFA">
        <w:rPr>
          <w:color w:val="000000" w:themeColor="text1"/>
          <w:lang w:eastAsia="zh-CN"/>
          <w:rPrChange w:id="1035" w:author="Yufei Sun" w:date="2022-01-04T22:28:00Z">
            <w:rPr>
              <w:lang w:eastAsia="zh-CN"/>
            </w:rPr>
          </w:rPrChange>
        </w:rPr>
        <w:t>”</w:t>
      </w:r>
      <w:r w:rsidRPr="00993FFA">
        <w:rPr>
          <w:color w:val="000000" w:themeColor="text1"/>
          <w:lang w:eastAsia="zh-CN"/>
          <w:rPrChange w:id="1036" w:author="Yufei Sun" w:date="2022-01-04T22:28:00Z">
            <w:rPr>
              <w:lang w:eastAsia="zh-CN"/>
            </w:rPr>
          </w:rPrChange>
        </w:rPr>
        <w:t>的评估方法，减少了</w:t>
      </w:r>
      <w:r w:rsidRPr="00993FFA">
        <w:rPr>
          <w:color w:val="000000" w:themeColor="text1"/>
          <w:lang w:eastAsia="zh-CN"/>
          <w:rPrChange w:id="1037" w:author="Yufei Sun" w:date="2022-01-04T22:28:00Z">
            <w:rPr>
              <w:lang w:eastAsia="zh-CN"/>
            </w:rPr>
          </w:rPrChange>
        </w:rPr>
        <w:t>“</w:t>
      </w:r>
      <w:r w:rsidRPr="00993FFA">
        <w:rPr>
          <w:color w:val="000000" w:themeColor="text1"/>
          <w:lang w:eastAsia="zh-CN"/>
          <w:rPrChange w:id="1038" w:author="Yufei Sun" w:date="2022-01-04T22:28:00Z">
            <w:rPr>
              <w:lang w:eastAsia="zh-CN"/>
            </w:rPr>
          </w:rPrChange>
        </w:rPr>
        <w:t>一票否决</w:t>
      </w:r>
      <w:r w:rsidRPr="00993FFA">
        <w:rPr>
          <w:color w:val="000000" w:themeColor="text1"/>
          <w:lang w:eastAsia="zh-CN"/>
          <w:rPrChange w:id="1039" w:author="Yufei Sun" w:date="2022-01-04T22:28:00Z">
            <w:rPr>
              <w:lang w:eastAsia="zh-CN"/>
            </w:rPr>
          </w:rPrChange>
        </w:rPr>
        <w:t>”</w:t>
      </w:r>
      <w:r w:rsidRPr="00993FFA">
        <w:rPr>
          <w:color w:val="000000" w:themeColor="text1"/>
          <w:lang w:eastAsia="zh-CN"/>
          <w:rPrChange w:id="1040" w:author="Yufei Sun" w:date="2022-01-04T22:28:00Z">
            <w:rPr>
              <w:lang w:eastAsia="zh-CN"/>
            </w:rPr>
          </w:rPrChange>
        </w:rPr>
        <w:t>等制度的运用等。</w:t>
      </w:r>
      <w:del w:id="1041" w:author="Yufei Sun" w:date="2021-11-22T11:56:00Z">
        <w:r w:rsidRPr="00993FFA" w:rsidDel="00A6792F">
          <w:rPr>
            <w:color w:val="000000" w:themeColor="text1"/>
            <w:lang w:eastAsia="zh-CN"/>
            <w:rPrChange w:id="1042" w:author="Yufei Sun" w:date="2022-01-04T22:28:00Z">
              <w:rPr>
                <w:lang w:eastAsia="zh-CN"/>
              </w:rPr>
            </w:rPrChange>
          </w:rPr>
          <w:delText>具体来说，</w:delText>
        </w:r>
      </w:del>
      <w:r w:rsidRPr="00993FFA">
        <w:rPr>
          <w:color w:val="000000" w:themeColor="text1"/>
          <w:lang w:eastAsia="zh-CN"/>
          <w:rPrChange w:id="1043" w:author="Yufei Sun" w:date="2022-01-04T22:28:00Z">
            <w:rPr>
              <w:lang w:eastAsia="zh-CN"/>
            </w:rPr>
          </w:rPrChange>
        </w:rPr>
        <w:t>十八大以来的政治体制改革，对压力型体制运行的环境都产生了整体性影响。</w:t>
      </w:r>
    </w:p>
    <w:p w14:paraId="2A51B67C" w14:textId="4D3AAD05" w:rsidR="002B52E8" w:rsidRPr="00993FFA" w:rsidRDefault="00A6792F" w:rsidP="00454BB9">
      <w:pPr>
        <w:pStyle w:val="FirstParagraph"/>
        <w:ind w:firstLine="480"/>
        <w:rPr>
          <w:color w:val="000000" w:themeColor="text1"/>
          <w:lang w:eastAsia="zh-CN"/>
          <w:rPrChange w:id="1044" w:author="Yufei Sun" w:date="2022-01-04T22:28:00Z">
            <w:rPr>
              <w:lang w:eastAsia="zh-CN"/>
            </w:rPr>
          </w:rPrChange>
        </w:rPr>
      </w:pPr>
      <w:ins w:id="1045" w:author="Yufei Sun" w:date="2021-11-22T11:56:00Z">
        <w:r w:rsidRPr="00993FFA">
          <w:rPr>
            <w:color w:val="000000" w:themeColor="text1"/>
            <w:lang w:eastAsia="zh-CN"/>
            <w:rPrChange w:id="1046" w:author="Yufei Sun" w:date="2022-01-04T22:28:00Z">
              <w:rPr>
                <w:lang w:eastAsia="zh-CN"/>
              </w:rPr>
            </w:rPrChange>
          </w:rPr>
          <w:t>具体来说，</w:t>
        </w:r>
      </w:ins>
      <w:r w:rsidR="006C0E77" w:rsidRPr="00993FFA">
        <w:rPr>
          <w:color w:val="000000" w:themeColor="text1"/>
          <w:lang w:eastAsia="zh-CN"/>
          <w:rPrChange w:id="1047" w:author="Yufei Sun" w:date="2022-01-04T22:28:00Z">
            <w:rPr>
              <w:lang w:eastAsia="zh-CN"/>
            </w:rPr>
          </w:rPrChange>
        </w:rPr>
        <w:t>在数量化的任务分解机制</w:t>
      </w:r>
      <w:ins w:id="1048" w:author="Yufei Sun" w:date="2021-11-22T11:56:00Z">
        <w:r w:rsidRPr="00993FFA">
          <w:rPr>
            <w:rFonts w:hint="eastAsia"/>
            <w:color w:val="000000" w:themeColor="text1"/>
            <w:lang w:eastAsia="zh-CN"/>
            <w:rPrChange w:id="1049" w:author="Yufei Sun" w:date="2022-01-04T22:28:00Z">
              <w:rPr>
                <w:rFonts w:hint="eastAsia"/>
                <w:lang w:eastAsia="zh-CN"/>
              </w:rPr>
            </w:rPrChange>
          </w:rPr>
          <w:t>即纵向的政府间关系</w:t>
        </w:r>
      </w:ins>
      <w:r w:rsidR="006C0E77" w:rsidRPr="00993FFA">
        <w:rPr>
          <w:color w:val="000000" w:themeColor="text1"/>
          <w:lang w:eastAsia="zh-CN"/>
          <w:rPrChange w:id="1050" w:author="Yufei Sun" w:date="2022-01-04T22:28:00Z">
            <w:rPr>
              <w:lang w:eastAsia="zh-CN"/>
            </w:rPr>
          </w:rPrChange>
        </w:rPr>
        <w:t>上，</w:t>
      </w:r>
      <w:ins w:id="1051" w:author="Yufei Sun" w:date="2021-11-22T12:09:00Z">
        <w:r w:rsidR="00584FFA" w:rsidRPr="00993FFA">
          <w:rPr>
            <w:color w:val="000000" w:themeColor="text1"/>
            <w:lang w:eastAsia="zh-CN"/>
            <w:rPrChange w:id="1052" w:author="Yufei Sun" w:date="2022-01-04T22:28:00Z">
              <w:rPr>
                <w:lang w:eastAsia="zh-CN"/>
              </w:rPr>
            </w:rPrChange>
          </w:rPr>
          <w:t>党政机构使用具体的指标对上级的任务进行量化分解后层层下派到下级</w:t>
        </w:r>
        <w:r w:rsidR="00584FFA" w:rsidRPr="00993FFA">
          <w:rPr>
            <w:rFonts w:hint="eastAsia"/>
            <w:color w:val="000000" w:themeColor="text1"/>
            <w:lang w:eastAsia="zh-CN"/>
            <w:rPrChange w:id="1053" w:author="Yufei Sun" w:date="2022-01-04T22:28:00Z">
              <w:rPr>
                <w:rFonts w:hint="eastAsia"/>
                <w:lang w:eastAsia="zh-CN"/>
              </w:rPr>
            </w:rPrChange>
          </w:rPr>
          <w:t>。</w:t>
        </w:r>
      </w:ins>
      <w:ins w:id="1054" w:author="Yufei Sun" w:date="2021-11-22T11:57:00Z">
        <w:r w:rsidR="00745624" w:rsidRPr="00993FFA">
          <w:rPr>
            <w:rFonts w:hint="eastAsia"/>
            <w:color w:val="000000" w:themeColor="text1"/>
            <w:lang w:eastAsia="zh-CN"/>
            <w:rPrChange w:id="1055" w:author="Yufei Sun" w:date="2022-01-04T22:28:00Z">
              <w:rPr>
                <w:rFonts w:hint="eastAsia"/>
                <w:lang w:eastAsia="zh-CN"/>
              </w:rPr>
            </w:rPrChange>
          </w:rPr>
          <w:t>原本</w:t>
        </w:r>
      </w:ins>
      <w:ins w:id="1056" w:author="Yufei Sun" w:date="2021-11-22T11:56:00Z">
        <w:r w:rsidRPr="00993FFA">
          <w:rPr>
            <w:color w:val="000000" w:themeColor="text1"/>
            <w:lang w:eastAsia="zh-CN"/>
            <w:rPrChange w:id="1057" w:author="Yufei Sun" w:date="2022-01-04T22:28:00Z">
              <w:rPr>
                <w:lang w:eastAsia="zh-CN"/>
              </w:rPr>
            </w:rPrChange>
          </w:rPr>
          <w:t>由于地方的自主性，政策目标并非单纯由上级部门制定，而是上下级共同博弈的结果</w:t>
        </w:r>
        <w:r w:rsidRPr="00993FFA">
          <w:rPr>
            <w:color w:val="000000" w:themeColor="text1"/>
            <w:lang w:eastAsia="zh-CN"/>
            <w:rPrChange w:id="1058" w:author="Yufei Sun" w:date="2022-01-04T22:28:00Z">
              <w:rPr>
                <w:lang w:eastAsia="zh-CN"/>
              </w:rPr>
            </w:rPrChange>
          </w:rPr>
          <w:t xml:space="preserve"> (</w:t>
        </w:r>
        <w:r w:rsidRPr="00993FFA">
          <w:rPr>
            <w:color w:val="000000" w:themeColor="text1"/>
            <w:rPrChange w:id="1059" w:author="Yufei Sun" w:date="2022-01-04T22:28:00Z">
              <w:rPr/>
            </w:rPrChange>
          </w:rPr>
          <w:fldChar w:fldCharType="begin"/>
        </w:r>
        <w:r w:rsidRPr="00993FFA">
          <w:rPr>
            <w:color w:val="000000" w:themeColor="text1"/>
            <w:lang w:eastAsia="zh-CN"/>
            <w:rPrChange w:id="1060" w:author="Yufei Sun" w:date="2022-01-04T22:28:00Z">
              <w:rPr>
                <w:lang w:eastAsia="zh-CN"/>
              </w:rPr>
            </w:rPrChange>
          </w:rPr>
          <w:instrText xml:space="preserve"> HYPERLINK \l "ref-ZhangWenCui2021" \h </w:instrText>
        </w:r>
        <w:r w:rsidRPr="00993FFA">
          <w:rPr>
            <w:color w:val="000000" w:themeColor="text1"/>
            <w:rPrChange w:id="1061" w:author="Yufei Sun" w:date="2022-01-04T22:28:00Z">
              <w:rPr/>
            </w:rPrChange>
          </w:rPr>
          <w:fldChar w:fldCharType="separate"/>
        </w:r>
        <w:r w:rsidRPr="00993FFA">
          <w:rPr>
            <w:rStyle w:val="ae"/>
            <w:color w:val="000000" w:themeColor="text1"/>
            <w:lang w:eastAsia="zh-CN"/>
            <w:rPrChange w:id="1062" w:author="Yufei Sun" w:date="2022-01-04T22:28:00Z">
              <w:rPr>
                <w:rStyle w:val="ae"/>
                <w:lang w:eastAsia="zh-CN"/>
              </w:rPr>
            </w:rPrChange>
          </w:rPr>
          <w:t>张文翠</w:t>
        </w:r>
        <w:r w:rsidRPr="00993FFA">
          <w:rPr>
            <w:rStyle w:val="ae"/>
            <w:color w:val="000000" w:themeColor="text1"/>
            <w:lang w:eastAsia="zh-CN"/>
            <w:rPrChange w:id="1063" w:author="Yufei Sun" w:date="2022-01-04T22:28:00Z">
              <w:rPr>
                <w:rStyle w:val="ae"/>
                <w:lang w:eastAsia="zh-CN"/>
              </w:rPr>
            </w:rPrChange>
          </w:rPr>
          <w:t>, 2021</w:t>
        </w:r>
        <w:r w:rsidRPr="00993FFA">
          <w:rPr>
            <w:rStyle w:val="ae"/>
            <w:color w:val="000000" w:themeColor="text1"/>
            <w:lang w:eastAsia="zh-CN"/>
            <w:rPrChange w:id="1064" w:author="Yufei Sun" w:date="2022-01-04T22:28:00Z">
              <w:rPr>
                <w:rStyle w:val="ae"/>
                <w:lang w:eastAsia="zh-CN"/>
              </w:rPr>
            </w:rPrChange>
          </w:rPr>
          <w:fldChar w:fldCharType="end"/>
        </w:r>
        <w:r w:rsidRPr="00993FFA">
          <w:rPr>
            <w:color w:val="000000" w:themeColor="text1"/>
            <w:lang w:eastAsia="zh-CN"/>
            <w:rPrChange w:id="1065" w:author="Yufei Sun" w:date="2022-01-04T22:28:00Z">
              <w:rPr>
                <w:lang w:eastAsia="zh-CN"/>
              </w:rPr>
            </w:rPrChange>
          </w:rPr>
          <w:t>)</w:t>
        </w:r>
        <w:r w:rsidR="00745624" w:rsidRPr="00993FFA">
          <w:rPr>
            <w:rFonts w:hint="eastAsia"/>
            <w:color w:val="000000" w:themeColor="text1"/>
            <w:lang w:eastAsia="zh-CN"/>
            <w:rPrChange w:id="1066" w:author="Yufei Sun" w:date="2022-01-04T22:28:00Z">
              <w:rPr>
                <w:rFonts w:hint="eastAsia"/>
                <w:lang w:eastAsia="zh-CN"/>
              </w:rPr>
            </w:rPrChange>
          </w:rPr>
          <w:t>。</w:t>
        </w:r>
      </w:ins>
      <w:ins w:id="1067" w:author="Yufei Sun" w:date="2021-11-22T11:57:00Z">
        <w:r w:rsidR="00745624" w:rsidRPr="00993FFA">
          <w:rPr>
            <w:rFonts w:hint="eastAsia"/>
            <w:color w:val="000000" w:themeColor="text1"/>
            <w:lang w:eastAsia="zh-CN"/>
            <w:rPrChange w:id="1068" w:author="Yufei Sun" w:date="2022-01-04T22:28:00Z">
              <w:rPr>
                <w:rFonts w:hint="eastAsia"/>
                <w:lang w:eastAsia="zh-CN"/>
              </w:rPr>
            </w:rPrChange>
          </w:rPr>
          <w:t>但</w:t>
        </w:r>
      </w:ins>
      <w:r w:rsidR="006C0E77" w:rsidRPr="00993FFA">
        <w:rPr>
          <w:color w:val="000000" w:themeColor="text1"/>
          <w:lang w:eastAsia="zh-CN"/>
          <w:rPrChange w:id="1069" w:author="Yufei Sun" w:date="2022-01-04T22:28:00Z">
            <w:rPr>
              <w:lang w:eastAsia="zh-CN"/>
            </w:rPr>
          </w:rPrChange>
        </w:rPr>
        <w:t>上级政府及其各系统部门的精细化指标和管理削弱了下级政府的行政自由裁量权</w:t>
      </w:r>
      <w:r w:rsidR="006C0E77" w:rsidRPr="00993FFA">
        <w:rPr>
          <w:color w:val="000000" w:themeColor="text1"/>
          <w:lang w:eastAsia="zh-CN"/>
          <w:rPrChange w:id="1070" w:author="Yufei Sun" w:date="2022-01-04T22:28:00Z">
            <w:rPr>
              <w:lang w:eastAsia="zh-CN"/>
            </w:rPr>
          </w:rPrChange>
        </w:rPr>
        <w:t xml:space="preserve"> (</w:t>
      </w:r>
      <w:r w:rsidR="00347073" w:rsidRPr="00993FFA">
        <w:rPr>
          <w:color w:val="000000" w:themeColor="text1"/>
          <w:rPrChange w:id="1071" w:author="Yufei Sun" w:date="2022-01-04T22:28:00Z">
            <w:rPr/>
          </w:rPrChange>
        </w:rPr>
        <w:fldChar w:fldCharType="begin"/>
      </w:r>
      <w:r w:rsidR="00347073" w:rsidRPr="00993FFA">
        <w:rPr>
          <w:color w:val="000000" w:themeColor="text1"/>
          <w:lang w:eastAsia="zh-CN"/>
          <w:rPrChange w:id="1072" w:author="Yufei Sun" w:date="2022-01-04T22:28:00Z">
            <w:rPr>
              <w:lang w:eastAsia="zh-CN"/>
            </w:rPr>
          </w:rPrChange>
        </w:rPr>
        <w:instrText xml:space="preserve"> HYPERLINK \l "ref-FengShiZheng2014" \h </w:instrText>
      </w:r>
      <w:r w:rsidR="00347073" w:rsidRPr="00993FFA">
        <w:rPr>
          <w:color w:val="000000" w:themeColor="text1"/>
          <w:rPrChange w:id="1073" w:author="Yufei Sun" w:date="2022-01-04T22:28:00Z">
            <w:rPr/>
          </w:rPrChange>
        </w:rPr>
        <w:fldChar w:fldCharType="separate"/>
      </w:r>
      <w:r w:rsidR="006C0E77" w:rsidRPr="00993FFA">
        <w:rPr>
          <w:rStyle w:val="ae"/>
          <w:color w:val="000000" w:themeColor="text1"/>
          <w:lang w:eastAsia="zh-CN"/>
          <w:rPrChange w:id="1074" w:author="Yufei Sun" w:date="2022-01-04T22:28:00Z">
            <w:rPr>
              <w:rStyle w:val="ae"/>
              <w:lang w:eastAsia="zh-CN"/>
            </w:rPr>
          </w:rPrChange>
        </w:rPr>
        <w:t>冯仕政</w:t>
      </w:r>
      <w:r w:rsidR="006C0E77" w:rsidRPr="00993FFA">
        <w:rPr>
          <w:rStyle w:val="ae"/>
          <w:color w:val="000000" w:themeColor="text1"/>
          <w:lang w:eastAsia="zh-CN"/>
          <w:rPrChange w:id="1075" w:author="Yufei Sun" w:date="2022-01-04T22:28:00Z">
            <w:rPr>
              <w:rStyle w:val="ae"/>
              <w:lang w:eastAsia="zh-CN"/>
            </w:rPr>
          </w:rPrChange>
        </w:rPr>
        <w:t>, 2014</w:t>
      </w:r>
      <w:r w:rsidR="00347073" w:rsidRPr="00993FFA">
        <w:rPr>
          <w:rStyle w:val="ae"/>
          <w:color w:val="000000" w:themeColor="text1"/>
          <w:lang w:eastAsia="zh-CN"/>
          <w:rPrChange w:id="1076" w:author="Yufei Sun" w:date="2022-01-04T22:28:00Z">
            <w:rPr>
              <w:rStyle w:val="ae"/>
              <w:lang w:eastAsia="zh-CN"/>
            </w:rPr>
          </w:rPrChange>
        </w:rPr>
        <w:fldChar w:fldCharType="end"/>
      </w:r>
      <w:r w:rsidR="006C0E77" w:rsidRPr="00993FFA">
        <w:rPr>
          <w:color w:val="000000" w:themeColor="text1"/>
          <w:lang w:eastAsia="zh-CN"/>
          <w:rPrChange w:id="1077" w:author="Yufei Sun" w:date="2022-01-04T22:28:00Z">
            <w:rPr>
              <w:lang w:eastAsia="zh-CN"/>
            </w:rPr>
          </w:rPrChange>
        </w:rPr>
        <w:t>)</w:t>
      </w:r>
      <w:ins w:id="1078" w:author="Yufei Sun" w:date="2021-11-22T12:04:00Z">
        <w:r w:rsidR="00CD064B" w:rsidRPr="00993FFA">
          <w:rPr>
            <w:rFonts w:hint="eastAsia"/>
            <w:color w:val="000000" w:themeColor="text1"/>
            <w:lang w:eastAsia="zh-CN"/>
            <w:rPrChange w:id="1079" w:author="Yufei Sun" w:date="2022-01-04T22:28:00Z">
              <w:rPr>
                <w:rFonts w:hint="eastAsia"/>
                <w:lang w:eastAsia="zh-CN"/>
              </w:rPr>
            </w:rPrChange>
          </w:rPr>
          <w:t>。</w:t>
        </w:r>
      </w:ins>
      <w:del w:id="1080" w:author="Yufei Sun" w:date="2021-11-22T12:03:00Z">
        <w:r w:rsidR="006C0E77" w:rsidRPr="00993FFA" w:rsidDel="00CD064B">
          <w:rPr>
            <w:color w:val="000000" w:themeColor="text1"/>
            <w:lang w:eastAsia="zh-CN"/>
            <w:rPrChange w:id="1081" w:author="Yufei Sun" w:date="2022-01-04T22:28:00Z">
              <w:rPr>
                <w:lang w:eastAsia="zh-CN"/>
              </w:rPr>
            </w:rPrChange>
          </w:rPr>
          <w:delText xml:space="preserve"> </w:delText>
        </w:r>
      </w:del>
      <w:del w:id="1082" w:author="Yufei Sun" w:date="2021-11-22T12:11:00Z">
        <w:r w:rsidR="006C0E77" w:rsidRPr="00993FFA" w:rsidDel="00584FFA">
          <w:rPr>
            <w:color w:val="000000" w:themeColor="text1"/>
            <w:lang w:eastAsia="zh-CN"/>
            <w:rPrChange w:id="1083" w:author="Yufei Sun" w:date="2022-01-04T22:28:00Z">
              <w:rPr>
                <w:lang w:eastAsia="zh-CN"/>
              </w:rPr>
            </w:rPrChange>
          </w:rPr>
          <w:delText>；</w:delText>
        </w:r>
      </w:del>
      <w:ins w:id="1084" w:author="Yufei Sun" w:date="2021-11-22T12:05:00Z">
        <w:r w:rsidR="00CD064B" w:rsidRPr="00993FFA">
          <w:rPr>
            <w:rFonts w:hint="eastAsia"/>
            <w:color w:val="000000" w:themeColor="text1"/>
            <w:lang w:eastAsia="zh-CN"/>
            <w:rPrChange w:id="1085" w:author="Yufei Sun" w:date="2022-01-04T22:28:00Z">
              <w:rPr>
                <w:rFonts w:hint="eastAsia"/>
                <w:lang w:eastAsia="zh-CN"/>
              </w:rPr>
            </w:rPrChange>
          </w:rPr>
          <w:t>在</w:t>
        </w:r>
      </w:ins>
      <w:r w:rsidR="006C0E77" w:rsidRPr="00993FFA">
        <w:rPr>
          <w:color w:val="000000" w:themeColor="text1"/>
          <w:lang w:eastAsia="zh-CN"/>
          <w:rPrChange w:id="1086" w:author="Yufei Sun" w:date="2022-01-04T22:28:00Z">
            <w:rPr>
              <w:lang w:eastAsia="zh-CN"/>
            </w:rPr>
          </w:rPrChange>
        </w:rPr>
        <w:t>中央政府检查验收权的强化，使得之前对</w:t>
      </w:r>
      <w:ins w:id="1087" w:author="Yufei Sun" w:date="2021-11-22T12:10:00Z">
        <w:r w:rsidR="00584FFA" w:rsidRPr="00993FFA">
          <w:rPr>
            <w:color w:val="000000" w:themeColor="text1"/>
            <w:lang w:eastAsia="zh-CN"/>
            <w:rPrChange w:id="1088" w:author="Yufei Sun" w:date="2022-01-04T22:28:00Z">
              <w:rPr>
                <w:lang w:eastAsia="zh-CN"/>
              </w:rPr>
            </w:rPrChange>
          </w:rPr>
          <w:t>执行结果</w:t>
        </w:r>
        <w:r w:rsidR="00584FFA" w:rsidRPr="00993FFA">
          <w:rPr>
            <w:rFonts w:hint="eastAsia"/>
            <w:color w:val="000000" w:themeColor="text1"/>
            <w:lang w:eastAsia="zh-CN"/>
            <w:rPrChange w:id="1089" w:author="Yufei Sun" w:date="2022-01-04T22:28:00Z">
              <w:rPr>
                <w:rFonts w:hint="eastAsia"/>
                <w:lang w:eastAsia="zh-CN"/>
              </w:rPr>
            </w:rPrChange>
          </w:rPr>
          <w:t>和政策</w:t>
        </w:r>
      </w:ins>
      <w:r w:rsidR="006C0E77" w:rsidRPr="00993FFA">
        <w:rPr>
          <w:color w:val="000000" w:themeColor="text1"/>
          <w:lang w:eastAsia="zh-CN"/>
          <w:rPrChange w:id="1090" w:author="Yufei Sun" w:date="2022-01-04T22:28:00Z">
            <w:rPr>
              <w:lang w:eastAsia="zh-CN"/>
            </w:rPr>
          </w:rPrChange>
        </w:rPr>
        <w:t>绩效的验收，</w:t>
      </w:r>
      <w:ins w:id="1091" w:author="Yufei Sun" w:date="2021-11-22T12:10:00Z">
        <w:r w:rsidR="00584FFA" w:rsidRPr="00993FFA">
          <w:rPr>
            <w:rFonts w:hint="eastAsia"/>
            <w:color w:val="000000" w:themeColor="text1"/>
            <w:lang w:eastAsia="zh-CN"/>
            <w:rPrChange w:id="1092" w:author="Yufei Sun" w:date="2022-01-04T22:28:00Z">
              <w:rPr>
                <w:rFonts w:hint="eastAsia"/>
                <w:lang w:eastAsia="zh-CN"/>
              </w:rPr>
            </w:rPrChange>
          </w:rPr>
          <w:t>借助强化监督、考核和检查等的组织和制度</w:t>
        </w:r>
      </w:ins>
      <w:r w:rsidR="006C0E77" w:rsidRPr="00993FFA">
        <w:rPr>
          <w:color w:val="000000" w:themeColor="text1"/>
          <w:lang w:eastAsia="zh-CN"/>
          <w:rPrChange w:id="1093" w:author="Yufei Sun" w:date="2022-01-04T22:28:00Z">
            <w:rPr>
              <w:lang w:eastAsia="zh-CN"/>
            </w:rPr>
          </w:rPrChange>
        </w:rPr>
        <w:t>拓展成对</w:t>
      </w:r>
      <w:ins w:id="1094" w:author="Yufei Sun" w:date="2021-11-22T12:10:00Z">
        <w:r w:rsidR="00584FFA" w:rsidRPr="00993FFA">
          <w:rPr>
            <w:rFonts w:hint="eastAsia"/>
            <w:color w:val="000000" w:themeColor="text1"/>
            <w:lang w:eastAsia="zh-CN"/>
            <w:rPrChange w:id="1095" w:author="Yufei Sun" w:date="2022-01-04T22:28:00Z">
              <w:rPr>
                <w:rFonts w:hint="eastAsia"/>
                <w:lang w:eastAsia="zh-CN"/>
              </w:rPr>
            </w:rPrChange>
          </w:rPr>
          <w:t>政策</w:t>
        </w:r>
      </w:ins>
      <w:r w:rsidR="006C0E77" w:rsidRPr="00993FFA">
        <w:rPr>
          <w:color w:val="000000" w:themeColor="text1"/>
          <w:lang w:eastAsia="zh-CN"/>
          <w:rPrChange w:id="1096" w:author="Yufei Sun" w:date="2022-01-04T22:28:00Z">
            <w:rPr>
              <w:lang w:eastAsia="zh-CN"/>
            </w:rPr>
          </w:rPrChange>
        </w:rPr>
        <w:t>执行过程中的具体程序和阶段性目标的</w:t>
      </w:r>
      <w:ins w:id="1097" w:author="Yufei Sun" w:date="2021-11-22T12:11:00Z">
        <w:r w:rsidR="00584FFA" w:rsidRPr="00993FFA">
          <w:rPr>
            <w:rFonts w:hint="eastAsia"/>
            <w:color w:val="000000" w:themeColor="text1"/>
            <w:lang w:eastAsia="zh-CN"/>
            <w:rPrChange w:id="1098" w:author="Yufei Sun" w:date="2022-01-04T22:28:00Z">
              <w:rPr>
                <w:rFonts w:hint="eastAsia"/>
                <w:lang w:eastAsia="zh-CN"/>
              </w:rPr>
            </w:rPrChange>
          </w:rPr>
          <w:t>整体把握，</w:t>
        </w:r>
      </w:ins>
      <w:del w:id="1099" w:author="Yufei Sun" w:date="2021-11-22T12:11:00Z">
        <w:r w:rsidR="006C0E77" w:rsidRPr="00993FFA" w:rsidDel="00584FFA">
          <w:rPr>
            <w:color w:val="000000" w:themeColor="text1"/>
            <w:lang w:eastAsia="zh-CN"/>
            <w:rPrChange w:id="1100" w:author="Yufei Sun" w:date="2022-01-04T22:28:00Z">
              <w:rPr>
                <w:lang w:eastAsia="zh-CN"/>
              </w:rPr>
            </w:rPrChange>
          </w:rPr>
          <w:delText>检查</w:delText>
        </w:r>
      </w:del>
      <w:ins w:id="1101" w:author="Yufei Sun" w:date="2021-11-22T12:11:00Z">
        <w:r w:rsidR="00584FFA" w:rsidRPr="00993FFA">
          <w:rPr>
            <w:rFonts w:hint="eastAsia"/>
            <w:color w:val="000000" w:themeColor="text1"/>
            <w:lang w:eastAsia="zh-CN"/>
            <w:rPrChange w:id="1102" w:author="Yufei Sun" w:date="2022-01-04T22:28:00Z">
              <w:rPr>
                <w:rFonts w:hint="eastAsia"/>
                <w:lang w:eastAsia="zh-CN"/>
              </w:rPr>
            </w:rPrChange>
          </w:rPr>
          <w:t>进一步</w:t>
        </w:r>
      </w:ins>
      <w:del w:id="1103" w:author="Yufei Sun" w:date="2021-11-22T12:11:00Z">
        <w:r w:rsidR="006C0E77" w:rsidRPr="00993FFA" w:rsidDel="00584FFA">
          <w:rPr>
            <w:color w:val="000000" w:themeColor="text1"/>
            <w:lang w:eastAsia="zh-CN"/>
            <w:rPrChange w:id="1104" w:author="Yufei Sun" w:date="2022-01-04T22:28:00Z">
              <w:rPr>
                <w:lang w:eastAsia="zh-CN"/>
              </w:rPr>
            </w:rPrChange>
          </w:rPr>
          <w:delText>。</w:delText>
        </w:r>
      </w:del>
      <w:ins w:id="1105" w:author="Yufei Sun" w:date="2021-11-22T12:10:00Z">
        <w:r w:rsidR="00584FFA" w:rsidRPr="00993FFA">
          <w:rPr>
            <w:rFonts w:hint="eastAsia"/>
            <w:color w:val="000000" w:themeColor="text1"/>
            <w:lang w:eastAsia="zh-CN"/>
            <w:rPrChange w:id="1106" w:author="Yufei Sun" w:date="2022-01-04T22:28:00Z">
              <w:rPr>
                <w:rFonts w:hint="eastAsia"/>
                <w:lang w:eastAsia="zh-CN"/>
              </w:rPr>
            </w:rPrChange>
          </w:rPr>
          <w:t>弱化了下级在目标设定上的博弈能力</w:t>
        </w:r>
      </w:ins>
      <w:ins w:id="1107" w:author="Yufei Sun" w:date="2021-11-22T12:11:00Z">
        <w:r w:rsidR="00584FFA" w:rsidRPr="00993FFA">
          <w:rPr>
            <w:rFonts w:hint="eastAsia"/>
            <w:color w:val="000000" w:themeColor="text1"/>
            <w:lang w:eastAsia="zh-CN"/>
            <w:rPrChange w:id="1108" w:author="Yufei Sun" w:date="2022-01-04T22:28:00Z">
              <w:rPr>
                <w:rFonts w:hint="eastAsia"/>
                <w:lang w:eastAsia="zh-CN"/>
              </w:rPr>
            </w:rPrChange>
          </w:rPr>
          <w:t>。</w:t>
        </w:r>
      </w:ins>
      <w:ins w:id="1109" w:author="Yufei Sun" w:date="2021-11-22T12:12:00Z">
        <w:r w:rsidR="002B52E8" w:rsidRPr="00993FFA">
          <w:rPr>
            <w:rFonts w:hint="eastAsia"/>
            <w:color w:val="000000" w:themeColor="text1"/>
            <w:lang w:eastAsia="zh-CN"/>
            <w:rPrChange w:id="1110" w:author="Yufei Sun" w:date="2022-01-04T22:28:00Z">
              <w:rPr>
                <w:rFonts w:hint="eastAsia"/>
                <w:lang w:eastAsia="zh-CN"/>
              </w:rPr>
            </w:rPrChange>
          </w:rPr>
          <w:t>而</w:t>
        </w:r>
      </w:ins>
      <w:r w:rsidR="006C0E77" w:rsidRPr="00993FFA">
        <w:rPr>
          <w:color w:val="000000" w:themeColor="text1"/>
          <w:lang w:eastAsia="zh-CN"/>
          <w:rPrChange w:id="1111" w:author="Yufei Sun" w:date="2022-01-04T22:28:00Z">
            <w:rPr>
              <w:lang w:eastAsia="zh-CN"/>
            </w:rPr>
          </w:rPrChange>
        </w:rPr>
        <w:t>经济权、税收和招商引资权的上收以及人员报酬的固定化都改变的压力型体制原有的物质化的多层次评价体系</w:t>
      </w:r>
      <w:r w:rsidR="006C0E77" w:rsidRPr="00993FFA">
        <w:rPr>
          <w:color w:val="000000" w:themeColor="text1"/>
          <w:lang w:eastAsia="zh-CN"/>
          <w:rPrChange w:id="1112" w:author="Yufei Sun" w:date="2022-01-04T22:28:00Z">
            <w:rPr>
              <w:lang w:eastAsia="zh-CN"/>
            </w:rPr>
          </w:rPrChange>
        </w:rPr>
        <w:t xml:space="preserve"> (</w:t>
      </w:r>
      <w:r w:rsidR="00347073" w:rsidRPr="00993FFA">
        <w:rPr>
          <w:color w:val="000000" w:themeColor="text1"/>
          <w:rPrChange w:id="1113" w:author="Yufei Sun" w:date="2022-01-04T22:28:00Z">
            <w:rPr/>
          </w:rPrChange>
        </w:rPr>
        <w:fldChar w:fldCharType="begin"/>
      </w:r>
      <w:r w:rsidR="00347073" w:rsidRPr="00993FFA">
        <w:rPr>
          <w:color w:val="000000" w:themeColor="text1"/>
          <w:lang w:eastAsia="zh-CN"/>
          <w:rPrChange w:id="1114" w:author="Yufei Sun" w:date="2022-01-04T22:28:00Z">
            <w:rPr>
              <w:lang w:eastAsia="zh-CN"/>
            </w:rPr>
          </w:rPrChange>
        </w:rPr>
        <w:instrText xml:space="preserve"> HYPERLINK \l "ref-LiZhenEtAl2020" \h </w:instrText>
      </w:r>
      <w:r w:rsidR="00347073" w:rsidRPr="00993FFA">
        <w:rPr>
          <w:color w:val="000000" w:themeColor="text1"/>
          <w:rPrChange w:id="1115" w:author="Yufei Sun" w:date="2022-01-04T22:28:00Z">
            <w:rPr/>
          </w:rPrChange>
        </w:rPr>
        <w:fldChar w:fldCharType="separate"/>
      </w:r>
      <w:r w:rsidR="006C0E77" w:rsidRPr="00993FFA">
        <w:rPr>
          <w:rStyle w:val="ae"/>
          <w:color w:val="000000" w:themeColor="text1"/>
          <w:lang w:eastAsia="zh-CN"/>
          <w:rPrChange w:id="1116" w:author="Yufei Sun" w:date="2022-01-04T22:28:00Z">
            <w:rPr>
              <w:rStyle w:val="ae"/>
              <w:lang w:eastAsia="zh-CN"/>
            </w:rPr>
          </w:rPrChange>
        </w:rPr>
        <w:t>李振</w:t>
      </w:r>
      <w:r w:rsidR="006C0E77" w:rsidRPr="00993FFA">
        <w:rPr>
          <w:rStyle w:val="ae"/>
          <w:color w:val="000000" w:themeColor="text1"/>
          <w:lang w:eastAsia="zh-CN"/>
          <w:rPrChange w:id="1117" w:author="Yufei Sun" w:date="2022-01-04T22:28:00Z">
            <w:rPr>
              <w:rStyle w:val="ae"/>
              <w:lang w:eastAsia="zh-CN"/>
            </w:rPr>
          </w:rPrChange>
        </w:rPr>
        <w:t xml:space="preserve"> </w:t>
      </w:r>
      <w:r w:rsidR="006C0E77" w:rsidRPr="00993FFA">
        <w:rPr>
          <w:rStyle w:val="ae"/>
          <w:color w:val="000000" w:themeColor="text1"/>
          <w:lang w:eastAsia="zh-CN"/>
          <w:rPrChange w:id="1118" w:author="Yufei Sun" w:date="2022-01-04T22:28:00Z">
            <w:rPr>
              <w:rStyle w:val="ae"/>
              <w:lang w:eastAsia="zh-CN"/>
            </w:rPr>
          </w:rPrChange>
        </w:rPr>
        <w:t>等</w:t>
      </w:r>
      <w:r w:rsidR="006C0E77" w:rsidRPr="00993FFA">
        <w:rPr>
          <w:rStyle w:val="ae"/>
          <w:color w:val="000000" w:themeColor="text1"/>
          <w:lang w:eastAsia="zh-CN"/>
          <w:rPrChange w:id="1119" w:author="Yufei Sun" w:date="2022-01-04T22:28:00Z">
            <w:rPr>
              <w:rStyle w:val="ae"/>
              <w:lang w:eastAsia="zh-CN"/>
            </w:rPr>
          </w:rPrChange>
        </w:rPr>
        <w:t>, 2020</w:t>
      </w:r>
      <w:r w:rsidR="00347073" w:rsidRPr="00993FFA">
        <w:rPr>
          <w:rStyle w:val="ae"/>
          <w:color w:val="000000" w:themeColor="text1"/>
          <w:lang w:eastAsia="zh-CN"/>
          <w:rPrChange w:id="1120" w:author="Yufei Sun" w:date="2022-01-04T22:28:00Z">
            <w:rPr>
              <w:rStyle w:val="ae"/>
              <w:lang w:eastAsia="zh-CN"/>
            </w:rPr>
          </w:rPrChange>
        </w:rPr>
        <w:fldChar w:fldCharType="end"/>
      </w:r>
      <w:r w:rsidR="006C0E77" w:rsidRPr="00993FFA">
        <w:rPr>
          <w:color w:val="000000" w:themeColor="text1"/>
          <w:lang w:eastAsia="zh-CN"/>
          <w:rPrChange w:id="1121" w:author="Yufei Sun" w:date="2022-01-04T22:28:00Z">
            <w:rPr>
              <w:lang w:eastAsia="zh-CN"/>
            </w:rPr>
          </w:rPrChange>
        </w:rPr>
        <w:t xml:space="preserve">; </w:t>
      </w:r>
      <w:r w:rsidR="00347073" w:rsidRPr="00993FFA">
        <w:rPr>
          <w:color w:val="000000" w:themeColor="text1"/>
          <w:rPrChange w:id="1122" w:author="Yufei Sun" w:date="2022-01-04T22:28:00Z">
            <w:rPr/>
          </w:rPrChange>
        </w:rPr>
        <w:fldChar w:fldCharType="begin"/>
      </w:r>
      <w:r w:rsidR="00347073" w:rsidRPr="00993FFA">
        <w:rPr>
          <w:color w:val="000000" w:themeColor="text1"/>
          <w:lang w:eastAsia="zh-CN"/>
          <w:rPrChange w:id="1123" w:author="Yufei Sun" w:date="2022-01-04T22:28:00Z">
            <w:rPr>
              <w:lang w:eastAsia="zh-CN"/>
            </w:rPr>
          </w:rPrChange>
        </w:rPr>
        <w:instrText xml:space="preserve"> HYPERLINK \l "ref-HuangXiaoChun2017" \h </w:instrText>
      </w:r>
      <w:r w:rsidR="00347073" w:rsidRPr="00993FFA">
        <w:rPr>
          <w:color w:val="000000" w:themeColor="text1"/>
          <w:rPrChange w:id="1124" w:author="Yufei Sun" w:date="2022-01-04T22:28:00Z">
            <w:rPr/>
          </w:rPrChange>
        </w:rPr>
        <w:fldChar w:fldCharType="separate"/>
      </w:r>
      <w:r w:rsidR="006C0E77" w:rsidRPr="00993FFA">
        <w:rPr>
          <w:rStyle w:val="ae"/>
          <w:color w:val="000000" w:themeColor="text1"/>
          <w:lang w:eastAsia="zh-CN"/>
          <w:rPrChange w:id="1125" w:author="Yufei Sun" w:date="2022-01-04T22:28:00Z">
            <w:rPr>
              <w:rStyle w:val="ae"/>
              <w:lang w:eastAsia="zh-CN"/>
            </w:rPr>
          </w:rPrChange>
        </w:rPr>
        <w:t>黄晓春</w:t>
      </w:r>
      <w:r w:rsidR="006C0E77" w:rsidRPr="00993FFA">
        <w:rPr>
          <w:rStyle w:val="ae"/>
          <w:color w:val="000000" w:themeColor="text1"/>
          <w:lang w:eastAsia="zh-CN"/>
          <w:rPrChange w:id="1126" w:author="Yufei Sun" w:date="2022-01-04T22:28:00Z">
            <w:rPr>
              <w:rStyle w:val="ae"/>
              <w:lang w:eastAsia="zh-CN"/>
            </w:rPr>
          </w:rPrChange>
        </w:rPr>
        <w:t>, 2017</w:t>
      </w:r>
      <w:r w:rsidR="00347073" w:rsidRPr="00993FFA">
        <w:rPr>
          <w:rStyle w:val="ae"/>
          <w:color w:val="000000" w:themeColor="text1"/>
          <w:lang w:eastAsia="zh-CN"/>
          <w:rPrChange w:id="1127" w:author="Yufei Sun" w:date="2022-01-04T22:28:00Z">
            <w:rPr>
              <w:rStyle w:val="ae"/>
              <w:lang w:eastAsia="zh-CN"/>
            </w:rPr>
          </w:rPrChange>
        </w:rPr>
        <w:fldChar w:fldCharType="end"/>
      </w:r>
      <w:r w:rsidR="006C0E77" w:rsidRPr="00993FFA">
        <w:rPr>
          <w:color w:val="000000" w:themeColor="text1"/>
          <w:lang w:eastAsia="zh-CN"/>
          <w:rPrChange w:id="1128" w:author="Yufei Sun" w:date="2022-01-04T22:28:00Z">
            <w:rPr>
              <w:lang w:eastAsia="zh-CN"/>
            </w:rPr>
          </w:rPrChange>
        </w:rPr>
        <w:t xml:space="preserve">) </w:t>
      </w:r>
      <w:r w:rsidR="006C0E77" w:rsidRPr="00993FFA">
        <w:rPr>
          <w:color w:val="000000" w:themeColor="text1"/>
          <w:lang w:eastAsia="zh-CN"/>
          <w:rPrChange w:id="1129" w:author="Yufei Sun" w:date="2022-01-04T22:28:00Z">
            <w:rPr>
              <w:lang w:eastAsia="zh-CN"/>
            </w:rPr>
          </w:rPrChange>
        </w:rPr>
        <w:t>。</w:t>
      </w:r>
    </w:p>
    <w:p w14:paraId="25ADA276" w14:textId="637BFF81" w:rsidR="009D1EBB" w:rsidRPr="00993FFA" w:rsidRDefault="006C0E77" w:rsidP="009D1EBB">
      <w:pPr>
        <w:pStyle w:val="a0"/>
        <w:ind w:firstLine="480"/>
        <w:rPr>
          <w:ins w:id="1130" w:author="Yufei Sun" w:date="2021-11-22T12:22:00Z"/>
          <w:color w:val="000000" w:themeColor="text1"/>
          <w:lang w:eastAsia="zh-CN"/>
          <w:rPrChange w:id="1131" w:author="Yufei Sun" w:date="2022-01-04T22:28:00Z">
            <w:rPr>
              <w:ins w:id="1132" w:author="Yufei Sun" w:date="2021-11-22T12:22:00Z"/>
              <w:lang w:eastAsia="zh-CN"/>
            </w:rPr>
          </w:rPrChange>
        </w:rPr>
      </w:pPr>
      <w:r w:rsidRPr="00993FFA">
        <w:rPr>
          <w:color w:val="000000" w:themeColor="text1"/>
          <w:lang w:eastAsia="zh-CN"/>
          <w:rPrChange w:id="1133" w:author="Yufei Sun" w:date="2022-01-04T22:28:00Z">
            <w:rPr>
              <w:lang w:eastAsia="zh-CN"/>
            </w:rPr>
          </w:rPrChange>
        </w:rPr>
        <w:t>中国地方政府</w:t>
      </w:r>
      <w:ins w:id="1134" w:author="Yufei Sun" w:date="2021-11-22T12:14:00Z">
        <w:r w:rsidR="002B52E8" w:rsidRPr="00993FFA">
          <w:rPr>
            <w:rFonts w:hint="eastAsia"/>
            <w:color w:val="000000" w:themeColor="text1"/>
            <w:lang w:eastAsia="zh-CN"/>
            <w:rPrChange w:id="1135" w:author="Yufei Sun" w:date="2022-01-04T22:28:00Z">
              <w:rPr>
                <w:rFonts w:hint="eastAsia"/>
                <w:lang w:eastAsia="zh-CN"/>
              </w:rPr>
            </w:rPrChange>
          </w:rPr>
          <w:t>政策执行</w:t>
        </w:r>
      </w:ins>
      <w:r w:rsidRPr="00993FFA">
        <w:rPr>
          <w:color w:val="000000" w:themeColor="text1"/>
          <w:lang w:eastAsia="zh-CN"/>
          <w:rPrChange w:id="1136" w:author="Yufei Sun" w:date="2022-01-04T22:28:00Z">
            <w:rPr>
              <w:lang w:eastAsia="zh-CN"/>
            </w:rPr>
          </w:rPrChange>
        </w:rPr>
        <w:t>的压力来源也发生了变化，上级政府原来单纯经济增长的压力演化为目标多元化的治理竞赛</w:t>
      </w:r>
      <w:r w:rsidRPr="00993FFA">
        <w:rPr>
          <w:color w:val="000000" w:themeColor="text1"/>
          <w:lang w:eastAsia="zh-CN"/>
          <w:rPrChange w:id="1137" w:author="Yufei Sun" w:date="2022-01-04T22:28:00Z">
            <w:rPr>
              <w:lang w:eastAsia="zh-CN"/>
            </w:rPr>
          </w:rPrChange>
        </w:rPr>
        <w:t xml:space="preserve"> (</w:t>
      </w:r>
      <w:r w:rsidR="00347073" w:rsidRPr="00993FFA">
        <w:rPr>
          <w:rStyle w:val="ae"/>
          <w:color w:val="000000" w:themeColor="text1"/>
          <w:lang w:eastAsia="zh-CN"/>
          <w:rPrChange w:id="1138" w:author="Yufei Sun" w:date="2022-01-04T22:28:00Z">
            <w:rPr/>
          </w:rPrChange>
        </w:rPr>
        <w:fldChar w:fldCharType="begin"/>
      </w:r>
      <w:r w:rsidR="00347073" w:rsidRPr="00993FFA">
        <w:rPr>
          <w:rStyle w:val="ae"/>
          <w:color w:val="000000" w:themeColor="text1"/>
          <w:lang w:eastAsia="zh-CN"/>
          <w:rPrChange w:id="1139" w:author="Yufei Sun" w:date="2022-01-04T22:28:00Z">
            <w:rPr>
              <w:lang w:eastAsia="zh-CN"/>
            </w:rPr>
          </w:rPrChange>
        </w:rPr>
        <w:instrText xml:space="preserve"> HYPERLINK \l "ref-PengBoZhaoJi2019" \h </w:instrText>
      </w:r>
      <w:r w:rsidR="00347073" w:rsidRPr="00993FFA">
        <w:rPr>
          <w:rStyle w:val="ae"/>
          <w:color w:val="000000" w:themeColor="text1"/>
          <w:lang w:eastAsia="zh-CN"/>
          <w:rPrChange w:id="1140" w:author="Yufei Sun" w:date="2022-01-04T22:28:00Z">
            <w:rPr/>
          </w:rPrChange>
        </w:rPr>
        <w:fldChar w:fldCharType="separate"/>
      </w:r>
      <w:r w:rsidRPr="00993FFA">
        <w:rPr>
          <w:rStyle w:val="ae"/>
          <w:color w:val="000000" w:themeColor="text1"/>
          <w:lang w:eastAsia="zh-CN"/>
          <w:rPrChange w:id="1141" w:author="Yufei Sun" w:date="2022-01-04T22:28:00Z">
            <w:rPr>
              <w:rStyle w:val="ae"/>
              <w:lang w:eastAsia="zh-CN"/>
            </w:rPr>
          </w:rPrChange>
        </w:rPr>
        <w:t>彭勃</w:t>
      </w:r>
      <w:r w:rsidRPr="00993FFA">
        <w:rPr>
          <w:rStyle w:val="ae"/>
          <w:color w:val="000000" w:themeColor="text1"/>
          <w:lang w:eastAsia="zh-CN"/>
          <w:rPrChange w:id="1142" w:author="Yufei Sun" w:date="2022-01-04T22:28:00Z">
            <w:rPr>
              <w:rStyle w:val="ae"/>
              <w:lang w:eastAsia="zh-CN"/>
            </w:rPr>
          </w:rPrChange>
        </w:rPr>
        <w:t xml:space="preserve"> </w:t>
      </w:r>
      <w:r w:rsidRPr="00993FFA">
        <w:rPr>
          <w:rStyle w:val="ae"/>
          <w:color w:val="000000" w:themeColor="text1"/>
          <w:lang w:eastAsia="zh-CN"/>
          <w:rPrChange w:id="1143" w:author="Yufei Sun" w:date="2022-01-04T22:28:00Z">
            <w:rPr>
              <w:rStyle w:val="ae"/>
              <w:lang w:eastAsia="zh-CN"/>
            </w:rPr>
          </w:rPrChange>
        </w:rPr>
        <w:t>等</w:t>
      </w:r>
      <w:r w:rsidRPr="00993FFA">
        <w:rPr>
          <w:rStyle w:val="ae"/>
          <w:color w:val="000000" w:themeColor="text1"/>
          <w:lang w:eastAsia="zh-CN"/>
          <w:rPrChange w:id="1144" w:author="Yufei Sun" w:date="2022-01-04T22:28:00Z">
            <w:rPr>
              <w:rStyle w:val="ae"/>
              <w:lang w:eastAsia="zh-CN"/>
            </w:rPr>
          </w:rPrChange>
        </w:rPr>
        <w:t>, 201</w:t>
      </w:r>
      <w:r w:rsidRPr="00993FFA">
        <w:rPr>
          <w:rStyle w:val="ae"/>
          <w:color w:val="000000" w:themeColor="text1"/>
          <w:lang w:eastAsia="zh-CN"/>
          <w:rPrChange w:id="1145" w:author="Yufei Sun" w:date="2022-01-04T22:28:00Z">
            <w:rPr>
              <w:rStyle w:val="ae"/>
              <w:lang w:eastAsia="zh-CN"/>
            </w:rPr>
          </w:rPrChange>
        </w:rPr>
        <w:t>9</w:t>
      </w:r>
      <w:r w:rsidR="00347073" w:rsidRPr="00993FFA">
        <w:rPr>
          <w:rStyle w:val="ae"/>
          <w:color w:val="000000" w:themeColor="text1"/>
          <w:lang w:eastAsia="zh-CN"/>
          <w:rPrChange w:id="1146" w:author="Yufei Sun" w:date="2022-01-04T22:28:00Z">
            <w:rPr>
              <w:rStyle w:val="ae"/>
              <w:lang w:eastAsia="zh-CN"/>
            </w:rPr>
          </w:rPrChange>
        </w:rPr>
        <w:fldChar w:fldCharType="end"/>
      </w:r>
      <w:ins w:id="1147" w:author="Yufei Sun" w:date="2022-01-04T22:05:00Z">
        <w:r w:rsidR="00F34508" w:rsidRPr="00993FFA">
          <w:rPr>
            <w:rStyle w:val="ae"/>
            <w:color w:val="000000" w:themeColor="text1"/>
            <w:lang w:eastAsia="zh-CN"/>
            <w:rPrChange w:id="1148" w:author="Yufei Sun" w:date="2022-01-04T22:28:00Z">
              <w:rPr>
                <w:rStyle w:val="ae"/>
                <w:lang w:eastAsia="zh-CN"/>
              </w:rPr>
            </w:rPrChange>
          </w:rPr>
          <w:t xml:space="preserve">; </w:t>
        </w:r>
      </w:ins>
      <w:r w:rsidR="00F34508" w:rsidRPr="00993FFA">
        <w:rPr>
          <w:rStyle w:val="ae"/>
          <w:color w:val="000000" w:themeColor="text1"/>
          <w:lang w:eastAsia="zh-CN"/>
          <w:rPrChange w:id="1149" w:author="Yufei Sun" w:date="2022-01-04T22:28:00Z">
            <w:rPr>
              <w:rStyle w:val="ae"/>
              <w:lang w:eastAsia="zh-CN"/>
            </w:rPr>
          </w:rPrChange>
        </w:rPr>
        <w:fldChar w:fldCharType="begin"/>
      </w:r>
      <w:r w:rsidR="003045BE" w:rsidRPr="00993FFA">
        <w:rPr>
          <w:rStyle w:val="ae"/>
          <w:rFonts w:hint="eastAsia"/>
          <w:color w:val="000000" w:themeColor="text1"/>
          <w:lang w:eastAsia="zh-CN"/>
          <w:rPrChange w:id="1150" w:author="Yufei Sun" w:date="2022-01-04T22:28:00Z">
            <w:rPr>
              <w:rStyle w:val="ae"/>
              <w:rFonts w:hint="eastAsia"/>
              <w:lang w:eastAsia="zh-CN"/>
            </w:rPr>
          </w:rPrChange>
        </w:rPr>
        <w:instrText xml:space="preserve"> ADDIN ZOTERO_ITEM CSL_CITATION {"citationID":"87iRDIfe","properties":{"formattedCitation":"(CHENSHAOWEI\\uc0\\u31561{}, 2021)","plainCitation":"(CHENSHAOWEI</w:instrText>
      </w:r>
      <w:r w:rsidR="003045BE" w:rsidRPr="00993FFA">
        <w:rPr>
          <w:rStyle w:val="ae"/>
          <w:rFonts w:hint="eastAsia"/>
          <w:color w:val="000000" w:themeColor="text1"/>
          <w:lang w:eastAsia="zh-CN"/>
          <w:rPrChange w:id="1151" w:author="Yufei Sun" w:date="2022-01-04T22:28:00Z">
            <w:rPr>
              <w:rStyle w:val="ae"/>
              <w:rFonts w:hint="eastAsia"/>
              <w:lang w:eastAsia="zh-CN"/>
            </w:rPr>
          </w:rPrChange>
        </w:rPr>
        <w:instrText>等</w:instrText>
      </w:r>
      <w:r w:rsidR="003045BE" w:rsidRPr="00993FFA">
        <w:rPr>
          <w:rStyle w:val="ae"/>
          <w:rFonts w:hint="eastAsia"/>
          <w:color w:val="000000" w:themeColor="text1"/>
          <w:lang w:eastAsia="zh-CN"/>
          <w:rPrChange w:id="1152" w:author="Yufei Sun" w:date="2022-01-04T22:28:00Z">
            <w:rPr>
              <w:rStyle w:val="ae"/>
              <w:rFonts w:hint="eastAsia"/>
              <w:lang w:eastAsia="zh-CN"/>
            </w:rPr>
          </w:rPrChange>
        </w:rPr>
        <w:instrText>, 2021)","dontUpdate":true,"noteIndex":0},"citationItems":[{"id":4852,"uris":["http://zotero.org/</w:instrText>
      </w:r>
      <w:r w:rsidR="003045BE" w:rsidRPr="00993FFA">
        <w:rPr>
          <w:rStyle w:val="ae"/>
          <w:color w:val="000000" w:themeColor="text1"/>
          <w:lang w:eastAsia="zh-CN"/>
          <w:rPrChange w:id="1153" w:author="Yufei Sun" w:date="2022-01-04T22:28:00Z">
            <w:rPr>
              <w:rStyle w:val="ae"/>
              <w:lang w:eastAsia="zh-CN"/>
            </w:rPr>
          </w:rPrChange>
        </w:rPr>
        <w:instrText xml:space="preserve">users/6284768/items/ZY2LBBFZ"],"uri":["http://zotero.org/users/6284768/items/ZY2LBBFZ"],"itemData":{"id":4852,"type":"article-journal","abstract":"Understanding how public organizations prioritize goals is crucial in studying goal-setting in the public sector. However, the extant literature has mostly adopted a sole-goal perspective and neglected the influences of the interplay among multiple goals. This article extends the literature by going beyond the sole-goal perspective and adopting a multigoal perspective to further explore the complexities in public organizations' goal prioritization when facing multiple conflicting goals. Drawing on the theoretical perspectives of performance information use and interorganizational interactions, the main arguments of this study are twofold. First, an organization's prioritization of a particular goal will be positively associated with the performance gap in its conflicting goal. Second, organizations tend to adopt a differentiation strategy in the prioritization of multiple conflicting goals. Empirical findings based on the investigation of Chinese city-level governments' prioritization of environmental goals when confronting conflict between environmental protection and economic development goals support our arguments.","container-title":"Public Administration","DOI":"10.1111/padm.12807","ISSN":"1467-9299","issue":"Online Version","language":"en","note":"_eprint: https://onlinelibrary.wiley.com/doi/pdf/10.1111/padm.12807","source":"Wiley Online Library","title":"How local governments prioritize multiple conflicting goals: Beyond the sole-goal perspective","title-short":"How local governments prioritize multiple conflicting goals","URL":"https://onlinelibrary.wiley.com/doi/abs/10.1111/padm.12807","volume":"Online Version","author":[{"family":"ChenShaowei","given":""},{"family":"JiaKai","given":""}],"accessed":{"date-parts":[["2021",12,16]]},"issued":{"date-parts":[["2021",11,17]]},"citation-key":"ChenShaoweiJiaKai2021"}}],"schema":"https://github.com/citation-style-language/schema/raw/master/csl-citation.json"} </w:instrText>
      </w:r>
      <w:r w:rsidR="00F34508" w:rsidRPr="00993FFA">
        <w:rPr>
          <w:rStyle w:val="ae"/>
          <w:color w:val="000000" w:themeColor="text1"/>
          <w:lang w:eastAsia="zh-CN"/>
          <w:rPrChange w:id="1154" w:author="Yufei Sun" w:date="2022-01-04T22:28:00Z">
            <w:rPr>
              <w:rStyle w:val="ae"/>
              <w:lang w:eastAsia="zh-CN"/>
            </w:rPr>
          </w:rPrChange>
        </w:rPr>
        <w:fldChar w:fldCharType="separate"/>
      </w:r>
      <w:del w:id="1155" w:author="Yufei Sun" w:date="2022-01-04T22:10:00Z">
        <w:r w:rsidR="00F34508" w:rsidRPr="00993FFA" w:rsidDel="00F34508">
          <w:rPr>
            <w:rStyle w:val="ae"/>
            <w:color w:val="000000" w:themeColor="text1"/>
            <w:lang w:eastAsia="zh-CN"/>
            <w:rPrChange w:id="1156" w:author="Yufei Sun" w:date="2022-01-04T22:28:00Z">
              <w:rPr>
                <w:rFonts w:ascii="Times New Roman" w:cs="Times New Roman"/>
                <w:color w:val="808080"/>
                <w:lang w:eastAsia="zh-CN"/>
              </w:rPr>
            </w:rPrChange>
          </w:rPr>
          <w:delText>(</w:delText>
        </w:r>
      </w:del>
      <w:r w:rsidR="00F34508" w:rsidRPr="00993FFA">
        <w:rPr>
          <w:rStyle w:val="ae"/>
          <w:color w:val="000000" w:themeColor="text1"/>
          <w:lang w:eastAsia="zh-CN"/>
          <w:rPrChange w:id="1157" w:author="Yufei Sun" w:date="2022-01-04T22:28:00Z">
            <w:rPr>
              <w:rFonts w:ascii="Times New Roman" w:cs="Times New Roman"/>
              <w:color w:val="808080"/>
              <w:lang w:eastAsia="zh-CN"/>
            </w:rPr>
          </w:rPrChange>
        </w:rPr>
        <w:t>CHENSHAOWEI</w:t>
      </w:r>
      <w:r w:rsidR="00F34508" w:rsidRPr="00993FFA">
        <w:rPr>
          <w:rStyle w:val="ae"/>
          <w:color w:val="000000" w:themeColor="text1"/>
          <w:lang w:eastAsia="zh-CN"/>
          <w:rPrChange w:id="1158" w:author="Yufei Sun" w:date="2022-01-04T22:28:00Z">
            <w:rPr>
              <w:rFonts w:ascii="Times New Roman" w:cs="Times New Roman"/>
              <w:color w:val="808080"/>
              <w:lang w:eastAsia="zh-CN"/>
            </w:rPr>
          </w:rPrChange>
        </w:rPr>
        <w:t>等</w:t>
      </w:r>
      <w:r w:rsidR="00F34508" w:rsidRPr="00993FFA">
        <w:rPr>
          <w:rStyle w:val="ae"/>
          <w:color w:val="000000" w:themeColor="text1"/>
          <w:lang w:eastAsia="zh-CN"/>
          <w:rPrChange w:id="1159" w:author="Yufei Sun" w:date="2022-01-04T22:28:00Z">
            <w:rPr>
              <w:rFonts w:ascii="Times New Roman" w:cs="Times New Roman"/>
              <w:color w:val="808080"/>
              <w:lang w:eastAsia="zh-CN"/>
            </w:rPr>
          </w:rPrChange>
        </w:rPr>
        <w:t>, 2021</w:t>
      </w:r>
      <w:del w:id="1160" w:author="Yufei Sun" w:date="2022-01-04T22:10:00Z">
        <w:r w:rsidR="00F34508" w:rsidRPr="00993FFA" w:rsidDel="00F34508">
          <w:rPr>
            <w:rStyle w:val="ae"/>
            <w:color w:val="000000" w:themeColor="text1"/>
            <w:lang w:eastAsia="zh-CN"/>
            <w:rPrChange w:id="1161" w:author="Yufei Sun" w:date="2022-01-04T22:28:00Z">
              <w:rPr>
                <w:rFonts w:ascii="Times New Roman" w:cs="Times New Roman"/>
                <w:color w:val="808080"/>
                <w:lang w:eastAsia="zh-CN"/>
              </w:rPr>
            </w:rPrChange>
          </w:rPr>
          <w:delText>)</w:delText>
        </w:r>
      </w:del>
      <w:r w:rsidR="00F34508" w:rsidRPr="00993FFA">
        <w:rPr>
          <w:rStyle w:val="ae"/>
          <w:color w:val="000000" w:themeColor="text1"/>
          <w:lang w:eastAsia="zh-CN"/>
          <w:rPrChange w:id="1162" w:author="Yufei Sun" w:date="2022-01-04T22:28:00Z">
            <w:rPr>
              <w:rStyle w:val="ae"/>
              <w:lang w:eastAsia="zh-CN"/>
            </w:rPr>
          </w:rPrChange>
        </w:rPr>
        <w:fldChar w:fldCharType="end"/>
      </w:r>
      <w:r w:rsidRPr="00993FFA">
        <w:rPr>
          <w:rStyle w:val="ae"/>
          <w:color w:val="000000" w:themeColor="text1"/>
          <w:lang w:eastAsia="zh-CN"/>
          <w:rPrChange w:id="1163" w:author="Yufei Sun" w:date="2022-01-04T22:28:00Z">
            <w:rPr>
              <w:lang w:eastAsia="zh-CN"/>
            </w:rPr>
          </w:rPrChange>
        </w:rPr>
        <w:t>)</w:t>
      </w:r>
      <w:ins w:id="1164" w:author="Yufei Sun" w:date="2021-11-22T12:30:00Z">
        <w:r w:rsidR="009364B5" w:rsidRPr="00993FFA">
          <w:rPr>
            <w:rFonts w:hint="eastAsia"/>
            <w:color w:val="000000" w:themeColor="text1"/>
            <w:lang w:eastAsia="zh-CN"/>
            <w:rPrChange w:id="1165" w:author="Yufei Sun" w:date="2022-01-04T22:28:00Z">
              <w:rPr>
                <w:rFonts w:hint="eastAsia"/>
                <w:lang w:eastAsia="zh-CN"/>
              </w:rPr>
            </w:rPrChange>
          </w:rPr>
          <w:t>；</w:t>
        </w:r>
      </w:ins>
      <w:ins w:id="1166" w:author="Yufei Sun" w:date="2021-11-22T12:15:00Z">
        <w:r w:rsidR="002B52E8" w:rsidRPr="00993FFA">
          <w:rPr>
            <w:rFonts w:hint="eastAsia"/>
            <w:color w:val="000000" w:themeColor="text1"/>
            <w:lang w:eastAsia="zh-CN"/>
            <w:rPrChange w:id="1167" w:author="Yufei Sun" w:date="2022-01-04T22:28:00Z">
              <w:rPr>
                <w:rFonts w:hint="eastAsia"/>
                <w:lang w:eastAsia="zh-CN"/>
              </w:rPr>
            </w:rPrChange>
          </w:rPr>
          <w:t>“一竿子捅到底”的</w:t>
        </w:r>
      </w:ins>
      <w:ins w:id="1168" w:author="Yufei Sun" w:date="2021-11-22T12:18:00Z">
        <w:r w:rsidR="00A926BE" w:rsidRPr="00993FFA">
          <w:rPr>
            <w:rFonts w:hint="eastAsia"/>
            <w:color w:val="000000" w:themeColor="text1"/>
            <w:lang w:eastAsia="zh-CN"/>
            <w:rPrChange w:id="1169" w:author="Yufei Sun" w:date="2022-01-04T22:28:00Z">
              <w:rPr>
                <w:rFonts w:hint="eastAsia"/>
                <w:lang w:eastAsia="zh-CN"/>
              </w:rPr>
            </w:rPrChange>
          </w:rPr>
          <w:t>指标控制</w:t>
        </w:r>
      </w:ins>
      <w:ins w:id="1170" w:author="Yufei Sun" w:date="2021-11-22T12:21:00Z">
        <w:r w:rsidR="00A926BE" w:rsidRPr="00993FFA">
          <w:rPr>
            <w:rFonts w:hint="eastAsia"/>
            <w:color w:val="000000" w:themeColor="text1"/>
            <w:lang w:eastAsia="zh-CN"/>
            <w:rPrChange w:id="1171" w:author="Yufei Sun" w:date="2022-01-04T22:28:00Z">
              <w:rPr>
                <w:rFonts w:hint="eastAsia"/>
                <w:lang w:eastAsia="zh-CN"/>
              </w:rPr>
            </w:rPrChange>
          </w:rPr>
          <w:t>模式</w:t>
        </w:r>
      </w:ins>
      <w:ins w:id="1172" w:author="Yufei Sun" w:date="2021-11-22T12:16:00Z">
        <w:r w:rsidR="002B52E8" w:rsidRPr="00993FFA">
          <w:rPr>
            <w:rFonts w:hint="eastAsia"/>
            <w:color w:val="000000" w:themeColor="text1"/>
            <w:lang w:eastAsia="zh-CN"/>
            <w:rPrChange w:id="1173" w:author="Yufei Sun" w:date="2022-01-04T22:28:00Z">
              <w:rPr>
                <w:rFonts w:hint="eastAsia"/>
                <w:lang w:eastAsia="zh-CN"/>
              </w:rPr>
            </w:rPrChange>
          </w:rPr>
          <w:t>和“一分部署，九分落实”的</w:t>
        </w:r>
      </w:ins>
      <w:ins w:id="1174" w:author="Yufei Sun" w:date="2021-11-22T12:21:00Z">
        <w:r w:rsidR="00A926BE" w:rsidRPr="00993FFA">
          <w:rPr>
            <w:rFonts w:hint="eastAsia"/>
            <w:color w:val="000000" w:themeColor="text1"/>
            <w:lang w:eastAsia="zh-CN"/>
            <w:rPrChange w:id="1175" w:author="Yufei Sun" w:date="2022-01-04T22:28:00Z">
              <w:rPr>
                <w:rFonts w:hint="eastAsia"/>
                <w:lang w:eastAsia="zh-CN"/>
              </w:rPr>
            </w:rPrChange>
          </w:rPr>
          <w:t>上级</w:t>
        </w:r>
      </w:ins>
      <w:ins w:id="1176" w:author="Yufei Sun" w:date="2021-11-22T12:18:00Z">
        <w:r w:rsidR="00A926BE" w:rsidRPr="00993FFA">
          <w:rPr>
            <w:rFonts w:hint="eastAsia"/>
            <w:color w:val="000000" w:themeColor="text1"/>
            <w:lang w:eastAsia="zh-CN"/>
            <w:rPrChange w:id="1177" w:author="Yufei Sun" w:date="2022-01-04T22:28:00Z">
              <w:rPr>
                <w:rFonts w:hint="eastAsia"/>
                <w:lang w:eastAsia="zh-CN"/>
              </w:rPr>
            </w:rPrChange>
          </w:rPr>
          <w:t>督查原则</w:t>
        </w:r>
      </w:ins>
      <w:r w:rsidR="00A926BE" w:rsidRPr="00993FFA">
        <w:rPr>
          <w:color w:val="000000" w:themeColor="text1"/>
          <w:lang w:eastAsia="zh-CN"/>
          <w:rPrChange w:id="1178" w:author="Yufei Sun" w:date="2022-01-04T22:28:00Z">
            <w:rPr>
              <w:lang w:eastAsia="zh-CN"/>
            </w:rPr>
          </w:rPrChange>
        </w:rPr>
        <w:fldChar w:fldCharType="begin"/>
      </w:r>
      <w:r w:rsidR="00F34508" w:rsidRPr="00993FFA">
        <w:rPr>
          <w:rFonts w:hint="eastAsia"/>
          <w:color w:val="000000" w:themeColor="text1"/>
          <w:lang w:eastAsia="zh-CN"/>
          <w:rPrChange w:id="1179" w:author="Yufei Sun" w:date="2022-01-04T22:28:00Z">
            <w:rPr>
              <w:rFonts w:hint="eastAsia"/>
              <w:lang w:eastAsia="zh-CN"/>
            </w:rPr>
          </w:rPrChange>
        </w:rPr>
        <w:instrText xml:space="preserve"> ADDIN ZOTERO_ITEM CSL_CITATION {"citationID":"M0BtvOvg","properties":{"formattedCitation":"(\\uc0\\u22269{}\\uc0\\u21153{}\\uc0\\u38498{}\\uc0\\u21150{}\\uc0\\u20844{}\\uc0\\u21381{}, 2021)","plainCitation":"(</w:instrText>
      </w:r>
      <w:r w:rsidR="00F34508" w:rsidRPr="00993FFA">
        <w:rPr>
          <w:rFonts w:hint="eastAsia"/>
          <w:color w:val="000000" w:themeColor="text1"/>
          <w:lang w:eastAsia="zh-CN"/>
          <w:rPrChange w:id="1180" w:author="Yufei Sun" w:date="2022-01-04T22:28:00Z">
            <w:rPr>
              <w:rFonts w:hint="eastAsia"/>
              <w:lang w:eastAsia="zh-CN"/>
            </w:rPr>
          </w:rPrChange>
        </w:rPr>
        <w:instrText>国务院办公厅</w:instrText>
      </w:r>
      <w:r w:rsidR="00F34508" w:rsidRPr="00993FFA">
        <w:rPr>
          <w:rFonts w:hint="eastAsia"/>
          <w:color w:val="000000" w:themeColor="text1"/>
          <w:lang w:eastAsia="zh-CN"/>
          <w:rPrChange w:id="1181" w:author="Yufei Sun" w:date="2022-01-04T22:28:00Z">
            <w:rPr>
              <w:rFonts w:hint="eastAsia"/>
              <w:lang w:eastAsia="zh-CN"/>
            </w:rPr>
          </w:rPrChange>
        </w:rPr>
        <w:instrText>, 2021)","noteIndex":0},"citationItems":[{"id":4600,"uris":["http://zotero.org/users/6284768/items/6LRX2W4A"],"uri":["http://zotero.org/users/6284768/items/6LRX2W4A"],"itemData":{"id":4600,"type":"legislation","container-title":"</w:instrText>
      </w:r>
      <w:r w:rsidR="00F34508" w:rsidRPr="00993FFA">
        <w:rPr>
          <w:rFonts w:hint="eastAsia"/>
          <w:color w:val="000000" w:themeColor="text1"/>
          <w:lang w:eastAsia="zh-CN"/>
          <w:rPrChange w:id="1182" w:author="Yufei Sun" w:date="2022-01-04T22:28:00Z">
            <w:rPr>
              <w:rFonts w:hint="eastAsia"/>
              <w:lang w:eastAsia="zh-CN"/>
            </w:rPr>
          </w:rPrChange>
        </w:rPr>
        <w:instrText>国办发〔</w:instrText>
      </w:r>
      <w:r w:rsidR="00F34508" w:rsidRPr="00993FFA">
        <w:rPr>
          <w:rFonts w:hint="eastAsia"/>
          <w:color w:val="000000" w:themeColor="text1"/>
          <w:lang w:eastAsia="zh-CN"/>
          <w:rPrChange w:id="1183" w:author="Yufei Sun" w:date="2022-01-04T22:28:00Z">
            <w:rPr>
              <w:rFonts w:hint="eastAsia"/>
              <w:lang w:eastAsia="zh-CN"/>
            </w:rPr>
          </w:rPrChange>
        </w:rPr>
        <w:instrText>2021</w:instrText>
      </w:r>
      <w:r w:rsidR="00F34508" w:rsidRPr="00993FFA">
        <w:rPr>
          <w:rFonts w:hint="eastAsia"/>
          <w:color w:val="000000" w:themeColor="text1"/>
          <w:lang w:eastAsia="zh-CN"/>
          <w:rPrChange w:id="1184" w:author="Yufei Sun" w:date="2022-01-04T22:28:00Z">
            <w:rPr>
              <w:rFonts w:hint="eastAsia"/>
              <w:lang w:eastAsia="zh-CN"/>
            </w:rPr>
          </w:rPrChange>
        </w:rPr>
        <w:instrText>〕</w:instrText>
      </w:r>
      <w:r w:rsidR="00F34508" w:rsidRPr="00993FFA">
        <w:rPr>
          <w:rFonts w:hint="eastAsia"/>
          <w:color w:val="000000" w:themeColor="text1"/>
          <w:lang w:eastAsia="zh-CN"/>
          <w:rPrChange w:id="1185" w:author="Yufei Sun" w:date="2022-01-04T22:28:00Z">
            <w:rPr>
              <w:rFonts w:hint="eastAsia"/>
              <w:lang w:eastAsia="zh-CN"/>
            </w:rPr>
          </w:rPrChange>
        </w:rPr>
        <w:instrText>5</w:instrText>
      </w:r>
      <w:r w:rsidR="00F34508" w:rsidRPr="00993FFA">
        <w:rPr>
          <w:rFonts w:hint="eastAsia"/>
          <w:color w:val="000000" w:themeColor="text1"/>
          <w:lang w:eastAsia="zh-CN"/>
          <w:rPrChange w:id="1186" w:author="Yufei Sun" w:date="2022-01-04T22:28:00Z">
            <w:rPr>
              <w:rFonts w:hint="eastAsia"/>
              <w:lang w:eastAsia="zh-CN"/>
            </w:rPr>
          </w:rPrChange>
        </w:rPr>
        <w:instrText>号</w:instrText>
      </w:r>
      <w:r w:rsidR="00F34508" w:rsidRPr="00993FFA">
        <w:rPr>
          <w:rFonts w:hint="eastAsia"/>
          <w:color w:val="000000" w:themeColor="text1"/>
          <w:lang w:eastAsia="zh-CN"/>
          <w:rPrChange w:id="1187" w:author="Yufei Sun" w:date="2022-01-04T22:28:00Z">
            <w:rPr>
              <w:rFonts w:hint="eastAsia"/>
              <w:lang w:eastAsia="zh-CN"/>
            </w:rPr>
          </w:rPrChange>
        </w:rPr>
        <w:instrText>","title":"</w:instrText>
      </w:r>
      <w:r w:rsidR="00F34508" w:rsidRPr="00993FFA">
        <w:rPr>
          <w:rFonts w:hint="eastAsia"/>
          <w:color w:val="000000" w:themeColor="text1"/>
          <w:lang w:eastAsia="zh-CN"/>
          <w:rPrChange w:id="1188" w:author="Yufei Sun" w:date="2022-01-04T22:28:00Z">
            <w:rPr>
              <w:rFonts w:hint="eastAsia"/>
              <w:lang w:eastAsia="zh-CN"/>
            </w:rPr>
          </w:rPrChange>
        </w:rPr>
        <w:instrText>国务院办公厅关于贯彻实施《政府督查工作条例》进一步加强和规范政府督查工作的通知（国办发〔</w:instrText>
      </w:r>
      <w:r w:rsidR="00F34508" w:rsidRPr="00993FFA">
        <w:rPr>
          <w:rFonts w:hint="eastAsia"/>
          <w:color w:val="000000" w:themeColor="text1"/>
          <w:lang w:eastAsia="zh-CN"/>
          <w:rPrChange w:id="1189" w:author="Yufei Sun" w:date="2022-01-04T22:28:00Z">
            <w:rPr>
              <w:rFonts w:hint="eastAsia"/>
              <w:lang w:eastAsia="zh-CN"/>
            </w:rPr>
          </w:rPrChange>
        </w:rPr>
        <w:instrText>2021</w:instrText>
      </w:r>
      <w:r w:rsidR="00F34508" w:rsidRPr="00993FFA">
        <w:rPr>
          <w:rFonts w:hint="eastAsia"/>
          <w:color w:val="000000" w:themeColor="text1"/>
          <w:lang w:eastAsia="zh-CN"/>
          <w:rPrChange w:id="1190" w:author="Yufei Sun" w:date="2022-01-04T22:28:00Z">
            <w:rPr>
              <w:rFonts w:hint="eastAsia"/>
              <w:lang w:eastAsia="zh-CN"/>
            </w:rPr>
          </w:rPrChange>
        </w:rPr>
        <w:instrText>〕</w:instrText>
      </w:r>
      <w:r w:rsidR="00F34508" w:rsidRPr="00993FFA">
        <w:rPr>
          <w:rFonts w:hint="eastAsia"/>
          <w:color w:val="000000" w:themeColor="text1"/>
          <w:lang w:eastAsia="zh-CN"/>
          <w:rPrChange w:id="1191" w:author="Yufei Sun" w:date="2022-01-04T22:28:00Z">
            <w:rPr>
              <w:rFonts w:hint="eastAsia"/>
              <w:lang w:eastAsia="zh-CN"/>
            </w:rPr>
          </w:rPrChange>
        </w:rPr>
        <w:instrText>5</w:instrText>
      </w:r>
      <w:r w:rsidR="00F34508" w:rsidRPr="00993FFA">
        <w:rPr>
          <w:rFonts w:hint="eastAsia"/>
          <w:color w:val="000000" w:themeColor="text1"/>
          <w:lang w:eastAsia="zh-CN"/>
          <w:rPrChange w:id="1192" w:author="Yufei Sun" w:date="2022-01-04T22:28:00Z">
            <w:rPr>
              <w:rFonts w:hint="eastAsia"/>
              <w:lang w:eastAsia="zh-CN"/>
            </w:rPr>
          </w:rPrChange>
        </w:rPr>
        <w:instrText>号）</w:instrText>
      </w:r>
      <w:r w:rsidR="00F34508" w:rsidRPr="00993FFA">
        <w:rPr>
          <w:rFonts w:hint="eastAsia"/>
          <w:color w:val="000000" w:themeColor="text1"/>
          <w:lang w:eastAsia="zh-CN"/>
          <w:rPrChange w:id="1193" w:author="Yufei Sun" w:date="2022-01-04T22:28:00Z">
            <w:rPr>
              <w:rFonts w:hint="eastAsia"/>
              <w:lang w:eastAsia="zh-CN"/>
            </w:rPr>
          </w:rPrChange>
        </w:rPr>
        <w:instrText>_</w:instrText>
      </w:r>
      <w:r w:rsidR="00F34508" w:rsidRPr="00993FFA">
        <w:rPr>
          <w:rFonts w:hint="eastAsia"/>
          <w:color w:val="000000" w:themeColor="text1"/>
          <w:lang w:eastAsia="zh-CN"/>
          <w:rPrChange w:id="1194" w:author="Yufei Sun" w:date="2022-01-04T22:28:00Z">
            <w:rPr>
              <w:rFonts w:hint="eastAsia"/>
              <w:lang w:eastAsia="zh-CN"/>
            </w:rPr>
          </w:rPrChange>
        </w:rPr>
        <w:instrText>政府信息公开专栏</w:instrText>
      </w:r>
      <w:r w:rsidR="00F34508" w:rsidRPr="00993FFA">
        <w:rPr>
          <w:rFonts w:hint="eastAsia"/>
          <w:color w:val="000000" w:themeColor="text1"/>
          <w:lang w:eastAsia="zh-CN"/>
          <w:rPrChange w:id="1195" w:author="Yufei Sun" w:date="2022-01-04T22:28:00Z">
            <w:rPr>
              <w:rFonts w:hint="eastAsia"/>
              <w:lang w:eastAsia="zh-CN"/>
            </w:rPr>
          </w:rPrChange>
        </w:rPr>
        <w:instrText>","URL":"http://www.gov.cn/zhengce/content/2021-02/10/content_5586683.htm","author":[{"family":"</w:instrText>
      </w:r>
      <w:r w:rsidR="00F34508" w:rsidRPr="00993FFA">
        <w:rPr>
          <w:rFonts w:hint="eastAsia"/>
          <w:color w:val="000000" w:themeColor="text1"/>
          <w:lang w:eastAsia="zh-CN"/>
          <w:rPrChange w:id="1196" w:author="Yufei Sun" w:date="2022-01-04T22:28:00Z">
            <w:rPr>
              <w:rFonts w:hint="eastAsia"/>
              <w:lang w:eastAsia="zh-CN"/>
            </w:rPr>
          </w:rPrChange>
        </w:rPr>
        <w:instrText>国务院办公厅</w:instrText>
      </w:r>
      <w:r w:rsidR="00F34508" w:rsidRPr="00993FFA">
        <w:rPr>
          <w:rFonts w:hint="eastAsia"/>
          <w:color w:val="000000" w:themeColor="text1"/>
          <w:lang w:eastAsia="zh-CN"/>
          <w:rPrChange w:id="1197" w:author="Yufei Sun" w:date="2022-01-04T22:28:00Z">
            <w:rPr>
              <w:rFonts w:hint="eastAsia"/>
              <w:lang w:eastAsia="zh-CN"/>
            </w:rPr>
          </w:rPrChange>
        </w:rPr>
        <w:instrText>","given":""}],"accessed":{"date-parts":[["2021",11,22]]},"issued":{"date-parts":[["2021",2,10]]},"citation-key":"GuoWuYuanBanGongTing2</w:instrText>
      </w:r>
      <w:r w:rsidR="00F34508" w:rsidRPr="00993FFA">
        <w:rPr>
          <w:color w:val="000000" w:themeColor="text1"/>
          <w:lang w:eastAsia="zh-CN"/>
          <w:rPrChange w:id="1198" w:author="Yufei Sun" w:date="2022-01-04T22:28:00Z">
            <w:rPr>
              <w:lang w:eastAsia="zh-CN"/>
            </w:rPr>
          </w:rPrChange>
        </w:rPr>
        <w:instrText xml:space="preserve">021"}}],"schema":"https://github.com/citation-style-language/schema/raw/master/csl-citation.json"} </w:instrText>
      </w:r>
      <w:r w:rsidR="00A926BE" w:rsidRPr="00993FFA">
        <w:rPr>
          <w:color w:val="000000" w:themeColor="text1"/>
          <w:lang w:eastAsia="zh-CN"/>
          <w:rPrChange w:id="1199" w:author="Yufei Sun" w:date="2022-01-04T22:28:00Z">
            <w:rPr>
              <w:lang w:eastAsia="zh-CN"/>
            </w:rPr>
          </w:rPrChange>
        </w:rPr>
        <w:fldChar w:fldCharType="separate"/>
      </w:r>
      <w:r w:rsidR="00A926BE" w:rsidRPr="00993FFA">
        <w:rPr>
          <w:rFonts w:ascii="Cambria" w:hAnsi="Cambria" w:cs="Times New Roman"/>
          <w:color w:val="000000" w:themeColor="text1"/>
          <w:lang w:eastAsia="zh-CN"/>
          <w:rPrChange w:id="1200" w:author="Yufei Sun" w:date="2022-01-04T22:28:00Z">
            <w:rPr>
              <w:rFonts w:ascii="Cambria" w:hAnsi="Cambria" w:cs="Times New Roman"/>
              <w:lang w:eastAsia="zh-CN"/>
            </w:rPr>
          </w:rPrChange>
        </w:rPr>
        <w:t>(</w:t>
      </w:r>
      <w:r w:rsidR="00A926BE" w:rsidRPr="00993FFA">
        <w:rPr>
          <w:rFonts w:ascii="Cambria" w:hAnsi="Cambria" w:cs="Times New Roman"/>
          <w:color w:val="000000" w:themeColor="text1"/>
          <w:lang w:eastAsia="zh-CN"/>
          <w:rPrChange w:id="1201" w:author="Yufei Sun" w:date="2022-01-04T22:28:00Z">
            <w:rPr>
              <w:rFonts w:ascii="Cambria" w:hAnsi="Cambria" w:cs="Times New Roman"/>
              <w:lang w:eastAsia="zh-CN"/>
            </w:rPr>
          </w:rPrChange>
        </w:rPr>
        <w:t>国务院办公厅</w:t>
      </w:r>
      <w:r w:rsidR="00A926BE" w:rsidRPr="00993FFA">
        <w:rPr>
          <w:rFonts w:ascii="Cambria" w:hAnsi="Cambria" w:cs="Times New Roman"/>
          <w:color w:val="000000" w:themeColor="text1"/>
          <w:lang w:eastAsia="zh-CN"/>
          <w:rPrChange w:id="1202" w:author="Yufei Sun" w:date="2022-01-04T22:28:00Z">
            <w:rPr>
              <w:rFonts w:ascii="Cambria" w:hAnsi="Cambria" w:cs="Times New Roman"/>
              <w:lang w:eastAsia="zh-CN"/>
            </w:rPr>
          </w:rPrChange>
        </w:rPr>
        <w:t>, 2021)</w:t>
      </w:r>
      <w:r w:rsidR="00A926BE" w:rsidRPr="00993FFA">
        <w:rPr>
          <w:color w:val="000000" w:themeColor="text1"/>
          <w:lang w:eastAsia="zh-CN"/>
          <w:rPrChange w:id="1203" w:author="Yufei Sun" w:date="2022-01-04T22:28:00Z">
            <w:rPr>
              <w:lang w:eastAsia="zh-CN"/>
            </w:rPr>
          </w:rPrChange>
        </w:rPr>
        <w:fldChar w:fldCharType="end"/>
      </w:r>
      <w:ins w:id="1204" w:author="Yufei Sun" w:date="2021-11-22T12:21:00Z">
        <w:r w:rsidR="00A926BE" w:rsidRPr="00993FFA">
          <w:rPr>
            <w:rFonts w:hint="eastAsia"/>
            <w:color w:val="000000" w:themeColor="text1"/>
            <w:lang w:eastAsia="zh-CN"/>
            <w:rPrChange w:id="1205" w:author="Yufei Sun" w:date="2022-01-04T22:28:00Z">
              <w:rPr>
                <w:rFonts w:hint="eastAsia"/>
                <w:lang w:eastAsia="zh-CN"/>
              </w:rPr>
            </w:rPrChange>
          </w:rPr>
          <w:t>，使得</w:t>
        </w:r>
        <w:r w:rsidR="00A926BE" w:rsidRPr="00993FFA">
          <w:rPr>
            <w:color w:val="000000" w:themeColor="text1"/>
            <w:lang w:eastAsia="zh-CN"/>
            <w:rPrChange w:id="1206" w:author="Yufei Sun" w:date="2022-01-04T22:28:00Z">
              <w:rPr>
                <w:lang w:eastAsia="zh-CN"/>
              </w:rPr>
            </w:rPrChange>
          </w:rPr>
          <w:t>下级完成任务时</w:t>
        </w:r>
        <w:r w:rsidR="00A926BE" w:rsidRPr="00993FFA">
          <w:rPr>
            <w:rFonts w:hint="eastAsia"/>
            <w:color w:val="000000" w:themeColor="text1"/>
            <w:lang w:eastAsia="zh-CN"/>
            <w:rPrChange w:id="1207" w:author="Yufei Sun" w:date="2022-01-04T22:28:00Z">
              <w:rPr>
                <w:rFonts w:hint="eastAsia"/>
                <w:lang w:eastAsia="zh-CN"/>
              </w:rPr>
            </w:rPrChange>
          </w:rPr>
          <w:t>的</w:t>
        </w:r>
        <w:r w:rsidR="00A926BE" w:rsidRPr="00993FFA">
          <w:rPr>
            <w:color w:val="000000" w:themeColor="text1"/>
            <w:lang w:eastAsia="zh-CN"/>
            <w:rPrChange w:id="1208" w:author="Yufei Sun" w:date="2022-01-04T22:28:00Z">
              <w:rPr>
                <w:lang w:eastAsia="zh-CN"/>
              </w:rPr>
            </w:rPrChange>
          </w:rPr>
          <w:t xml:space="preserve"> “</w:t>
        </w:r>
        <w:r w:rsidR="00A926BE" w:rsidRPr="00993FFA">
          <w:rPr>
            <w:color w:val="000000" w:themeColor="text1"/>
            <w:lang w:eastAsia="zh-CN"/>
            <w:rPrChange w:id="1209" w:author="Yufei Sun" w:date="2022-01-04T22:28:00Z">
              <w:rPr>
                <w:lang w:eastAsia="zh-CN"/>
              </w:rPr>
            </w:rPrChange>
          </w:rPr>
          <w:t>可谈判空间</w:t>
        </w:r>
        <w:r w:rsidR="00A926BE" w:rsidRPr="00993FFA">
          <w:rPr>
            <w:color w:val="000000" w:themeColor="text1"/>
            <w:lang w:eastAsia="zh-CN"/>
            <w:rPrChange w:id="1210" w:author="Yufei Sun" w:date="2022-01-04T22:28:00Z">
              <w:rPr>
                <w:lang w:eastAsia="zh-CN"/>
              </w:rPr>
            </w:rPrChange>
          </w:rPr>
          <w:t>”</w:t>
        </w:r>
        <w:r w:rsidR="009D1EBB" w:rsidRPr="00993FFA">
          <w:rPr>
            <w:rFonts w:hint="eastAsia"/>
            <w:color w:val="000000" w:themeColor="text1"/>
            <w:lang w:eastAsia="zh-CN"/>
            <w:rPrChange w:id="1211" w:author="Yufei Sun" w:date="2022-01-04T22:28:00Z">
              <w:rPr>
                <w:rFonts w:hint="eastAsia"/>
                <w:lang w:eastAsia="zh-CN"/>
              </w:rPr>
            </w:rPrChange>
          </w:rPr>
          <w:t>越来越小</w:t>
        </w:r>
      </w:ins>
      <w:r w:rsidRPr="00993FFA">
        <w:rPr>
          <w:color w:val="000000" w:themeColor="text1"/>
          <w:lang w:eastAsia="zh-CN"/>
          <w:rPrChange w:id="1212" w:author="Yufei Sun" w:date="2022-01-04T22:28:00Z">
            <w:rPr>
              <w:lang w:eastAsia="zh-CN"/>
            </w:rPr>
          </w:rPrChange>
        </w:rPr>
        <w:t xml:space="preserve">; </w:t>
      </w:r>
      <w:r w:rsidRPr="00993FFA">
        <w:rPr>
          <w:color w:val="000000" w:themeColor="text1"/>
          <w:lang w:eastAsia="zh-CN"/>
          <w:rPrChange w:id="1213" w:author="Yufei Sun" w:date="2022-01-04T22:28:00Z">
            <w:rPr>
              <w:lang w:eastAsia="zh-CN"/>
            </w:rPr>
          </w:rPrChange>
        </w:rPr>
        <w:t>数字政府的建设使得政府对民众压力的回应性有了更高的要求。</w:t>
      </w:r>
      <w:r w:rsidRPr="00993FFA">
        <w:rPr>
          <w:color w:val="000000" w:themeColor="text1"/>
          <w:lang w:eastAsia="zh-CN"/>
          <w:rPrChange w:id="1214" w:author="Yufei Sun" w:date="2022-01-04T22:28:00Z">
            <w:rPr>
              <w:lang w:eastAsia="zh-CN"/>
            </w:rPr>
          </w:rPrChange>
        </w:rPr>
        <w:t>(</w:t>
      </w:r>
      <w:r w:rsidR="00347073" w:rsidRPr="00993FFA">
        <w:rPr>
          <w:color w:val="000000" w:themeColor="text1"/>
          <w:rPrChange w:id="1215" w:author="Yufei Sun" w:date="2022-01-04T22:28:00Z">
            <w:rPr/>
          </w:rPrChange>
        </w:rPr>
        <w:fldChar w:fldCharType="begin"/>
      </w:r>
      <w:r w:rsidR="00347073" w:rsidRPr="00993FFA">
        <w:rPr>
          <w:color w:val="000000" w:themeColor="text1"/>
          <w:lang w:eastAsia="zh-CN"/>
          <w:rPrChange w:id="1216" w:author="Yufei Sun" w:date="2022-01-04T22:28:00Z">
            <w:rPr>
              <w:lang w:eastAsia="zh-CN"/>
            </w:rPr>
          </w:rPrChange>
        </w:rPr>
        <w:instrText xml:space="preserve"> HYPERLINK \l "ref-MengTianGuangLiFeng2015" \h </w:instrText>
      </w:r>
      <w:r w:rsidR="00347073" w:rsidRPr="00993FFA">
        <w:rPr>
          <w:color w:val="000000" w:themeColor="text1"/>
          <w:rPrChange w:id="1217" w:author="Yufei Sun" w:date="2022-01-04T22:28:00Z">
            <w:rPr/>
          </w:rPrChange>
        </w:rPr>
        <w:fldChar w:fldCharType="separate"/>
      </w:r>
      <w:r w:rsidRPr="00993FFA">
        <w:rPr>
          <w:rStyle w:val="ae"/>
          <w:color w:val="000000" w:themeColor="text1"/>
          <w:lang w:eastAsia="zh-CN"/>
          <w:rPrChange w:id="1218" w:author="Yufei Sun" w:date="2022-01-04T22:28:00Z">
            <w:rPr>
              <w:rStyle w:val="ae"/>
              <w:lang w:eastAsia="zh-CN"/>
            </w:rPr>
          </w:rPrChange>
        </w:rPr>
        <w:t>孟天广</w:t>
      </w:r>
      <w:r w:rsidRPr="00993FFA">
        <w:rPr>
          <w:rStyle w:val="ae"/>
          <w:color w:val="000000" w:themeColor="text1"/>
          <w:lang w:eastAsia="zh-CN"/>
          <w:rPrChange w:id="1219" w:author="Yufei Sun" w:date="2022-01-04T22:28:00Z">
            <w:rPr>
              <w:rStyle w:val="ae"/>
              <w:lang w:eastAsia="zh-CN"/>
            </w:rPr>
          </w:rPrChange>
        </w:rPr>
        <w:t xml:space="preserve"> </w:t>
      </w:r>
      <w:r w:rsidRPr="00993FFA">
        <w:rPr>
          <w:rStyle w:val="ae"/>
          <w:color w:val="000000" w:themeColor="text1"/>
          <w:lang w:eastAsia="zh-CN"/>
          <w:rPrChange w:id="1220" w:author="Yufei Sun" w:date="2022-01-04T22:28:00Z">
            <w:rPr>
              <w:rStyle w:val="ae"/>
              <w:lang w:eastAsia="zh-CN"/>
            </w:rPr>
          </w:rPrChange>
        </w:rPr>
        <w:t>等</w:t>
      </w:r>
      <w:r w:rsidRPr="00993FFA">
        <w:rPr>
          <w:rStyle w:val="ae"/>
          <w:color w:val="000000" w:themeColor="text1"/>
          <w:lang w:eastAsia="zh-CN"/>
          <w:rPrChange w:id="1221" w:author="Yufei Sun" w:date="2022-01-04T22:28:00Z">
            <w:rPr>
              <w:rStyle w:val="ae"/>
              <w:lang w:eastAsia="zh-CN"/>
            </w:rPr>
          </w:rPrChange>
        </w:rPr>
        <w:t>, 2015</w:t>
      </w:r>
      <w:r w:rsidR="00347073" w:rsidRPr="00993FFA">
        <w:rPr>
          <w:rStyle w:val="ae"/>
          <w:color w:val="000000" w:themeColor="text1"/>
          <w:lang w:eastAsia="zh-CN"/>
          <w:rPrChange w:id="1222" w:author="Yufei Sun" w:date="2022-01-04T22:28:00Z">
            <w:rPr>
              <w:rStyle w:val="ae"/>
              <w:lang w:eastAsia="zh-CN"/>
            </w:rPr>
          </w:rPrChange>
        </w:rPr>
        <w:fldChar w:fldCharType="end"/>
      </w:r>
      <w:r w:rsidRPr="00993FFA">
        <w:rPr>
          <w:color w:val="000000" w:themeColor="text1"/>
          <w:lang w:eastAsia="zh-CN"/>
          <w:rPrChange w:id="1223" w:author="Yufei Sun" w:date="2022-01-04T22:28:00Z">
            <w:rPr>
              <w:lang w:eastAsia="zh-CN"/>
            </w:rPr>
          </w:rPrChange>
        </w:rPr>
        <w:t xml:space="preserve">) </w:t>
      </w:r>
      <w:r w:rsidRPr="00993FFA">
        <w:rPr>
          <w:color w:val="000000" w:themeColor="text1"/>
          <w:lang w:eastAsia="zh-CN"/>
          <w:rPrChange w:id="1224" w:author="Yufei Sun" w:date="2022-01-04T22:28:00Z">
            <w:rPr>
              <w:lang w:eastAsia="zh-CN"/>
            </w:rPr>
          </w:rPrChange>
        </w:rPr>
        <w:t>。</w:t>
      </w:r>
    </w:p>
    <w:p w14:paraId="382745EE" w14:textId="13E45831" w:rsidR="00977E4B" w:rsidRPr="00993FFA" w:rsidRDefault="006C0E77" w:rsidP="00454BB9">
      <w:pPr>
        <w:pStyle w:val="a0"/>
        <w:ind w:firstLine="480"/>
        <w:rPr>
          <w:color w:val="000000" w:themeColor="text1"/>
          <w:lang w:eastAsia="zh-CN"/>
          <w:rPrChange w:id="1225" w:author="Yufei Sun" w:date="2022-01-04T22:28:00Z">
            <w:rPr>
              <w:lang w:eastAsia="zh-CN"/>
            </w:rPr>
          </w:rPrChange>
        </w:rPr>
      </w:pPr>
      <w:r w:rsidRPr="00993FFA">
        <w:rPr>
          <w:color w:val="000000" w:themeColor="text1"/>
          <w:lang w:eastAsia="zh-CN"/>
          <w:rPrChange w:id="1226" w:author="Yufei Sun" w:date="2022-01-04T22:28:00Z">
            <w:rPr>
              <w:lang w:eastAsia="zh-CN"/>
            </w:rPr>
          </w:rPrChange>
        </w:rPr>
        <w:t>近年来的政治体制改革对于压力型体制最大的影响在于两个主要</w:t>
      </w:r>
      <w:del w:id="1227" w:author="Yufei Sun" w:date="2022-01-04T22:12:00Z">
        <w:r w:rsidRPr="00993FFA" w:rsidDel="003045BE">
          <w:rPr>
            <w:color w:val="000000" w:themeColor="text1"/>
            <w:lang w:eastAsia="zh-CN"/>
            <w:rPrChange w:id="1228" w:author="Yufei Sun" w:date="2022-01-04T22:28:00Z">
              <w:rPr>
                <w:lang w:eastAsia="zh-CN"/>
              </w:rPr>
            </w:rPrChange>
          </w:rPr>
          <w:delText>减压阀</w:delText>
        </w:r>
      </w:del>
      <w:ins w:id="1229" w:author="Yufei Sun" w:date="2022-01-04T22:12:00Z">
        <w:r w:rsidR="003045BE" w:rsidRPr="00993FFA">
          <w:rPr>
            <w:rFonts w:hint="eastAsia"/>
            <w:color w:val="000000" w:themeColor="text1"/>
            <w:lang w:eastAsia="zh-CN"/>
            <w:rPrChange w:id="1230" w:author="Yufei Sun" w:date="2022-01-04T22:28:00Z">
              <w:rPr>
                <w:rFonts w:hint="eastAsia"/>
                <w:lang w:eastAsia="zh-CN"/>
              </w:rPr>
            </w:rPrChange>
          </w:rPr>
          <w:t>“</w:t>
        </w:r>
        <w:r w:rsidR="003045BE" w:rsidRPr="00993FFA">
          <w:rPr>
            <w:color w:val="000000" w:themeColor="text1"/>
            <w:lang w:eastAsia="zh-CN"/>
            <w:rPrChange w:id="1231" w:author="Yufei Sun" w:date="2022-01-04T22:28:00Z">
              <w:rPr>
                <w:lang w:eastAsia="zh-CN"/>
              </w:rPr>
            </w:rPrChange>
          </w:rPr>
          <w:t>减压阀</w:t>
        </w:r>
        <w:r w:rsidR="003045BE" w:rsidRPr="00993FFA">
          <w:rPr>
            <w:rFonts w:hint="eastAsia"/>
            <w:color w:val="000000" w:themeColor="text1"/>
            <w:lang w:eastAsia="zh-CN"/>
            <w:rPrChange w:id="1232" w:author="Yufei Sun" w:date="2022-01-04T22:28:00Z">
              <w:rPr>
                <w:rFonts w:hint="eastAsia"/>
                <w:lang w:eastAsia="zh-CN"/>
              </w:rPr>
            </w:rPrChange>
          </w:rPr>
          <w:t>”</w:t>
        </w:r>
      </w:ins>
      <w:r w:rsidRPr="00993FFA">
        <w:rPr>
          <w:color w:val="000000" w:themeColor="text1"/>
          <w:lang w:eastAsia="zh-CN"/>
          <w:rPrChange w:id="1233" w:author="Yufei Sun" w:date="2022-01-04T22:28:00Z">
            <w:rPr>
              <w:lang w:eastAsia="zh-CN"/>
            </w:rPr>
          </w:rPrChange>
        </w:rPr>
        <w:t>的失灵。系统垂直化管理、预算公开和阳光工资等领域的改革使得地方政府政策执行的过程、程序和阶段性目标也成为监控的内容</w:t>
      </w:r>
      <w:r w:rsidRPr="00993FFA">
        <w:rPr>
          <w:color w:val="000000" w:themeColor="text1"/>
          <w:lang w:eastAsia="zh-CN"/>
          <w:rPrChange w:id="1234" w:author="Yufei Sun" w:date="2022-01-04T22:28:00Z">
            <w:rPr>
              <w:lang w:eastAsia="zh-CN"/>
            </w:rPr>
          </w:rPrChange>
        </w:rPr>
        <w:t xml:space="preserve"> (</w:t>
      </w:r>
      <w:r w:rsidR="00347073" w:rsidRPr="00993FFA">
        <w:rPr>
          <w:color w:val="000000" w:themeColor="text1"/>
          <w:rPrChange w:id="1235" w:author="Yufei Sun" w:date="2022-01-04T22:28:00Z">
            <w:rPr/>
          </w:rPrChange>
        </w:rPr>
        <w:fldChar w:fldCharType="begin"/>
      </w:r>
      <w:r w:rsidR="00347073" w:rsidRPr="00993FFA">
        <w:rPr>
          <w:color w:val="000000" w:themeColor="text1"/>
          <w:lang w:eastAsia="zh-CN"/>
          <w:rPrChange w:id="1236" w:author="Yufei Sun" w:date="2022-01-04T22:28:00Z">
            <w:rPr>
              <w:lang w:eastAsia="zh-CN"/>
            </w:rPr>
          </w:rPrChange>
        </w:rPr>
        <w:instrText xml:space="preserve"> HYPERLINK \l "ref-LiZhenEtAl2020" \h </w:instrText>
      </w:r>
      <w:r w:rsidR="00347073" w:rsidRPr="00993FFA">
        <w:rPr>
          <w:color w:val="000000" w:themeColor="text1"/>
          <w:rPrChange w:id="1237" w:author="Yufei Sun" w:date="2022-01-04T22:28:00Z">
            <w:rPr/>
          </w:rPrChange>
        </w:rPr>
        <w:fldChar w:fldCharType="separate"/>
      </w:r>
      <w:r w:rsidRPr="00993FFA">
        <w:rPr>
          <w:rStyle w:val="ae"/>
          <w:color w:val="000000" w:themeColor="text1"/>
          <w:lang w:eastAsia="zh-CN"/>
          <w:rPrChange w:id="1238" w:author="Yufei Sun" w:date="2022-01-04T22:28:00Z">
            <w:rPr>
              <w:rStyle w:val="ae"/>
              <w:lang w:eastAsia="zh-CN"/>
            </w:rPr>
          </w:rPrChange>
        </w:rPr>
        <w:t>李振</w:t>
      </w:r>
      <w:r w:rsidRPr="00993FFA">
        <w:rPr>
          <w:rStyle w:val="ae"/>
          <w:color w:val="000000" w:themeColor="text1"/>
          <w:lang w:eastAsia="zh-CN"/>
          <w:rPrChange w:id="1239" w:author="Yufei Sun" w:date="2022-01-04T22:28:00Z">
            <w:rPr>
              <w:rStyle w:val="ae"/>
              <w:lang w:eastAsia="zh-CN"/>
            </w:rPr>
          </w:rPrChange>
        </w:rPr>
        <w:t xml:space="preserve"> </w:t>
      </w:r>
      <w:r w:rsidRPr="00993FFA">
        <w:rPr>
          <w:rStyle w:val="ae"/>
          <w:color w:val="000000" w:themeColor="text1"/>
          <w:lang w:eastAsia="zh-CN"/>
          <w:rPrChange w:id="1240" w:author="Yufei Sun" w:date="2022-01-04T22:28:00Z">
            <w:rPr>
              <w:rStyle w:val="ae"/>
              <w:lang w:eastAsia="zh-CN"/>
            </w:rPr>
          </w:rPrChange>
        </w:rPr>
        <w:t>等</w:t>
      </w:r>
      <w:r w:rsidRPr="00993FFA">
        <w:rPr>
          <w:rStyle w:val="ae"/>
          <w:color w:val="000000" w:themeColor="text1"/>
          <w:lang w:eastAsia="zh-CN"/>
          <w:rPrChange w:id="1241" w:author="Yufei Sun" w:date="2022-01-04T22:28:00Z">
            <w:rPr>
              <w:rStyle w:val="ae"/>
              <w:lang w:eastAsia="zh-CN"/>
            </w:rPr>
          </w:rPrChange>
        </w:rPr>
        <w:t>, 2020</w:t>
      </w:r>
      <w:r w:rsidR="00347073" w:rsidRPr="00993FFA">
        <w:rPr>
          <w:rStyle w:val="ae"/>
          <w:color w:val="000000" w:themeColor="text1"/>
          <w:lang w:eastAsia="zh-CN"/>
          <w:rPrChange w:id="1242" w:author="Yufei Sun" w:date="2022-01-04T22:28:00Z">
            <w:rPr>
              <w:rStyle w:val="ae"/>
              <w:lang w:eastAsia="zh-CN"/>
            </w:rPr>
          </w:rPrChange>
        </w:rPr>
        <w:fldChar w:fldCharType="end"/>
      </w:r>
      <w:r w:rsidRPr="00993FFA">
        <w:rPr>
          <w:color w:val="000000" w:themeColor="text1"/>
          <w:lang w:eastAsia="zh-CN"/>
          <w:rPrChange w:id="1243" w:author="Yufei Sun" w:date="2022-01-04T22:28:00Z">
            <w:rPr>
              <w:lang w:eastAsia="zh-CN"/>
            </w:rPr>
          </w:rPrChange>
        </w:rPr>
        <w:t xml:space="preserve">) </w:t>
      </w:r>
      <w:r w:rsidRPr="00993FFA">
        <w:rPr>
          <w:color w:val="000000" w:themeColor="text1"/>
          <w:lang w:eastAsia="zh-CN"/>
          <w:rPrChange w:id="1244" w:author="Yufei Sun" w:date="2022-01-04T22:28:00Z">
            <w:rPr>
              <w:lang w:eastAsia="zh-CN"/>
            </w:rPr>
          </w:rPrChange>
        </w:rPr>
        <w:t>，之前时紧时松的纪律和规划得以严格执行，</w:t>
      </w:r>
      <w:ins w:id="1245" w:author="Yufei Sun" w:date="2021-11-22T12:26:00Z">
        <w:r w:rsidR="009D1EBB" w:rsidRPr="00993FFA">
          <w:rPr>
            <w:rFonts w:hint="eastAsia"/>
            <w:color w:val="000000" w:themeColor="text1"/>
            <w:lang w:eastAsia="zh-CN"/>
            <w:rPrChange w:id="1246" w:author="Yufei Sun" w:date="2022-01-04T22:28:00Z">
              <w:rPr>
                <w:rFonts w:hint="eastAsia"/>
                <w:lang w:eastAsia="zh-CN"/>
              </w:rPr>
            </w:rPrChange>
          </w:rPr>
          <w:t>上下级借助</w:t>
        </w:r>
      </w:ins>
      <w:r w:rsidRPr="00993FFA">
        <w:rPr>
          <w:color w:val="000000" w:themeColor="text1"/>
          <w:lang w:eastAsia="zh-CN"/>
          <w:rPrChange w:id="1247" w:author="Yufei Sun" w:date="2022-01-04T22:28:00Z">
            <w:rPr>
              <w:lang w:eastAsia="zh-CN"/>
            </w:rPr>
          </w:rPrChange>
        </w:rPr>
        <w:t>“</w:t>
      </w:r>
      <w:r w:rsidRPr="00993FFA">
        <w:rPr>
          <w:color w:val="000000" w:themeColor="text1"/>
          <w:lang w:eastAsia="zh-CN"/>
          <w:rPrChange w:id="1248" w:author="Yufei Sun" w:date="2022-01-04T22:28:00Z">
            <w:rPr>
              <w:lang w:eastAsia="zh-CN"/>
            </w:rPr>
          </w:rPrChange>
        </w:rPr>
        <w:t>关系</w:t>
      </w:r>
      <w:r w:rsidRPr="00993FFA">
        <w:rPr>
          <w:color w:val="000000" w:themeColor="text1"/>
          <w:lang w:eastAsia="zh-CN"/>
          <w:rPrChange w:id="1249" w:author="Yufei Sun" w:date="2022-01-04T22:28:00Z">
            <w:rPr>
              <w:lang w:eastAsia="zh-CN"/>
            </w:rPr>
          </w:rPrChange>
        </w:rPr>
        <w:t>”</w:t>
      </w:r>
      <w:r w:rsidRPr="00993FFA">
        <w:rPr>
          <w:color w:val="000000" w:themeColor="text1"/>
          <w:lang w:eastAsia="zh-CN"/>
          <w:rPrChange w:id="1250" w:author="Yufei Sun" w:date="2022-01-04T22:28:00Z">
            <w:rPr>
              <w:lang w:eastAsia="zh-CN"/>
            </w:rPr>
          </w:rPrChange>
        </w:rPr>
        <w:t>等非正式制度</w:t>
      </w:r>
      <w:ins w:id="1251" w:author="Yufei Sun" w:date="2021-11-22T12:25:00Z">
        <w:r w:rsidR="009D1EBB" w:rsidRPr="00993FFA">
          <w:rPr>
            <w:color w:val="000000" w:themeColor="text1"/>
            <w:lang w:eastAsia="zh-CN"/>
            <w:rPrChange w:id="1252" w:author="Yufei Sun" w:date="2022-01-04T22:28:00Z">
              <w:rPr>
                <w:lang w:eastAsia="zh-CN"/>
              </w:rPr>
            </w:rPrChange>
          </w:rPr>
          <w:t>进行博弈和设定目标</w:t>
        </w:r>
      </w:ins>
      <w:ins w:id="1253" w:author="Yufei Sun" w:date="2021-11-22T12:26:00Z">
        <w:r w:rsidR="009D1EBB" w:rsidRPr="00993FFA">
          <w:rPr>
            <w:rFonts w:hint="eastAsia"/>
            <w:color w:val="000000" w:themeColor="text1"/>
            <w:lang w:eastAsia="zh-CN"/>
            <w:rPrChange w:id="1254" w:author="Yufei Sun" w:date="2022-01-04T22:28:00Z">
              <w:rPr>
                <w:rFonts w:hint="eastAsia"/>
                <w:lang w:eastAsia="zh-CN"/>
              </w:rPr>
            </w:rPrChange>
          </w:rPr>
          <w:t>这一</w:t>
        </w:r>
      </w:ins>
      <w:r w:rsidRPr="00993FFA">
        <w:rPr>
          <w:color w:val="000000" w:themeColor="text1"/>
          <w:lang w:eastAsia="zh-CN"/>
          <w:rPrChange w:id="1255" w:author="Yufei Sun" w:date="2022-01-04T22:28:00Z">
            <w:rPr>
              <w:lang w:eastAsia="zh-CN"/>
            </w:rPr>
          </w:rPrChange>
        </w:rPr>
        <w:t>减压阀的作用空间越来越少；统计权的控制、数字管理的下沉</w:t>
      </w:r>
      <w:r w:rsidRPr="00993FFA">
        <w:rPr>
          <w:color w:val="000000" w:themeColor="text1"/>
          <w:lang w:eastAsia="zh-CN"/>
          <w:rPrChange w:id="1256" w:author="Yufei Sun" w:date="2022-01-04T22:28:00Z">
            <w:rPr>
              <w:lang w:eastAsia="zh-CN"/>
            </w:rPr>
          </w:rPrChange>
        </w:rPr>
        <w:t xml:space="preserve"> (</w:t>
      </w:r>
      <w:r w:rsidR="00347073" w:rsidRPr="00993FFA">
        <w:rPr>
          <w:color w:val="000000" w:themeColor="text1"/>
          <w:rPrChange w:id="1257" w:author="Yufei Sun" w:date="2022-01-04T22:28:00Z">
            <w:rPr/>
          </w:rPrChange>
        </w:rPr>
        <w:fldChar w:fldCharType="begin"/>
      </w:r>
      <w:r w:rsidR="00347073" w:rsidRPr="00993FFA">
        <w:rPr>
          <w:color w:val="000000" w:themeColor="text1"/>
          <w:lang w:eastAsia="zh-CN"/>
          <w:rPrChange w:id="1258" w:author="Yufei Sun" w:date="2022-01-04T22:28:00Z">
            <w:rPr>
              <w:lang w:eastAsia="zh-CN"/>
            </w:rPr>
          </w:rPrChange>
        </w:rPr>
        <w:instrText xml:space="preserve"> HYPERLINK \l "ref-WangYuLei2016" \h </w:instrText>
      </w:r>
      <w:r w:rsidR="00347073" w:rsidRPr="00993FFA">
        <w:rPr>
          <w:color w:val="000000" w:themeColor="text1"/>
          <w:rPrChange w:id="1259" w:author="Yufei Sun" w:date="2022-01-04T22:28:00Z">
            <w:rPr/>
          </w:rPrChange>
        </w:rPr>
        <w:fldChar w:fldCharType="separate"/>
      </w:r>
      <w:r w:rsidRPr="00993FFA">
        <w:rPr>
          <w:rStyle w:val="ae"/>
          <w:color w:val="000000" w:themeColor="text1"/>
          <w:lang w:eastAsia="zh-CN"/>
          <w:rPrChange w:id="1260" w:author="Yufei Sun" w:date="2022-01-04T22:28:00Z">
            <w:rPr>
              <w:rStyle w:val="ae"/>
              <w:lang w:eastAsia="zh-CN"/>
            </w:rPr>
          </w:rPrChange>
        </w:rPr>
        <w:t>王雨磊</w:t>
      </w:r>
      <w:r w:rsidRPr="00993FFA">
        <w:rPr>
          <w:rStyle w:val="ae"/>
          <w:color w:val="000000" w:themeColor="text1"/>
          <w:lang w:eastAsia="zh-CN"/>
          <w:rPrChange w:id="1261" w:author="Yufei Sun" w:date="2022-01-04T22:28:00Z">
            <w:rPr>
              <w:rStyle w:val="ae"/>
              <w:lang w:eastAsia="zh-CN"/>
            </w:rPr>
          </w:rPrChange>
        </w:rPr>
        <w:t>, 2016</w:t>
      </w:r>
      <w:r w:rsidR="00347073" w:rsidRPr="00993FFA">
        <w:rPr>
          <w:rStyle w:val="ae"/>
          <w:color w:val="000000" w:themeColor="text1"/>
          <w:lang w:eastAsia="zh-CN"/>
          <w:rPrChange w:id="1262" w:author="Yufei Sun" w:date="2022-01-04T22:28:00Z">
            <w:rPr>
              <w:rStyle w:val="ae"/>
              <w:lang w:eastAsia="zh-CN"/>
            </w:rPr>
          </w:rPrChange>
        </w:rPr>
        <w:fldChar w:fldCharType="end"/>
      </w:r>
      <w:r w:rsidRPr="00993FFA">
        <w:rPr>
          <w:color w:val="000000" w:themeColor="text1"/>
          <w:lang w:eastAsia="zh-CN"/>
          <w:rPrChange w:id="1263" w:author="Yufei Sun" w:date="2022-01-04T22:28:00Z">
            <w:rPr>
              <w:lang w:eastAsia="zh-CN"/>
            </w:rPr>
          </w:rPrChange>
        </w:rPr>
        <w:t xml:space="preserve">) </w:t>
      </w:r>
      <w:r w:rsidRPr="00993FFA">
        <w:rPr>
          <w:color w:val="000000" w:themeColor="text1"/>
          <w:lang w:eastAsia="zh-CN"/>
          <w:rPrChange w:id="1264" w:author="Yufei Sun" w:date="2022-01-04T22:28:00Z">
            <w:rPr>
              <w:lang w:eastAsia="zh-CN"/>
            </w:rPr>
          </w:rPrChange>
        </w:rPr>
        <w:t>、统计手段和技术的进步和统计方法的确</w:t>
      </w:r>
      <w:r w:rsidRPr="00993FFA">
        <w:rPr>
          <w:color w:val="000000" w:themeColor="text1"/>
          <w:lang w:eastAsia="zh-CN"/>
          <w:rPrChange w:id="1265" w:author="Yufei Sun" w:date="2022-01-04T22:28:00Z">
            <w:rPr>
              <w:lang w:eastAsia="zh-CN"/>
            </w:rPr>
          </w:rPrChange>
        </w:rPr>
        <w:lastRenderedPageBreak/>
        <w:t>定和透明</w:t>
      </w:r>
      <w:ins w:id="1266" w:author="Yufei Sun" w:date="2021-11-22T12:28:00Z">
        <w:r w:rsidR="00B11320" w:rsidRPr="00993FFA">
          <w:rPr>
            <w:rFonts w:hint="eastAsia"/>
            <w:color w:val="000000" w:themeColor="text1"/>
            <w:lang w:eastAsia="zh-CN"/>
            <w:rPrChange w:id="1267" w:author="Yufei Sun" w:date="2022-01-04T22:28:00Z">
              <w:rPr>
                <w:rFonts w:hint="eastAsia"/>
                <w:lang w:eastAsia="zh-CN"/>
              </w:rPr>
            </w:rPrChange>
          </w:rPr>
          <w:t>，</w:t>
        </w:r>
      </w:ins>
      <w:r w:rsidRPr="00993FFA">
        <w:rPr>
          <w:color w:val="000000" w:themeColor="text1"/>
          <w:lang w:eastAsia="zh-CN"/>
          <w:rPrChange w:id="1268" w:author="Yufei Sun" w:date="2022-01-04T22:28:00Z">
            <w:rPr>
              <w:lang w:eastAsia="zh-CN"/>
            </w:rPr>
          </w:rPrChange>
        </w:rPr>
        <w:t>使得</w:t>
      </w:r>
      <w:ins w:id="1269" w:author="Yufei Sun" w:date="2021-11-22T12:27:00Z">
        <w:r w:rsidR="00B11320" w:rsidRPr="00993FFA">
          <w:rPr>
            <w:color w:val="000000" w:themeColor="text1"/>
            <w:lang w:eastAsia="zh-CN"/>
            <w:rPrChange w:id="1270" w:author="Yufei Sun" w:date="2022-01-04T22:28:00Z">
              <w:rPr>
                <w:lang w:eastAsia="zh-CN"/>
              </w:rPr>
            </w:rPrChange>
          </w:rPr>
          <w:t>上级通过调整统计方法和口径来调节下级的</w:t>
        </w:r>
        <w:r w:rsidR="00B11320" w:rsidRPr="00993FFA">
          <w:rPr>
            <w:color w:val="000000" w:themeColor="text1"/>
            <w:lang w:eastAsia="zh-CN"/>
            <w:rPrChange w:id="1271" w:author="Yufei Sun" w:date="2022-01-04T22:28:00Z">
              <w:rPr>
                <w:lang w:eastAsia="zh-CN"/>
              </w:rPr>
            </w:rPrChange>
          </w:rPr>
          <w:t>“</w:t>
        </w:r>
        <w:r w:rsidR="00B11320" w:rsidRPr="00993FFA">
          <w:rPr>
            <w:color w:val="000000" w:themeColor="text1"/>
            <w:lang w:eastAsia="zh-CN"/>
            <w:rPrChange w:id="1272" w:author="Yufei Sun" w:date="2022-01-04T22:28:00Z">
              <w:rPr>
                <w:lang w:eastAsia="zh-CN"/>
              </w:rPr>
            </w:rPrChange>
          </w:rPr>
          <w:t>压力参数</w:t>
        </w:r>
        <w:r w:rsidR="00B11320" w:rsidRPr="00993FFA">
          <w:rPr>
            <w:color w:val="000000" w:themeColor="text1"/>
            <w:lang w:eastAsia="zh-CN"/>
            <w:rPrChange w:id="1273" w:author="Yufei Sun" w:date="2022-01-04T22:28:00Z">
              <w:rPr>
                <w:lang w:eastAsia="zh-CN"/>
              </w:rPr>
            </w:rPrChange>
          </w:rPr>
          <w:t>”</w:t>
        </w:r>
      </w:ins>
      <w:ins w:id="1274" w:author="Yufei Sun" w:date="2021-11-22T12:28:00Z">
        <w:r w:rsidR="00B11320" w:rsidRPr="00993FFA">
          <w:rPr>
            <w:rFonts w:hint="eastAsia"/>
            <w:color w:val="000000" w:themeColor="text1"/>
            <w:lang w:eastAsia="zh-CN"/>
            <w:rPrChange w:id="1275" w:author="Yufei Sun" w:date="2022-01-04T22:28:00Z">
              <w:rPr>
                <w:rFonts w:hint="eastAsia"/>
                <w:lang w:eastAsia="zh-CN"/>
              </w:rPr>
            </w:rPrChange>
          </w:rPr>
          <w:t>的空间减少，</w:t>
        </w:r>
      </w:ins>
      <w:r w:rsidRPr="00993FFA">
        <w:rPr>
          <w:color w:val="000000" w:themeColor="text1"/>
          <w:lang w:eastAsia="zh-CN"/>
          <w:rPrChange w:id="1276" w:author="Yufei Sun" w:date="2022-01-04T22:28:00Z">
            <w:rPr>
              <w:lang w:eastAsia="zh-CN"/>
            </w:rPr>
          </w:rPrChange>
        </w:rPr>
        <w:t>统计这个减压阀对</w:t>
      </w:r>
      <w:ins w:id="1277" w:author="Yufei Sun" w:date="2021-11-22T12:28:00Z">
        <w:r w:rsidR="00B11320" w:rsidRPr="00993FFA">
          <w:rPr>
            <w:rFonts w:hint="eastAsia"/>
            <w:color w:val="000000" w:themeColor="text1"/>
            <w:lang w:eastAsia="zh-CN"/>
            <w:rPrChange w:id="1278" w:author="Yufei Sun" w:date="2022-01-04T22:28:00Z">
              <w:rPr>
                <w:rFonts w:hint="eastAsia"/>
                <w:lang w:eastAsia="zh-CN"/>
              </w:rPr>
            </w:rPrChange>
          </w:rPr>
          <w:t>地方政府的</w:t>
        </w:r>
      </w:ins>
      <w:r w:rsidRPr="00993FFA">
        <w:rPr>
          <w:color w:val="000000" w:themeColor="text1"/>
          <w:lang w:eastAsia="zh-CN"/>
          <w:rPrChange w:id="1279" w:author="Yufei Sun" w:date="2022-01-04T22:28:00Z">
            <w:rPr>
              <w:lang w:eastAsia="zh-CN"/>
            </w:rPr>
          </w:rPrChange>
        </w:rPr>
        <w:t>压力越来越难发挥调节作用。</w:t>
      </w:r>
    </w:p>
    <w:p w14:paraId="55B28557" w14:textId="6B8356F1" w:rsidR="00977E4B" w:rsidRPr="00993FFA" w:rsidRDefault="006C0E77">
      <w:pPr>
        <w:pStyle w:val="a0"/>
        <w:ind w:firstLine="480"/>
        <w:rPr>
          <w:color w:val="000000" w:themeColor="text1"/>
          <w:lang w:eastAsia="zh-CN"/>
          <w:rPrChange w:id="1280" w:author="Yufei Sun" w:date="2022-01-04T22:28:00Z">
            <w:rPr>
              <w:lang w:eastAsia="zh-CN"/>
            </w:rPr>
          </w:rPrChange>
        </w:rPr>
      </w:pPr>
      <w:r w:rsidRPr="00993FFA">
        <w:rPr>
          <w:color w:val="000000" w:themeColor="text1"/>
          <w:lang w:eastAsia="zh-CN"/>
          <w:rPrChange w:id="1281" w:author="Yufei Sun" w:date="2022-01-04T22:28:00Z">
            <w:rPr>
              <w:lang w:eastAsia="zh-CN"/>
            </w:rPr>
          </w:rPrChange>
        </w:rPr>
        <w:t>面对这些治理过程中的变化，压力型体制虽然仍表现出生动的描述力和较强的解释力</w:t>
      </w:r>
      <w:r w:rsidRPr="00993FFA">
        <w:rPr>
          <w:color w:val="000000" w:themeColor="text1"/>
          <w:lang w:eastAsia="zh-CN"/>
          <w:rPrChange w:id="1282" w:author="Yufei Sun" w:date="2022-01-04T22:28:00Z">
            <w:rPr>
              <w:lang w:eastAsia="zh-CN"/>
            </w:rPr>
          </w:rPrChange>
        </w:rPr>
        <w:t xml:space="preserve"> (</w:t>
      </w:r>
      <w:r w:rsidR="00347073" w:rsidRPr="00993FFA">
        <w:rPr>
          <w:color w:val="000000" w:themeColor="text1"/>
          <w:rPrChange w:id="1283" w:author="Yufei Sun" w:date="2022-01-04T22:28:00Z">
            <w:rPr/>
          </w:rPrChange>
        </w:rPr>
        <w:fldChar w:fldCharType="begin"/>
      </w:r>
      <w:r w:rsidR="00347073" w:rsidRPr="00993FFA">
        <w:rPr>
          <w:color w:val="000000" w:themeColor="text1"/>
          <w:lang w:eastAsia="zh-CN"/>
          <w:rPrChange w:id="1284" w:author="Yufei Sun" w:date="2022-01-04T22:28:00Z">
            <w:rPr>
              <w:lang w:eastAsia="zh-CN"/>
            </w:rPr>
          </w:rPrChange>
        </w:rPr>
        <w:instrText xml:space="preserve"> HYPERLINK \l "ref-YangYan2018" \h </w:instrText>
      </w:r>
      <w:r w:rsidR="00347073" w:rsidRPr="00993FFA">
        <w:rPr>
          <w:color w:val="000000" w:themeColor="text1"/>
          <w:rPrChange w:id="1285" w:author="Yufei Sun" w:date="2022-01-04T22:28:00Z">
            <w:rPr/>
          </w:rPrChange>
        </w:rPr>
        <w:fldChar w:fldCharType="separate"/>
      </w:r>
      <w:r w:rsidRPr="00993FFA">
        <w:rPr>
          <w:rStyle w:val="ae"/>
          <w:color w:val="000000" w:themeColor="text1"/>
          <w:lang w:eastAsia="zh-CN"/>
          <w:rPrChange w:id="1286" w:author="Yufei Sun" w:date="2022-01-04T22:28:00Z">
            <w:rPr>
              <w:rStyle w:val="ae"/>
              <w:lang w:eastAsia="zh-CN"/>
            </w:rPr>
          </w:rPrChange>
        </w:rPr>
        <w:t xml:space="preserve">YANG </w:t>
      </w:r>
      <w:r w:rsidRPr="00993FFA">
        <w:rPr>
          <w:rStyle w:val="ae"/>
          <w:color w:val="000000" w:themeColor="text1"/>
          <w:lang w:eastAsia="zh-CN"/>
          <w:rPrChange w:id="1287" w:author="Yufei Sun" w:date="2022-01-04T22:28:00Z">
            <w:rPr>
              <w:rStyle w:val="ae"/>
              <w:lang w:eastAsia="zh-CN"/>
            </w:rPr>
          </w:rPrChange>
        </w:rPr>
        <w:t>等</w:t>
      </w:r>
      <w:r w:rsidRPr="00993FFA">
        <w:rPr>
          <w:rStyle w:val="ae"/>
          <w:color w:val="000000" w:themeColor="text1"/>
          <w:lang w:eastAsia="zh-CN"/>
          <w:rPrChange w:id="1288" w:author="Yufei Sun" w:date="2022-01-04T22:28:00Z">
            <w:rPr>
              <w:rStyle w:val="ae"/>
              <w:lang w:eastAsia="zh-CN"/>
            </w:rPr>
          </w:rPrChange>
        </w:rPr>
        <w:t>, 2018</w:t>
      </w:r>
      <w:r w:rsidR="00347073" w:rsidRPr="00993FFA">
        <w:rPr>
          <w:rStyle w:val="ae"/>
          <w:color w:val="000000" w:themeColor="text1"/>
          <w:lang w:eastAsia="zh-CN"/>
          <w:rPrChange w:id="1289" w:author="Yufei Sun" w:date="2022-01-04T22:28:00Z">
            <w:rPr>
              <w:rStyle w:val="ae"/>
              <w:lang w:eastAsia="zh-CN"/>
            </w:rPr>
          </w:rPrChange>
        </w:rPr>
        <w:fldChar w:fldCharType="end"/>
      </w:r>
      <w:r w:rsidRPr="00993FFA">
        <w:rPr>
          <w:color w:val="000000" w:themeColor="text1"/>
          <w:lang w:eastAsia="zh-CN"/>
          <w:rPrChange w:id="1290" w:author="Yufei Sun" w:date="2022-01-04T22:28:00Z">
            <w:rPr>
              <w:lang w:eastAsia="zh-CN"/>
            </w:rPr>
          </w:rPrChange>
        </w:rPr>
        <w:t>)</w:t>
      </w:r>
      <w:r w:rsidRPr="00993FFA">
        <w:rPr>
          <w:color w:val="000000" w:themeColor="text1"/>
          <w:lang w:eastAsia="zh-CN"/>
          <w:rPrChange w:id="1291" w:author="Yufei Sun" w:date="2022-01-04T22:28:00Z">
            <w:rPr>
              <w:lang w:eastAsia="zh-CN"/>
            </w:rPr>
          </w:rPrChange>
        </w:rPr>
        <w:t>，但是面对新的制度环境和新的现象依旧存在解释力上的不足。例如，在上级政府更多的使用</w:t>
      </w:r>
      <w:r w:rsidRPr="00993FFA">
        <w:rPr>
          <w:color w:val="000000" w:themeColor="text1"/>
          <w:lang w:eastAsia="zh-CN"/>
          <w:rPrChange w:id="1292" w:author="Yufei Sun" w:date="2022-01-04T22:28:00Z">
            <w:rPr>
              <w:lang w:eastAsia="zh-CN"/>
            </w:rPr>
          </w:rPrChange>
        </w:rPr>
        <w:t>“</w:t>
      </w:r>
      <w:r w:rsidRPr="00993FFA">
        <w:rPr>
          <w:color w:val="000000" w:themeColor="text1"/>
          <w:lang w:eastAsia="zh-CN"/>
          <w:rPrChange w:id="1293" w:author="Yufei Sun" w:date="2022-01-04T22:28:00Z">
            <w:rPr>
              <w:lang w:eastAsia="zh-CN"/>
            </w:rPr>
          </w:rPrChange>
        </w:rPr>
        <w:t>一竿子捅到底</w:t>
      </w:r>
      <w:r w:rsidRPr="00993FFA">
        <w:rPr>
          <w:color w:val="000000" w:themeColor="text1"/>
          <w:lang w:eastAsia="zh-CN"/>
          <w:rPrChange w:id="1294" w:author="Yufei Sun" w:date="2022-01-04T22:28:00Z">
            <w:rPr>
              <w:lang w:eastAsia="zh-CN"/>
            </w:rPr>
          </w:rPrChange>
        </w:rPr>
        <w:t>”</w:t>
      </w:r>
      <w:r w:rsidRPr="00993FFA">
        <w:rPr>
          <w:color w:val="000000" w:themeColor="text1"/>
          <w:lang w:eastAsia="zh-CN"/>
          <w:rPrChange w:id="1295" w:author="Yufei Sun" w:date="2022-01-04T22:28:00Z">
            <w:rPr>
              <w:lang w:eastAsia="zh-CN"/>
            </w:rPr>
          </w:rPrChange>
        </w:rPr>
        <w:t>的方式来制定和执行政策时，各地面对的制度环境和治理过程是相似的，但为什么地方的政策执行细则却产生巨大的差异？</w:t>
      </w:r>
      <w:r w:rsidR="003045BE" w:rsidRPr="00993FFA">
        <w:rPr>
          <w:color w:val="000000" w:themeColor="text1"/>
          <w:lang w:eastAsia="zh-CN"/>
          <w:rPrChange w:id="1296" w:author="Yufei Sun" w:date="2022-01-04T22:28:00Z">
            <w:rPr>
              <w:lang w:eastAsia="zh-CN"/>
            </w:rPr>
          </w:rPrChange>
        </w:rPr>
        <w:fldChar w:fldCharType="begin"/>
      </w:r>
      <w:r w:rsidR="003045BE" w:rsidRPr="00993FFA">
        <w:rPr>
          <w:rFonts w:hint="eastAsia"/>
          <w:color w:val="000000" w:themeColor="text1"/>
          <w:lang w:eastAsia="zh-CN"/>
          <w:rPrChange w:id="1297" w:author="Yufei Sun" w:date="2022-01-04T22:28:00Z">
            <w:rPr>
              <w:rFonts w:hint="eastAsia"/>
              <w:lang w:eastAsia="zh-CN"/>
            </w:rPr>
          </w:rPrChange>
        </w:rPr>
        <w:instrText xml:space="preserve"> ADDIN ZOTERO_ITEM CSL_CITATION {"citationID":"6hGR2V61","properties":{"formattedCitation":"(\\uc0\\u21608{}\\uc0\\u40654{}\\uc0\\u23433{}\\uc0\\u31561{}, 2015)","plainCitation":"(</w:instrText>
      </w:r>
      <w:r w:rsidR="003045BE" w:rsidRPr="00993FFA">
        <w:rPr>
          <w:rFonts w:hint="eastAsia"/>
          <w:color w:val="000000" w:themeColor="text1"/>
          <w:lang w:eastAsia="zh-CN"/>
          <w:rPrChange w:id="1298" w:author="Yufei Sun" w:date="2022-01-04T22:28:00Z">
            <w:rPr>
              <w:rFonts w:hint="eastAsia"/>
              <w:lang w:eastAsia="zh-CN"/>
            </w:rPr>
          </w:rPrChange>
        </w:rPr>
        <w:instrText>周黎安等</w:instrText>
      </w:r>
      <w:r w:rsidR="003045BE" w:rsidRPr="00993FFA">
        <w:rPr>
          <w:rFonts w:hint="eastAsia"/>
          <w:color w:val="000000" w:themeColor="text1"/>
          <w:lang w:eastAsia="zh-CN"/>
          <w:rPrChange w:id="1299" w:author="Yufei Sun" w:date="2022-01-04T22:28:00Z">
            <w:rPr>
              <w:rFonts w:hint="eastAsia"/>
              <w:lang w:eastAsia="zh-CN"/>
            </w:rPr>
          </w:rPrChange>
        </w:rPr>
        <w:instrText>, 2015)","noteIndex":0},"citationItems":[{"id":801,"uris":["http://zotero.org/users/6284768/items/6SEK83BZ"],"uri":["http://zotero.org/users/6284768/items/6SEK83BZ"],"itemData":{"id":801,"type":"article-journal","container-title":"</w:instrText>
      </w:r>
      <w:r w:rsidR="003045BE" w:rsidRPr="00993FFA">
        <w:rPr>
          <w:rFonts w:hint="eastAsia"/>
          <w:color w:val="000000" w:themeColor="text1"/>
          <w:lang w:eastAsia="zh-CN"/>
          <w:rPrChange w:id="1300" w:author="Yufei Sun" w:date="2022-01-04T22:28:00Z">
            <w:rPr>
              <w:rFonts w:hint="eastAsia"/>
              <w:lang w:eastAsia="zh-CN"/>
            </w:rPr>
          </w:rPrChange>
        </w:rPr>
        <w:instrText>世界经济文汇</w:instrText>
      </w:r>
      <w:r w:rsidR="003045BE" w:rsidRPr="00993FFA">
        <w:rPr>
          <w:rFonts w:hint="eastAsia"/>
          <w:color w:val="000000" w:themeColor="text1"/>
          <w:lang w:eastAsia="zh-CN"/>
          <w:rPrChange w:id="1301" w:author="Yufei Sun" w:date="2022-01-04T22:28:00Z">
            <w:rPr>
              <w:rFonts w:hint="eastAsia"/>
              <w:lang w:eastAsia="zh-CN"/>
            </w:rPr>
          </w:rPrChange>
        </w:rPr>
        <w:instrText>","issue":"01","page":"1</w:instrText>
      </w:r>
      <w:r w:rsidR="003045BE" w:rsidRPr="00993FFA">
        <w:rPr>
          <w:rFonts w:hint="eastAsia"/>
          <w:color w:val="000000" w:themeColor="text1"/>
          <w:lang w:eastAsia="zh-CN"/>
          <w:rPrChange w:id="1302" w:author="Yufei Sun" w:date="2022-01-04T22:28:00Z">
            <w:rPr>
              <w:rFonts w:hint="eastAsia"/>
              <w:lang w:eastAsia="zh-CN"/>
            </w:rPr>
          </w:rPrChange>
        </w:rPr>
        <w:instrText>–</w:instrText>
      </w:r>
      <w:r w:rsidR="003045BE" w:rsidRPr="00993FFA">
        <w:rPr>
          <w:rFonts w:hint="eastAsia"/>
          <w:color w:val="000000" w:themeColor="text1"/>
          <w:lang w:eastAsia="zh-CN"/>
          <w:rPrChange w:id="1303" w:author="Yufei Sun" w:date="2022-01-04T22:28:00Z">
            <w:rPr>
              <w:rFonts w:hint="eastAsia"/>
              <w:lang w:eastAsia="zh-CN"/>
            </w:rPr>
          </w:rPrChange>
        </w:rPr>
        <w:instrText>15","source":"Google Scholar","title":"</w:instrText>
      </w:r>
      <w:r w:rsidR="003045BE" w:rsidRPr="00993FFA">
        <w:rPr>
          <w:rFonts w:hint="eastAsia"/>
          <w:color w:val="000000" w:themeColor="text1"/>
          <w:lang w:eastAsia="zh-CN"/>
          <w:rPrChange w:id="1304" w:author="Yufei Sun" w:date="2022-01-04T22:28:00Z">
            <w:rPr>
              <w:rFonts w:hint="eastAsia"/>
              <w:lang w:eastAsia="zh-CN"/>
            </w:rPr>
          </w:rPrChange>
        </w:rPr>
        <w:instrText>“层层加码”</w:instrText>
      </w:r>
      <w:r w:rsidR="003045BE" w:rsidRPr="00993FFA">
        <w:rPr>
          <w:rFonts w:hint="eastAsia"/>
          <w:color w:val="000000" w:themeColor="text1"/>
          <w:lang w:eastAsia="zh-CN"/>
          <w:rPrChange w:id="1305" w:author="Yufei Sun" w:date="2022-01-04T22:28:00Z">
            <w:rPr>
              <w:rFonts w:hint="eastAsia"/>
              <w:lang w:eastAsia="zh-CN"/>
            </w:rPr>
          </w:rPrChange>
        </w:rPr>
        <w:instrText xml:space="preserve"> </w:instrText>
      </w:r>
      <w:r w:rsidR="003045BE" w:rsidRPr="00993FFA">
        <w:rPr>
          <w:rFonts w:hint="eastAsia"/>
          <w:color w:val="000000" w:themeColor="text1"/>
          <w:lang w:eastAsia="zh-CN"/>
          <w:rPrChange w:id="1306" w:author="Yufei Sun" w:date="2022-01-04T22:28:00Z">
            <w:rPr>
              <w:rFonts w:hint="eastAsia"/>
              <w:lang w:eastAsia="zh-CN"/>
            </w:rPr>
          </w:rPrChange>
        </w:rPr>
        <w:instrText>与官员激励</w:instrText>
      </w:r>
      <w:r w:rsidR="003045BE" w:rsidRPr="00993FFA">
        <w:rPr>
          <w:rFonts w:hint="eastAsia"/>
          <w:color w:val="000000" w:themeColor="text1"/>
          <w:lang w:eastAsia="zh-CN"/>
          <w:rPrChange w:id="1307" w:author="Yufei Sun" w:date="2022-01-04T22:28:00Z">
            <w:rPr>
              <w:rFonts w:hint="eastAsia"/>
              <w:lang w:eastAsia="zh-CN"/>
            </w:rPr>
          </w:rPrChange>
        </w:rPr>
        <w:instrText>","volume":"1","author":[{"literal":"</w:instrText>
      </w:r>
      <w:r w:rsidR="003045BE" w:rsidRPr="00993FFA">
        <w:rPr>
          <w:rFonts w:hint="eastAsia"/>
          <w:color w:val="000000" w:themeColor="text1"/>
          <w:lang w:eastAsia="zh-CN"/>
          <w:rPrChange w:id="1308" w:author="Yufei Sun" w:date="2022-01-04T22:28:00Z">
            <w:rPr>
              <w:rFonts w:hint="eastAsia"/>
              <w:lang w:eastAsia="zh-CN"/>
            </w:rPr>
          </w:rPrChange>
        </w:rPr>
        <w:instrText>周黎安</w:instrText>
      </w:r>
      <w:r w:rsidR="003045BE" w:rsidRPr="00993FFA">
        <w:rPr>
          <w:rFonts w:hint="eastAsia"/>
          <w:color w:val="000000" w:themeColor="text1"/>
          <w:lang w:eastAsia="zh-CN"/>
          <w:rPrChange w:id="1309" w:author="Yufei Sun" w:date="2022-01-04T22:28:00Z">
            <w:rPr>
              <w:rFonts w:hint="eastAsia"/>
              <w:lang w:eastAsia="zh-CN"/>
            </w:rPr>
          </w:rPrChange>
        </w:rPr>
        <w:instrText>"},{"literal":"</w:instrText>
      </w:r>
      <w:r w:rsidR="003045BE" w:rsidRPr="00993FFA">
        <w:rPr>
          <w:rFonts w:hint="eastAsia"/>
          <w:color w:val="000000" w:themeColor="text1"/>
          <w:lang w:eastAsia="zh-CN"/>
          <w:rPrChange w:id="1310" w:author="Yufei Sun" w:date="2022-01-04T22:28:00Z">
            <w:rPr>
              <w:rFonts w:hint="eastAsia"/>
              <w:lang w:eastAsia="zh-CN"/>
            </w:rPr>
          </w:rPrChange>
        </w:rPr>
        <w:instrText>刘冲</w:instrText>
      </w:r>
      <w:r w:rsidR="003045BE" w:rsidRPr="00993FFA">
        <w:rPr>
          <w:rFonts w:hint="eastAsia"/>
          <w:color w:val="000000" w:themeColor="text1"/>
          <w:lang w:eastAsia="zh-CN"/>
          <w:rPrChange w:id="1311" w:author="Yufei Sun" w:date="2022-01-04T22:28:00Z">
            <w:rPr>
              <w:rFonts w:hint="eastAsia"/>
              <w:lang w:eastAsia="zh-CN"/>
            </w:rPr>
          </w:rPrChange>
        </w:rPr>
        <w:instrText>"},{"literal":"</w:instrText>
      </w:r>
      <w:r w:rsidR="003045BE" w:rsidRPr="00993FFA">
        <w:rPr>
          <w:rFonts w:hint="eastAsia"/>
          <w:color w:val="000000" w:themeColor="text1"/>
          <w:lang w:eastAsia="zh-CN"/>
          <w:rPrChange w:id="1312" w:author="Yufei Sun" w:date="2022-01-04T22:28:00Z">
            <w:rPr>
              <w:rFonts w:hint="eastAsia"/>
              <w:lang w:eastAsia="zh-CN"/>
            </w:rPr>
          </w:rPrChange>
        </w:rPr>
        <w:instrText>厉行</w:instrText>
      </w:r>
      <w:r w:rsidR="003045BE" w:rsidRPr="00993FFA">
        <w:rPr>
          <w:rFonts w:hint="eastAsia"/>
          <w:color w:val="000000" w:themeColor="text1"/>
          <w:lang w:eastAsia="zh-CN"/>
          <w:rPrChange w:id="1313" w:author="Yufei Sun" w:date="2022-01-04T22:28:00Z">
            <w:rPr>
              <w:rFonts w:hint="eastAsia"/>
              <w:lang w:eastAsia="zh-CN"/>
            </w:rPr>
          </w:rPrChange>
        </w:rPr>
        <w:instrText>"},{"literal":"</w:instrText>
      </w:r>
      <w:r w:rsidR="003045BE" w:rsidRPr="00993FFA">
        <w:rPr>
          <w:rFonts w:hint="eastAsia"/>
          <w:color w:val="000000" w:themeColor="text1"/>
          <w:lang w:eastAsia="zh-CN"/>
          <w:rPrChange w:id="1314" w:author="Yufei Sun" w:date="2022-01-04T22:28:00Z">
            <w:rPr>
              <w:rFonts w:hint="eastAsia"/>
              <w:lang w:eastAsia="zh-CN"/>
            </w:rPr>
          </w:rPrChange>
        </w:rPr>
        <w:instrText>翁翕</w:instrText>
      </w:r>
      <w:r w:rsidR="003045BE" w:rsidRPr="00993FFA">
        <w:rPr>
          <w:rFonts w:hint="eastAsia"/>
          <w:color w:val="000000" w:themeColor="text1"/>
          <w:lang w:eastAsia="zh-CN"/>
          <w:rPrChange w:id="1315" w:author="Yufei Sun" w:date="2022-01-04T22:28:00Z">
            <w:rPr>
              <w:rFonts w:hint="eastAsia"/>
              <w:lang w:eastAsia="zh-CN"/>
            </w:rPr>
          </w:rPrChange>
        </w:rPr>
        <w:instrText xml:space="preserve">"}],"issued":{"date-parts":[["2015"]]},"citation-key":"ZhouLiAnEtAl2015"}}],"schema":"https://github.com/citation-style-language/schema/raw/master/csl-citation.json"} </w:instrText>
      </w:r>
      <w:r w:rsidR="003045BE" w:rsidRPr="00993FFA">
        <w:rPr>
          <w:color w:val="000000" w:themeColor="text1"/>
          <w:lang w:eastAsia="zh-CN"/>
          <w:rPrChange w:id="1316" w:author="Yufei Sun" w:date="2022-01-04T22:28:00Z">
            <w:rPr>
              <w:lang w:eastAsia="zh-CN"/>
            </w:rPr>
          </w:rPrChange>
        </w:rPr>
        <w:fldChar w:fldCharType="separate"/>
      </w:r>
      <w:r w:rsidR="003045BE" w:rsidRPr="00993FFA">
        <w:rPr>
          <w:rFonts w:ascii="Cambria" w:cs="Times New Roman"/>
          <w:color w:val="000000" w:themeColor="text1"/>
          <w:lang w:eastAsia="zh-CN"/>
          <w:rPrChange w:id="1317" w:author="Yufei Sun" w:date="2022-01-04T22:28:00Z">
            <w:rPr>
              <w:rFonts w:ascii="Cambria" w:cs="Times New Roman"/>
              <w:lang w:eastAsia="zh-CN"/>
            </w:rPr>
          </w:rPrChange>
        </w:rPr>
        <w:t>(</w:t>
      </w:r>
      <w:r w:rsidR="003045BE" w:rsidRPr="00993FFA">
        <w:rPr>
          <w:rFonts w:ascii="Cambria" w:cs="Times New Roman"/>
          <w:color w:val="000000" w:themeColor="text1"/>
          <w:lang w:eastAsia="zh-CN"/>
          <w:rPrChange w:id="1318" w:author="Yufei Sun" w:date="2022-01-04T22:28:00Z">
            <w:rPr>
              <w:rFonts w:ascii="Cambria" w:cs="Times New Roman"/>
              <w:lang w:eastAsia="zh-CN"/>
            </w:rPr>
          </w:rPrChange>
        </w:rPr>
        <w:t>周黎安等</w:t>
      </w:r>
      <w:r w:rsidR="003045BE" w:rsidRPr="00993FFA">
        <w:rPr>
          <w:rFonts w:ascii="Cambria" w:cs="Times New Roman"/>
          <w:color w:val="000000" w:themeColor="text1"/>
          <w:lang w:eastAsia="zh-CN"/>
          <w:rPrChange w:id="1319" w:author="Yufei Sun" w:date="2022-01-04T22:28:00Z">
            <w:rPr>
              <w:rFonts w:ascii="Cambria" w:cs="Times New Roman"/>
              <w:lang w:eastAsia="zh-CN"/>
            </w:rPr>
          </w:rPrChange>
        </w:rPr>
        <w:t>, 2015)</w:t>
      </w:r>
      <w:r w:rsidR="003045BE" w:rsidRPr="00993FFA">
        <w:rPr>
          <w:color w:val="000000" w:themeColor="text1"/>
          <w:lang w:eastAsia="zh-CN"/>
          <w:rPrChange w:id="1320" w:author="Yufei Sun" w:date="2022-01-04T22:28:00Z">
            <w:rPr>
              <w:lang w:eastAsia="zh-CN"/>
            </w:rPr>
          </w:rPrChange>
        </w:rPr>
        <w:fldChar w:fldCharType="end"/>
      </w:r>
      <w:ins w:id="1321" w:author="Yufei Sun" w:date="2022-01-04T22:18:00Z">
        <w:r w:rsidR="003045BE" w:rsidRPr="00993FFA" w:rsidDel="003045BE">
          <w:rPr>
            <w:color w:val="000000" w:themeColor="text1"/>
            <w:lang w:eastAsia="zh-CN"/>
            <w:rPrChange w:id="1322" w:author="Yufei Sun" w:date="2022-01-04T22:28:00Z">
              <w:rPr>
                <w:lang w:eastAsia="zh-CN"/>
              </w:rPr>
            </w:rPrChange>
          </w:rPr>
          <w:t xml:space="preserve"> </w:t>
        </w:r>
      </w:ins>
      <w:del w:id="1323" w:author="Yufei Sun" w:date="2022-01-04T22:18:00Z">
        <w:r w:rsidR="003045BE" w:rsidRPr="00993FFA" w:rsidDel="003045BE">
          <w:rPr>
            <w:color w:val="000000" w:themeColor="text1"/>
            <w:lang w:eastAsia="zh-CN"/>
            <w:rPrChange w:id="1324" w:author="Yufei Sun" w:date="2022-01-04T22:28:00Z">
              <w:rPr>
                <w:lang w:eastAsia="zh-CN"/>
              </w:rPr>
            </w:rPrChange>
          </w:rPr>
          <w:fldChar w:fldCharType="begin"/>
        </w:r>
        <w:r w:rsidR="003045BE" w:rsidRPr="00993FFA" w:rsidDel="003045BE">
          <w:rPr>
            <w:rFonts w:hint="eastAsia"/>
            <w:color w:val="000000" w:themeColor="text1"/>
            <w:lang w:eastAsia="zh-CN"/>
            <w:rPrChange w:id="1325" w:author="Yufei Sun" w:date="2022-01-04T22:28:00Z">
              <w:rPr>
                <w:rFonts w:hint="eastAsia"/>
                <w:lang w:eastAsia="zh-CN"/>
              </w:rPr>
            </w:rPrChange>
          </w:rPr>
          <w:delInstrText xml:space="preserve"> ADDIN ZOTERO_ITEM CSL_CITATION {"citationID":"wcJc804a","properties":{"formattedCitation":"(\\uc0\\u28558{}\\uc0\\u28227{}\\uc0\\u26032{}\\uc0\\u38395{}, 2021)","plainCitation":"(</w:delInstrText>
        </w:r>
        <w:r w:rsidR="003045BE" w:rsidRPr="00993FFA" w:rsidDel="003045BE">
          <w:rPr>
            <w:rFonts w:hint="eastAsia"/>
            <w:color w:val="000000" w:themeColor="text1"/>
            <w:lang w:eastAsia="zh-CN"/>
            <w:rPrChange w:id="1326" w:author="Yufei Sun" w:date="2022-01-04T22:28:00Z">
              <w:rPr>
                <w:rFonts w:hint="eastAsia"/>
                <w:lang w:eastAsia="zh-CN"/>
              </w:rPr>
            </w:rPrChange>
          </w:rPr>
          <w:delInstrText>澎湃新闻</w:delInstrText>
        </w:r>
        <w:r w:rsidR="003045BE" w:rsidRPr="00993FFA" w:rsidDel="003045BE">
          <w:rPr>
            <w:rFonts w:hint="eastAsia"/>
            <w:color w:val="000000" w:themeColor="text1"/>
            <w:lang w:eastAsia="zh-CN"/>
            <w:rPrChange w:id="1327" w:author="Yufei Sun" w:date="2022-01-04T22:28:00Z">
              <w:rPr>
                <w:rFonts w:hint="eastAsia"/>
                <w:lang w:eastAsia="zh-CN"/>
              </w:rPr>
            </w:rPrChange>
          </w:rPr>
          <w:delInstrText>, 2021)","noteIndex":0},"citationItems":[{"id":4540,"uris":["http://zotero.org/users/6284768/items/JKN6VCG6"],"uri":["http://zotero.org/users/6284768/items/JKN6VCG6"],"itemData":{"id":4540,"type":"article-newspaper","title":"</w:delInstrText>
        </w:r>
        <w:r w:rsidR="003045BE" w:rsidRPr="00993FFA" w:rsidDel="003045BE">
          <w:rPr>
            <w:rFonts w:hint="eastAsia"/>
            <w:color w:val="000000" w:themeColor="text1"/>
            <w:lang w:eastAsia="zh-CN"/>
            <w:rPrChange w:id="1328" w:author="Yufei Sun" w:date="2022-01-04T22:28:00Z">
              <w:rPr>
                <w:rFonts w:hint="eastAsia"/>
                <w:lang w:eastAsia="zh-CN"/>
              </w:rPr>
            </w:rPrChange>
          </w:rPr>
          <w:delInstrText>国家卫健委：实事求是学习上海经验</w:delInstrText>
        </w:r>
        <w:r w:rsidR="003045BE" w:rsidRPr="00993FFA" w:rsidDel="003045BE">
          <w:rPr>
            <w:rFonts w:hint="eastAsia"/>
            <w:color w:val="000000" w:themeColor="text1"/>
            <w:lang w:eastAsia="zh-CN"/>
            <w:rPrChange w:id="1329" w:author="Yufei Sun" w:date="2022-01-04T22:28:00Z">
              <w:rPr>
                <w:rFonts w:hint="eastAsia"/>
                <w:lang w:eastAsia="zh-CN"/>
              </w:rPr>
            </w:rPrChange>
          </w:rPr>
          <w:delInstrText>","URL":"https://www.thepaper.cn/newsDetail_forward_14594790","author":[{"family":"</w:delInstrText>
        </w:r>
        <w:r w:rsidR="003045BE" w:rsidRPr="00993FFA" w:rsidDel="003045BE">
          <w:rPr>
            <w:rFonts w:hint="eastAsia"/>
            <w:color w:val="000000" w:themeColor="text1"/>
            <w:lang w:eastAsia="zh-CN"/>
            <w:rPrChange w:id="1330" w:author="Yufei Sun" w:date="2022-01-04T22:28:00Z">
              <w:rPr>
                <w:rFonts w:hint="eastAsia"/>
                <w:lang w:eastAsia="zh-CN"/>
              </w:rPr>
            </w:rPrChange>
          </w:rPr>
          <w:delInstrText>澎湃新闻</w:delInstrText>
        </w:r>
        <w:r w:rsidR="003045BE" w:rsidRPr="00993FFA" w:rsidDel="003045BE">
          <w:rPr>
            <w:rFonts w:hint="eastAsia"/>
            <w:color w:val="000000" w:themeColor="text1"/>
            <w:lang w:eastAsia="zh-CN"/>
            <w:rPrChange w:id="1331" w:author="Yufei Sun" w:date="2022-01-04T22:28:00Z">
              <w:rPr>
                <w:rFonts w:hint="eastAsia"/>
                <w:lang w:eastAsia="zh-CN"/>
              </w:rPr>
            </w:rPrChange>
          </w:rPr>
          <w:delInstrText xml:space="preserve">","given":""}],"accessed":{"date-parts":[["2021",11,9]]},"issued":{"date-parts":[["2021",9,20]]},"citation-key":"PengPaiXinWen2021"}}],"schema":"https://github.com/citation-style-language/schema/raw/master/csl-citation.json"} </w:delInstrText>
        </w:r>
        <w:r w:rsidR="003045BE" w:rsidRPr="00993FFA" w:rsidDel="003045BE">
          <w:rPr>
            <w:color w:val="000000" w:themeColor="text1"/>
            <w:lang w:eastAsia="zh-CN"/>
            <w:rPrChange w:id="1332" w:author="Yufei Sun" w:date="2022-01-04T22:28:00Z">
              <w:rPr>
                <w:lang w:eastAsia="zh-CN"/>
              </w:rPr>
            </w:rPrChange>
          </w:rPr>
          <w:fldChar w:fldCharType="separate"/>
        </w:r>
        <w:r w:rsidR="003045BE" w:rsidRPr="00993FFA" w:rsidDel="003045BE">
          <w:rPr>
            <w:rFonts w:ascii="Cambria" w:cs="Times New Roman"/>
            <w:color w:val="000000" w:themeColor="text1"/>
            <w:lang w:eastAsia="zh-CN"/>
            <w:rPrChange w:id="1333" w:author="Yufei Sun" w:date="2022-01-04T22:28:00Z">
              <w:rPr>
                <w:rFonts w:ascii="Cambria" w:cs="Times New Roman"/>
                <w:lang w:eastAsia="zh-CN"/>
              </w:rPr>
            </w:rPrChange>
          </w:rPr>
          <w:delText>(</w:delText>
        </w:r>
        <w:r w:rsidR="003045BE" w:rsidRPr="00993FFA" w:rsidDel="003045BE">
          <w:rPr>
            <w:rFonts w:ascii="Cambria" w:cs="Times New Roman"/>
            <w:color w:val="000000" w:themeColor="text1"/>
            <w:lang w:eastAsia="zh-CN"/>
            <w:rPrChange w:id="1334" w:author="Yufei Sun" w:date="2022-01-04T22:28:00Z">
              <w:rPr>
                <w:rFonts w:ascii="Cambria" w:cs="Times New Roman"/>
                <w:lang w:eastAsia="zh-CN"/>
              </w:rPr>
            </w:rPrChange>
          </w:rPr>
          <w:delText>澎湃新闻</w:delText>
        </w:r>
        <w:r w:rsidR="003045BE" w:rsidRPr="00993FFA" w:rsidDel="003045BE">
          <w:rPr>
            <w:rFonts w:ascii="Cambria" w:cs="Times New Roman"/>
            <w:color w:val="000000" w:themeColor="text1"/>
            <w:lang w:eastAsia="zh-CN"/>
            <w:rPrChange w:id="1335" w:author="Yufei Sun" w:date="2022-01-04T22:28:00Z">
              <w:rPr>
                <w:rFonts w:ascii="Cambria" w:cs="Times New Roman"/>
                <w:lang w:eastAsia="zh-CN"/>
              </w:rPr>
            </w:rPrChange>
          </w:rPr>
          <w:delText>, 2021)</w:delText>
        </w:r>
        <w:r w:rsidR="003045BE" w:rsidRPr="00993FFA" w:rsidDel="003045BE">
          <w:rPr>
            <w:color w:val="000000" w:themeColor="text1"/>
            <w:lang w:eastAsia="zh-CN"/>
            <w:rPrChange w:id="1336" w:author="Yufei Sun" w:date="2022-01-04T22:28:00Z">
              <w:rPr>
                <w:lang w:eastAsia="zh-CN"/>
              </w:rPr>
            </w:rPrChange>
          </w:rPr>
          <w:fldChar w:fldCharType="end"/>
        </w:r>
      </w:del>
      <w:del w:id="1337" w:author="Yufei Sun" w:date="2022-01-04T22:17:00Z">
        <w:r w:rsidR="003045BE" w:rsidRPr="00993FFA" w:rsidDel="003045BE">
          <w:rPr>
            <w:color w:val="000000" w:themeColor="text1"/>
            <w:lang w:eastAsia="zh-CN"/>
            <w:rPrChange w:id="1338" w:author="Yufei Sun" w:date="2022-01-04T22:28:00Z">
              <w:rPr>
                <w:lang w:eastAsia="zh-CN"/>
              </w:rPr>
            </w:rPrChange>
          </w:rPr>
          <w:fldChar w:fldCharType="begin"/>
        </w:r>
        <w:r w:rsidR="003045BE" w:rsidRPr="00993FFA" w:rsidDel="003045BE">
          <w:rPr>
            <w:rFonts w:hint="eastAsia"/>
            <w:color w:val="000000" w:themeColor="text1"/>
            <w:lang w:eastAsia="zh-CN"/>
            <w:rPrChange w:id="1339" w:author="Yufei Sun" w:date="2022-01-04T22:28:00Z">
              <w:rPr>
                <w:rFonts w:hint="eastAsia"/>
                <w:lang w:eastAsia="zh-CN"/>
              </w:rPr>
            </w:rPrChange>
          </w:rPr>
          <w:delInstrText xml:space="preserve"> ADDIN ZOTERO_ITEM CSL_CITATION {"citationID":"SuYgfXOW","properties":{"formattedCitation":"(\\uc0\\u21608{}\\uc0\\u40654{}\\uc0\\u23433{}\\uc0\\u31561{}, 2015)","plainCitation":"(</w:delInstrText>
        </w:r>
        <w:r w:rsidR="003045BE" w:rsidRPr="00993FFA" w:rsidDel="003045BE">
          <w:rPr>
            <w:rFonts w:hint="eastAsia"/>
            <w:color w:val="000000" w:themeColor="text1"/>
            <w:lang w:eastAsia="zh-CN"/>
            <w:rPrChange w:id="1340" w:author="Yufei Sun" w:date="2022-01-04T22:28:00Z">
              <w:rPr>
                <w:rFonts w:hint="eastAsia"/>
                <w:lang w:eastAsia="zh-CN"/>
              </w:rPr>
            </w:rPrChange>
          </w:rPr>
          <w:delInstrText>周黎安等</w:delInstrText>
        </w:r>
        <w:r w:rsidR="003045BE" w:rsidRPr="00993FFA" w:rsidDel="003045BE">
          <w:rPr>
            <w:rFonts w:hint="eastAsia"/>
            <w:color w:val="000000" w:themeColor="text1"/>
            <w:lang w:eastAsia="zh-CN"/>
            <w:rPrChange w:id="1341" w:author="Yufei Sun" w:date="2022-01-04T22:28:00Z">
              <w:rPr>
                <w:rFonts w:hint="eastAsia"/>
                <w:lang w:eastAsia="zh-CN"/>
              </w:rPr>
            </w:rPrChange>
          </w:rPr>
          <w:delInstrText>, 2015)","noteIndex":0},"citationItems":[{"id":801,"uris":["http://zotero.org/users/6284768/items/6SEK83BZ"],"uri":["http://zotero.org/users/6284768/items/6SEK83BZ"],"itemData":{"id":801,"type":"article-journal","container-title":"</w:delInstrText>
        </w:r>
        <w:r w:rsidR="003045BE" w:rsidRPr="00993FFA" w:rsidDel="003045BE">
          <w:rPr>
            <w:rFonts w:hint="eastAsia"/>
            <w:color w:val="000000" w:themeColor="text1"/>
            <w:lang w:eastAsia="zh-CN"/>
            <w:rPrChange w:id="1342" w:author="Yufei Sun" w:date="2022-01-04T22:28:00Z">
              <w:rPr>
                <w:rFonts w:hint="eastAsia"/>
                <w:lang w:eastAsia="zh-CN"/>
              </w:rPr>
            </w:rPrChange>
          </w:rPr>
          <w:delInstrText>世界经济文汇</w:delInstrText>
        </w:r>
        <w:r w:rsidR="003045BE" w:rsidRPr="00993FFA" w:rsidDel="003045BE">
          <w:rPr>
            <w:rFonts w:hint="eastAsia"/>
            <w:color w:val="000000" w:themeColor="text1"/>
            <w:lang w:eastAsia="zh-CN"/>
            <w:rPrChange w:id="1343" w:author="Yufei Sun" w:date="2022-01-04T22:28:00Z">
              <w:rPr>
                <w:rFonts w:hint="eastAsia"/>
                <w:lang w:eastAsia="zh-CN"/>
              </w:rPr>
            </w:rPrChange>
          </w:rPr>
          <w:delInstrText>","issue":"01","page":"1</w:delInstrText>
        </w:r>
        <w:r w:rsidR="003045BE" w:rsidRPr="00993FFA" w:rsidDel="003045BE">
          <w:rPr>
            <w:rFonts w:hint="eastAsia"/>
            <w:color w:val="000000" w:themeColor="text1"/>
            <w:lang w:eastAsia="zh-CN"/>
            <w:rPrChange w:id="1344" w:author="Yufei Sun" w:date="2022-01-04T22:28:00Z">
              <w:rPr>
                <w:rFonts w:hint="eastAsia"/>
                <w:lang w:eastAsia="zh-CN"/>
              </w:rPr>
            </w:rPrChange>
          </w:rPr>
          <w:delInstrText>–</w:delInstrText>
        </w:r>
        <w:r w:rsidR="003045BE" w:rsidRPr="00993FFA" w:rsidDel="003045BE">
          <w:rPr>
            <w:rFonts w:hint="eastAsia"/>
            <w:color w:val="000000" w:themeColor="text1"/>
            <w:lang w:eastAsia="zh-CN"/>
            <w:rPrChange w:id="1345" w:author="Yufei Sun" w:date="2022-01-04T22:28:00Z">
              <w:rPr>
                <w:rFonts w:hint="eastAsia"/>
                <w:lang w:eastAsia="zh-CN"/>
              </w:rPr>
            </w:rPrChange>
          </w:rPr>
          <w:delInstrText>15","source":"Google Scholar","title":"</w:delInstrText>
        </w:r>
        <w:r w:rsidR="003045BE" w:rsidRPr="00993FFA" w:rsidDel="003045BE">
          <w:rPr>
            <w:rFonts w:hint="eastAsia"/>
            <w:color w:val="000000" w:themeColor="text1"/>
            <w:lang w:eastAsia="zh-CN"/>
            <w:rPrChange w:id="1346" w:author="Yufei Sun" w:date="2022-01-04T22:28:00Z">
              <w:rPr>
                <w:rFonts w:hint="eastAsia"/>
                <w:lang w:eastAsia="zh-CN"/>
              </w:rPr>
            </w:rPrChange>
          </w:rPr>
          <w:delInstrText>“层层加码”</w:delInstrText>
        </w:r>
        <w:r w:rsidR="003045BE" w:rsidRPr="00993FFA" w:rsidDel="003045BE">
          <w:rPr>
            <w:rFonts w:hint="eastAsia"/>
            <w:color w:val="000000" w:themeColor="text1"/>
            <w:lang w:eastAsia="zh-CN"/>
            <w:rPrChange w:id="1347" w:author="Yufei Sun" w:date="2022-01-04T22:28:00Z">
              <w:rPr>
                <w:rFonts w:hint="eastAsia"/>
                <w:lang w:eastAsia="zh-CN"/>
              </w:rPr>
            </w:rPrChange>
          </w:rPr>
          <w:delInstrText xml:space="preserve"> </w:delInstrText>
        </w:r>
        <w:r w:rsidR="003045BE" w:rsidRPr="00993FFA" w:rsidDel="003045BE">
          <w:rPr>
            <w:rFonts w:hint="eastAsia"/>
            <w:color w:val="000000" w:themeColor="text1"/>
            <w:lang w:eastAsia="zh-CN"/>
            <w:rPrChange w:id="1348" w:author="Yufei Sun" w:date="2022-01-04T22:28:00Z">
              <w:rPr>
                <w:rFonts w:hint="eastAsia"/>
                <w:lang w:eastAsia="zh-CN"/>
              </w:rPr>
            </w:rPrChange>
          </w:rPr>
          <w:delInstrText>与官员激励</w:delInstrText>
        </w:r>
        <w:r w:rsidR="003045BE" w:rsidRPr="00993FFA" w:rsidDel="003045BE">
          <w:rPr>
            <w:rFonts w:hint="eastAsia"/>
            <w:color w:val="000000" w:themeColor="text1"/>
            <w:lang w:eastAsia="zh-CN"/>
            <w:rPrChange w:id="1349" w:author="Yufei Sun" w:date="2022-01-04T22:28:00Z">
              <w:rPr>
                <w:rFonts w:hint="eastAsia"/>
                <w:lang w:eastAsia="zh-CN"/>
              </w:rPr>
            </w:rPrChange>
          </w:rPr>
          <w:delInstrText>","volume":"1","author":[{"literal":"</w:delInstrText>
        </w:r>
        <w:r w:rsidR="003045BE" w:rsidRPr="00993FFA" w:rsidDel="003045BE">
          <w:rPr>
            <w:rFonts w:hint="eastAsia"/>
            <w:color w:val="000000" w:themeColor="text1"/>
            <w:lang w:eastAsia="zh-CN"/>
            <w:rPrChange w:id="1350" w:author="Yufei Sun" w:date="2022-01-04T22:28:00Z">
              <w:rPr>
                <w:rFonts w:hint="eastAsia"/>
                <w:lang w:eastAsia="zh-CN"/>
              </w:rPr>
            </w:rPrChange>
          </w:rPr>
          <w:delInstrText>周黎安</w:delInstrText>
        </w:r>
        <w:r w:rsidR="003045BE" w:rsidRPr="00993FFA" w:rsidDel="003045BE">
          <w:rPr>
            <w:rFonts w:hint="eastAsia"/>
            <w:color w:val="000000" w:themeColor="text1"/>
            <w:lang w:eastAsia="zh-CN"/>
            <w:rPrChange w:id="1351" w:author="Yufei Sun" w:date="2022-01-04T22:28:00Z">
              <w:rPr>
                <w:rFonts w:hint="eastAsia"/>
                <w:lang w:eastAsia="zh-CN"/>
              </w:rPr>
            </w:rPrChange>
          </w:rPr>
          <w:delInstrText>"},{"literal":"</w:delInstrText>
        </w:r>
        <w:r w:rsidR="003045BE" w:rsidRPr="00993FFA" w:rsidDel="003045BE">
          <w:rPr>
            <w:rFonts w:hint="eastAsia"/>
            <w:color w:val="000000" w:themeColor="text1"/>
            <w:lang w:eastAsia="zh-CN"/>
            <w:rPrChange w:id="1352" w:author="Yufei Sun" w:date="2022-01-04T22:28:00Z">
              <w:rPr>
                <w:rFonts w:hint="eastAsia"/>
                <w:lang w:eastAsia="zh-CN"/>
              </w:rPr>
            </w:rPrChange>
          </w:rPr>
          <w:delInstrText>刘冲</w:delInstrText>
        </w:r>
        <w:r w:rsidR="003045BE" w:rsidRPr="00993FFA" w:rsidDel="003045BE">
          <w:rPr>
            <w:rFonts w:hint="eastAsia"/>
            <w:color w:val="000000" w:themeColor="text1"/>
            <w:lang w:eastAsia="zh-CN"/>
            <w:rPrChange w:id="1353" w:author="Yufei Sun" w:date="2022-01-04T22:28:00Z">
              <w:rPr>
                <w:rFonts w:hint="eastAsia"/>
                <w:lang w:eastAsia="zh-CN"/>
              </w:rPr>
            </w:rPrChange>
          </w:rPr>
          <w:delInstrText>"},{"literal":"</w:delInstrText>
        </w:r>
        <w:r w:rsidR="003045BE" w:rsidRPr="00993FFA" w:rsidDel="003045BE">
          <w:rPr>
            <w:rFonts w:hint="eastAsia"/>
            <w:color w:val="000000" w:themeColor="text1"/>
            <w:lang w:eastAsia="zh-CN"/>
            <w:rPrChange w:id="1354" w:author="Yufei Sun" w:date="2022-01-04T22:28:00Z">
              <w:rPr>
                <w:rFonts w:hint="eastAsia"/>
                <w:lang w:eastAsia="zh-CN"/>
              </w:rPr>
            </w:rPrChange>
          </w:rPr>
          <w:delInstrText>厉行</w:delInstrText>
        </w:r>
        <w:r w:rsidR="003045BE" w:rsidRPr="00993FFA" w:rsidDel="003045BE">
          <w:rPr>
            <w:rFonts w:hint="eastAsia"/>
            <w:color w:val="000000" w:themeColor="text1"/>
            <w:lang w:eastAsia="zh-CN"/>
            <w:rPrChange w:id="1355" w:author="Yufei Sun" w:date="2022-01-04T22:28:00Z">
              <w:rPr>
                <w:rFonts w:hint="eastAsia"/>
                <w:lang w:eastAsia="zh-CN"/>
              </w:rPr>
            </w:rPrChange>
          </w:rPr>
          <w:delInstrText>"},{"literal":"</w:delInstrText>
        </w:r>
        <w:r w:rsidR="003045BE" w:rsidRPr="00993FFA" w:rsidDel="003045BE">
          <w:rPr>
            <w:rFonts w:hint="eastAsia"/>
            <w:color w:val="000000" w:themeColor="text1"/>
            <w:lang w:eastAsia="zh-CN"/>
            <w:rPrChange w:id="1356" w:author="Yufei Sun" w:date="2022-01-04T22:28:00Z">
              <w:rPr>
                <w:rFonts w:hint="eastAsia"/>
                <w:lang w:eastAsia="zh-CN"/>
              </w:rPr>
            </w:rPrChange>
          </w:rPr>
          <w:delInstrText>翁翕</w:delInstrText>
        </w:r>
        <w:r w:rsidR="003045BE" w:rsidRPr="00993FFA" w:rsidDel="003045BE">
          <w:rPr>
            <w:rFonts w:hint="eastAsia"/>
            <w:color w:val="000000" w:themeColor="text1"/>
            <w:lang w:eastAsia="zh-CN"/>
            <w:rPrChange w:id="1357" w:author="Yufei Sun" w:date="2022-01-04T22:28:00Z">
              <w:rPr>
                <w:rFonts w:hint="eastAsia"/>
                <w:lang w:eastAsia="zh-CN"/>
              </w:rPr>
            </w:rPrChange>
          </w:rPr>
          <w:delInstrText xml:space="preserve">"}],"issued":{"date-parts":[["2015"]]},"citation-key":"ZhouLiAnEtAl2015"}}],"schema":"https://github.com/citation-style-language/schema/raw/master/csl-citation.json"} </w:delInstrText>
        </w:r>
        <w:r w:rsidR="003045BE" w:rsidRPr="00993FFA" w:rsidDel="003045BE">
          <w:rPr>
            <w:color w:val="000000" w:themeColor="text1"/>
            <w:lang w:eastAsia="zh-CN"/>
            <w:rPrChange w:id="1358" w:author="Yufei Sun" w:date="2022-01-04T22:28:00Z">
              <w:rPr>
                <w:lang w:eastAsia="zh-CN"/>
              </w:rPr>
            </w:rPrChange>
          </w:rPr>
          <w:fldChar w:fldCharType="separate"/>
        </w:r>
        <w:r w:rsidR="003045BE" w:rsidRPr="00993FFA" w:rsidDel="003045BE">
          <w:rPr>
            <w:rFonts w:ascii="Times New Roman" w:cs="Times New Roman"/>
            <w:color w:val="000000" w:themeColor="text1"/>
            <w:lang w:eastAsia="zh-CN"/>
            <w:rPrChange w:id="1359" w:author="Yufei Sun" w:date="2022-01-04T22:28:00Z">
              <w:rPr>
                <w:rFonts w:ascii="Times New Roman" w:cs="Times New Roman"/>
                <w:lang w:eastAsia="zh-CN"/>
              </w:rPr>
            </w:rPrChange>
          </w:rPr>
          <w:delText>(</w:delText>
        </w:r>
        <w:r w:rsidR="003045BE" w:rsidRPr="00993FFA" w:rsidDel="003045BE">
          <w:rPr>
            <w:rFonts w:ascii="Times New Roman" w:cs="Times New Roman"/>
            <w:color w:val="000000" w:themeColor="text1"/>
            <w:lang w:eastAsia="zh-CN"/>
            <w:rPrChange w:id="1360" w:author="Yufei Sun" w:date="2022-01-04T22:28:00Z">
              <w:rPr>
                <w:rFonts w:ascii="Times New Roman" w:cs="Times New Roman"/>
                <w:lang w:eastAsia="zh-CN"/>
              </w:rPr>
            </w:rPrChange>
          </w:rPr>
          <w:delText>澎湃新闻</w:delText>
        </w:r>
        <w:r w:rsidR="003045BE" w:rsidRPr="00993FFA" w:rsidDel="003045BE">
          <w:rPr>
            <w:rFonts w:ascii="Times New Roman" w:cs="Times New Roman"/>
            <w:color w:val="000000" w:themeColor="text1"/>
            <w:lang w:eastAsia="zh-CN"/>
            <w:rPrChange w:id="1361" w:author="Yufei Sun" w:date="2022-01-04T22:28:00Z">
              <w:rPr>
                <w:rFonts w:ascii="Times New Roman" w:cs="Times New Roman"/>
                <w:lang w:eastAsia="zh-CN"/>
              </w:rPr>
            </w:rPrChange>
          </w:rPr>
          <w:delText>, 2021)</w:delText>
        </w:r>
        <w:r w:rsidR="003045BE" w:rsidRPr="00993FFA" w:rsidDel="003045BE">
          <w:rPr>
            <w:color w:val="000000" w:themeColor="text1"/>
            <w:lang w:eastAsia="zh-CN"/>
            <w:rPrChange w:id="1362" w:author="Yufei Sun" w:date="2022-01-04T22:28:00Z">
              <w:rPr>
                <w:lang w:eastAsia="zh-CN"/>
              </w:rPr>
            </w:rPrChange>
          </w:rPr>
          <w:fldChar w:fldCharType="end"/>
        </w:r>
      </w:del>
      <w:del w:id="1363" w:author="Yufei Sun" w:date="2022-01-04T22:16:00Z">
        <w:r w:rsidR="003045BE" w:rsidRPr="00993FFA" w:rsidDel="003045BE">
          <w:rPr>
            <w:color w:val="000000" w:themeColor="text1"/>
            <w:lang w:eastAsia="zh-CN"/>
            <w:rPrChange w:id="1364" w:author="Yufei Sun" w:date="2022-01-04T22:28:00Z">
              <w:rPr>
                <w:lang w:eastAsia="zh-CN"/>
              </w:rPr>
            </w:rPrChange>
          </w:rPr>
          <w:fldChar w:fldCharType="begin"/>
        </w:r>
        <w:r w:rsidR="003045BE" w:rsidRPr="00993FFA" w:rsidDel="003045BE">
          <w:rPr>
            <w:rFonts w:hint="eastAsia"/>
            <w:color w:val="000000" w:themeColor="text1"/>
            <w:lang w:eastAsia="zh-CN"/>
            <w:rPrChange w:id="1365" w:author="Yufei Sun" w:date="2022-01-04T22:28:00Z">
              <w:rPr>
                <w:rFonts w:hint="eastAsia"/>
                <w:lang w:eastAsia="zh-CN"/>
              </w:rPr>
            </w:rPrChange>
          </w:rPr>
          <w:delInstrText xml:space="preserve"> ADDIN ZOTERO_ITEM CSL_CITATION {"citationID":"Xwd2nXaA","properties":{"formattedCitation":"(\\uc0\\u21608{}\\uc0\\u40654{}\\uc0\\u23433{}\\uc0\\u31561{}, 2015)","plainCitation":"(</w:delInstrText>
        </w:r>
        <w:r w:rsidR="003045BE" w:rsidRPr="00993FFA" w:rsidDel="003045BE">
          <w:rPr>
            <w:rFonts w:hint="eastAsia"/>
            <w:color w:val="000000" w:themeColor="text1"/>
            <w:lang w:eastAsia="zh-CN"/>
            <w:rPrChange w:id="1366" w:author="Yufei Sun" w:date="2022-01-04T22:28:00Z">
              <w:rPr>
                <w:rFonts w:hint="eastAsia"/>
                <w:lang w:eastAsia="zh-CN"/>
              </w:rPr>
            </w:rPrChange>
          </w:rPr>
          <w:delInstrText>周黎安等</w:delInstrText>
        </w:r>
        <w:r w:rsidR="003045BE" w:rsidRPr="00993FFA" w:rsidDel="003045BE">
          <w:rPr>
            <w:rFonts w:hint="eastAsia"/>
            <w:color w:val="000000" w:themeColor="text1"/>
            <w:lang w:eastAsia="zh-CN"/>
            <w:rPrChange w:id="1367" w:author="Yufei Sun" w:date="2022-01-04T22:28:00Z">
              <w:rPr>
                <w:rFonts w:hint="eastAsia"/>
                <w:lang w:eastAsia="zh-CN"/>
              </w:rPr>
            </w:rPrChange>
          </w:rPr>
          <w:delInstrText>, 2015)","dontUpdate":true,"noteIndex":0},"citationItems":[{"id":801,"uris":["http://zotero.org/users/6284768/items/6SEK83BZ"],"uri":["http://zotero.org/users/6284768/items/6SEK83BZ"],"itemData":{"id":801,"type":"article-journal","container-title":"</w:delInstrText>
        </w:r>
        <w:r w:rsidR="003045BE" w:rsidRPr="00993FFA" w:rsidDel="003045BE">
          <w:rPr>
            <w:rFonts w:hint="eastAsia"/>
            <w:color w:val="000000" w:themeColor="text1"/>
            <w:lang w:eastAsia="zh-CN"/>
            <w:rPrChange w:id="1368" w:author="Yufei Sun" w:date="2022-01-04T22:28:00Z">
              <w:rPr>
                <w:rFonts w:hint="eastAsia"/>
                <w:lang w:eastAsia="zh-CN"/>
              </w:rPr>
            </w:rPrChange>
          </w:rPr>
          <w:delInstrText>世界经济文汇</w:delInstrText>
        </w:r>
        <w:r w:rsidR="003045BE" w:rsidRPr="00993FFA" w:rsidDel="003045BE">
          <w:rPr>
            <w:rFonts w:hint="eastAsia"/>
            <w:color w:val="000000" w:themeColor="text1"/>
            <w:lang w:eastAsia="zh-CN"/>
            <w:rPrChange w:id="1369" w:author="Yufei Sun" w:date="2022-01-04T22:28:00Z">
              <w:rPr>
                <w:rFonts w:hint="eastAsia"/>
                <w:lang w:eastAsia="zh-CN"/>
              </w:rPr>
            </w:rPrChange>
          </w:rPr>
          <w:delInstrText>","issue":"01","page":"1</w:delInstrText>
        </w:r>
        <w:r w:rsidR="003045BE" w:rsidRPr="00993FFA" w:rsidDel="003045BE">
          <w:rPr>
            <w:rFonts w:hint="eastAsia"/>
            <w:color w:val="000000" w:themeColor="text1"/>
            <w:lang w:eastAsia="zh-CN"/>
            <w:rPrChange w:id="1370" w:author="Yufei Sun" w:date="2022-01-04T22:28:00Z">
              <w:rPr>
                <w:rFonts w:hint="eastAsia"/>
                <w:lang w:eastAsia="zh-CN"/>
              </w:rPr>
            </w:rPrChange>
          </w:rPr>
          <w:delInstrText>–</w:delInstrText>
        </w:r>
        <w:r w:rsidR="003045BE" w:rsidRPr="00993FFA" w:rsidDel="003045BE">
          <w:rPr>
            <w:rFonts w:hint="eastAsia"/>
            <w:color w:val="000000" w:themeColor="text1"/>
            <w:lang w:eastAsia="zh-CN"/>
            <w:rPrChange w:id="1371" w:author="Yufei Sun" w:date="2022-01-04T22:28:00Z">
              <w:rPr>
                <w:rFonts w:hint="eastAsia"/>
                <w:lang w:eastAsia="zh-CN"/>
              </w:rPr>
            </w:rPrChange>
          </w:rPr>
          <w:delInstrText>15","source":"Google Scholar","title":"</w:delInstrText>
        </w:r>
        <w:r w:rsidR="003045BE" w:rsidRPr="00993FFA" w:rsidDel="003045BE">
          <w:rPr>
            <w:rFonts w:hint="eastAsia"/>
            <w:color w:val="000000" w:themeColor="text1"/>
            <w:lang w:eastAsia="zh-CN"/>
            <w:rPrChange w:id="1372" w:author="Yufei Sun" w:date="2022-01-04T22:28:00Z">
              <w:rPr>
                <w:rFonts w:hint="eastAsia"/>
                <w:lang w:eastAsia="zh-CN"/>
              </w:rPr>
            </w:rPrChange>
          </w:rPr>
          <w:delInstrText>“层层加码”</w:delInstrText>
        </w:r>
        <w:r w:rsidR="003045BE" w:rsidRPr="00993FFA" w:rsidDel="003045BE">
          <w:rPr>
            <w:rFonts w:hint="eastAsia"/>
            <w:color w:val="000000" w:themeColor="text1"/>
            <w:lang w:eastAsia="zh-CN"/>
            <w:rPrChange w:id="1373" w:author="Yufei Sun" w:date="2022-01-04T22:28:00Z">
              <w:rPr>
                <w:rFonts w:hint="eastAsia"/>
                <w:lang w:eastAsia="zh-CN"/>
              </w:rPr>
            </w:rPrChange>
          </w:rPr>
          <w:delInstrText xml:space="preserve"> </w:delInstrText>
        </w:r>
        <w:r w:rsidR="003045BE" w:rsidRPr="00993FFA" w:rsidDel="003045BE">
          <w:rPr>
            <w:rFonts w:hint="eastAsia"/>
            <w:color w:val="000000" w:themeColor="text1"/>
            <w:lang w:eastAsia="zh-CN"/>
            <w:rPrChange w:id="1374" w:author="Yufei Sun" w:date="2022-01-04T22:28:00Z">
              <w:rPr>
                <w:rFonts w:hint="eastAsia"/>
                <w:lang w:eastAsia="zh-CN"/>
              </w:rPr>
            </w:rPrChange>
          </w:rPr>
          <w:delInstrText>与官员激励</w:delInstrText>
        </w:r>
        <w:r w:rsidR="003045BE" w:rsidRPr="00993FFA" w:rsidDel="003045BE">
          <w:rPr>
            <w:rFonts w:hint="eastAsia"/>
            <w:color w:val="000000" w:themeColor="text1"/>
            <w:lang w:eastAsia="zh-CN"/>
            <w:rPrChange w:id="1375" w:author="Yufei Sun" w:date="2022-01-04T22:28:00Z">
              <w:rPr>
                <w:rFonts w:hint="eastAsia"/>
                <w:lang w:eastAsia="zh-CN"/>
              </w:rPr>
            </w:rPrChange>
          </w:rPr>
          <w:delInstrText>","volume":"1","author":[{"literal":"</w:delInstrText>
        </w:r>
        <w:r w:rsidR="003045BE" w:rsidRPr="00993FFA" w:rsidDel="003045BE">
          <w:rPr>
            <w:rFonts w:hint="eastAsia"/>
            <w:color w:val="000000" w:themeColor="text1"/>
            <w:lang w:eastAsia="zh-CN"/>
            <w:rPrChange w:id="1376" w:author="Yufei Sun" w:date="2022-01-04T22:28:00Z">
              <w:rPr>
                <w:rFonts w:hint="eastAsia"/>
                <w:lang w:eastAsia="zh-CN"/>
              </w:rPr>
            </w:rPrChange>
          </w:rPr>
          <w:delInstrText>周黎安</w:delInstrText>
        </w:r>
        <w:r w:rsidR="003045BE" w:rsidRPr="00993FFA" w:rsidDel="003045BE">
          <w:rPr>
            <w:rFonts w:hint="eastAsia"/>
            <w:color w:val="000000" w:themeColor="text1"/>
            <w:lang w:eastAsia="zh-CN"/>
            <w:rPrChange w:id="1377" w:author="Yufei Sun" w:date="2022-01-04T22:28:00Z">
              <w:rPr>
                <w:rFonts w:hint="eastAsia"/>
                <w:lang w:eastAsia="zh-CN"/>
              </w:rPr>
            </w:rPrChange>
          </w:rPr>
          <w:delInstrText>"},{"literal":"</w:delInstrText>
        </w:r>
        <w:r w:rsidR="003045BE" w:rsidRPr="00993FFA" w:rsidDel="003045BE">
          <w:rPr>
            <w:rFonts w:hint="eastAsia"/>
            <w:color w:val="000000" w:themeColor="text1"/>
            <w:lang w:eastAsia="zh-CN"/>
            <w:rPrChange w:id="1378" w:author="Yufei Sun" w:date="2022-01-04T22:28:00Z">
              <w:rPr>
                <w:rFonts w:hint="eastAsia"/>
                <w:lang w:eastAsia="zh-CN"/>
              </w:rPr>
            </w:rPrChange>
          </w:rPr>
          <w:delInstrText>刘冲</w:delInstrText>
        </w:r>
        <w:r w:rsidR="003045BE" w:rsidRPr="00993FFA" w:rsidDel="003045BE">
          <w:rPr>
            <w:rFonts w:hint="eastAsia"/>
            <w:color w:val="000000" w:themeColor="text1"/>
            <w:lang w:eastAsia="zh-CN"/>
            <w:rPrChange w:id="1379" w:author="Yufei Sun" w:date="2022-01-04T22:28:00Z">
              <w:rPr>
                <w:rFonts w:hint="eastAsia"/>
                <w:lang w:eastAsia="zh-CN"/>
              </w:rPr>
            </w:rPrChange>
          </w:rPr>
          <w:delInstrText>"},{"literal":"</w:delInstrText>
        </w:r>
        <w:r w:rsidR="003045BE" w:rsidRPr="00993FFA" w:rsidDel="003045BE">
          <w:rPr>
            <w:rFonts w:hint="eastAsia"/>
            <w:color w:val="000000" w:themeColor="text1"/>
            <w:lang w:eastAsia="zh-CN"/>
            <w:rPrChange w:id="1380" w:author="Yufei Sun" w:date="2022-01-04T22:28:00Z">
              <w:rPr>
                <w:rFonts w:hint="eastAsia"/>
                <w:lang w:eastAsia="zh-CN"/>
              </w:rPr>
            </w:rPrChange>
          </w:rPr>
          <w:delInstrText>厉行</w:delInstrText>
        </w:r>
        <w:r w:rsidR="003045BE" w:rsidRPr="00993FFA" w:rsidDel="003045BE">
          <w:rPr>
            <w:rFonts w:hint="eastAsia"/>
            <w:color w:val="000000" w:themeColor="text1"/>
            <w:lang w:eastAsia="zh-CN"/>
            <w:rPrChange w:id="1381" w:author="Yufei Sun" w:date="2022-01-04T22:28:00Z">
              <w:rPr>
                <w:rFonts w:hint="eastAsia"/>
                <w:lang w:eastAsia="zh-CN"/>
              </w:rPr>
            </w:rPrChange>
          </w:rPr>
          <w:delInstrText>"},{"literal":"</w:delInstrText>
        </w:r>
        <w:r w:rsidR="003045BE" w:rsidRPr="00993FFA" w:rsidDel="003045BE">
          <w:rPr>
            <w:rFonts w:hint="eastAsia"/>
            <w:color w:val="000000" w:themeColor="text1"/>
            <w:lang w:eastAsia="zh-CN"/>
            <w:rPrChange w:id="1382" w:author="Yufei Sun" w:date="2022-01-04T22:28:00Z">
              <w:rPr>
                <w:rFonts w:hint="eastAsia"/>
                <w:lang w:eastAsia="zh-CN"/>
              </w:rPr>
            </w:rPrChange>
          </w:rPr>
          <w:delInstrText>翁翕</w:delInstrText>
        </w:r>
        <w:r w:rsidR="003045BE" w:rsidRPr="00993FFA" w:rsidDel="003045BE">
          <w:rPr>
            <w:rFonts w:hint="eastAsia"/>
            <w:color w:val="000000" w:themeColor="text1"/>
            <w:lang w:eastAsia="zh-CN"/>
            <w:rPrChange w:id="1383" w:author="Yufei Sun" w:date="2022-01-04T22:28:00Z">
              <w:rPr>
                <w:rFonts w:hint="eastAsia"/>
                <w:lang w:eastAsia="zh-CN"/>
              </w:rPr>
            </w:rPrChange>
          </w:rPr>
          <w:delInstrText>"}],"issued":{"date-parts":[["2015"]]},"citation-key":"ZhouLiAnEtAl2015"}}],"schema":"https://github.com/citation-style-language/schema/raw/master/csl-citation</w:delInstrText>
        </w:r>
        <w:r w:rsidR="003045BE" w:rsidRPr="00993FFA" w:rsidDel="003045BE">
          <w:rPr>
            <w:color w:val="000000" w:themeColor="text1"/>
            <w:lang w:eastAsia="zh-CN"/>
            <w:rPrChange w:id="1384" w:author="Yufei Sun" w:date="2022-01-04T22:28:00Z">
              <w:rPr>
                <w:lang w:eastAsia="zh-CN"/>
              </w:rPr>
            </w:rPrChange>
          </w:rPr>
          <w:delInstrText xml:space="preserve">.json"} </w:delInstrText>
        </w:r>
        <w:r w:rsidR="003045BE" w:rsidRPr="00993FFA" w:rsidDel="003045BE">
          <w:rPr>
            <w:color w:val="000000" w:themeColor="text1"/>
            <w:lang w:eastAsia="zh-CN"/>
            <w:rPrChange w:id="1385" w:author="Yufei Sun" w:date="2022-01-04T22:28:00Z">
              <w:rPr>
                <w:lang w:eastAsia="zh-CN"/>
              </w:rPr>
            </w:rPrChange>
          </w:rPr>
          <w:fldChar w:fldCharType="separate"/>
        </w:r>
        <w:r w:rsidR="003045BE" w:rsidRPr="00993FFA" w:rsidDel="003045BE">
          <w:rPr>
            <w:rFonts w:ascii="Cambria" w:cs="Times New Roman"/>
            <w:color w:val="000000" w:themeColor="text1"/>
            <w:lang w:eastAsia="zh-CN"/>
            <w:rPrChange w:id="1386" w:author="Yufei Sun" w:date="2022-01-04T22:28:00Z">
              <w:rPr>
                <w:rFonts w:ascii="Cambria" w:cs="Times New Roman"/>
                <w:lang w:eastAsia="zh-CN"/>
              </w:rPr>
            </w:rPrChange>
          </w:rPr>
          <w:delText>(</w:delText>
        </w:r>
        <w:r w:rsidR="003045BE" w:rsidRPr="00993FFA" w:rsidDel="003045BE">
          <w:rPr>
            <w:rFonts w:ascii="Cambria" w:cs="Times New Roman"/>
            <w:color w:val="000000" w:themeColor="text1"/>
            <w:lang w:eastAsia="zh-CN"/>
            <w:rPrChange w:id="1387" w:author="Yufei Sun" w:date="2022-01-04T22:28:00Z">
              <w:rPr>
                <w:rFonts w:ascii="Cambria" w:cs="Times New Roman"/>
                <w:lang w:eastAsia="zh-CN"/>
              </w:rPr>
            </w:rPrChange>
          </w:rPr>
          <w:delText>周黎安等</w:delText>
        </w:r>
        <w:r w:rsidR="003045BE" w:rsidRPr="00993FFA" w:rsidDel="003045BE">
          <w:rPr>
            <w:rFonts w:ascii="Cambria" w:cs="Times New Roman"/>
            <w:color w:val="000000" w:themeColor="text1"/>
            <w:lang w:eastAsia="zh-CN"/>
            <w:rPrChange w:id="1388" w:author="Yufei Sun" w:date="2022-01-04T22:28:00Z">
              <w:rPr>
                <w:rFonts w:ascii="Cambria" w:cs="Times New Roman"/>
                <w:lang w:eastAsia="zh-CN"/>
              </w:rPr>
            </w:rPrChange>
          </w:rPr>
          <w:delText>, 2015)</w:delText>
        </w:r>
        <w:r w:rsidR="003045BE" w:rsidRPr="00993FFA" w:rsidDel="003045BE">
          <w:rPr>
            <w:color w:val="000000" w:themeColor="text1"/>
            <w:lang w:eastAsia="zh-CN"/>
            <w:rPrChange w:id="1389" w:author="Yufei Sun" w:date="2022-01-04T22:28:00Z">
              <w:rPr>
                <w:lang w:eastAsia="zh-CN"/>
              </w:rPr>
            </w:rPrChange>
          </w:rPr>
          <w:fldChar w:fldCharType="end"/>
        </w:r>
      </w:del>
      <w:ins w:id="1390" w:author="Yufei Sun" w:date="2022-01-04T22:14:00Z">
        <w:r w:rsidR="003045BE" w:rsidRPr="00993FFA" w:rsidDel="003045BE">
          <w:rPr>
            <w:color w:val="000000" w:themeColor="text1"/>
            <w:lang w:eastAsia="zh-CN"/>
            <w:rPrChange w:id="1391" w:author="Yufei Sun" w:date="2022-01-04T22:28:00Z">
              <w:rPr>
                <w:lang w:eastAsia="zh-CN"/>
              </w:rPr>
            </w:rPrChange>
          </w:rPr>
          <w:t xml:space="preserve"> </w:t>
        </w:r>
      </w:ins>
      <w:del w:id="1392" w:author="Yufei Sun" w:date="2022-01-04T22:14:00Z">
        <w:r w:rsidR="003045BE" w:rsidRPr="00993FFA" w:rsidDel="003045BE">
          <w:rPr>
            <w:color w:val="000000" w:themeColor="text1"/>
            <w:lang w:eastAsia="zh-CN"/>
            <w:rPrChange w:id="1393" w:author="Yufei Sun" w:date="2022-01-04T22:28:00Z">
              <w:rPr>
                <w:lang w:eastAsia="zh-CN"/>
              </w:rPr>
            </w:rPrChange>
          </w:rPr>
          <w:fldChar w:fldCharType="begin"/>
        </w:r>
        <w:r w:rsidR="003045BE" w:rsidRPr="00993FFA" w:rsidDel="003045BE">
          <w:rPr>
            <w:rFonts w:hint="eastAsia"/>
            <w:color w:val="000000" w:themeColor="text1"/>
            <w:lang w:eastAsia="zh-CN"/>
            <w:rPrChange w:id="1394" w:author="Yufei Sun" w:date="2022-01-04T22:28:00Z">
              <w:rPr>
                <w:rFonts w:hint="eastAsia"/>
                <w:lang w:eastAsia="zh-CN"/>
              </w:rPr>
            </w:rPrChange>
          </w:rPr>
          <w:delInstrText xml:space="preserve"> ADDIN ZOTERO_ITEM CSL_CITATION {"citationID":"jiofkaL0","properties":{"formattedCitation":"(\\uc0\\u28558{}\\uc0\\u28227{}\\uc0\\u26032{}\\uc0\\u38395{}, 2021)","plainCitation":"(</w:delInstrText>
        </w:r>
        <w:r w:rsidR="003045BE" w:rsidRPr="00993FFA" w:rsidDel="003045BE">
          <w:rPr>
            <w:rFonts w:hint="eastAsia"/>
            <w:color w:val="000000" w:themeColor="text1"/>
            <w:lang w:eastAsia="zh-CN"/>
            <w:rPrChange w:id="1395" w:author="Yufei Sun" w:date="2022-01-04T22:28:00Z">
              <w:rPr>
                <w:rFonts w:hint="eastAsia"/>
                <w:lang w:eastAsia="zh-CN"/>
              </w:rPr>
            </w:rPrChange>
          </w:rPr>
          <w:delInstrText>澎湃新闻</w:delInstrText>
        </w:r>
        <w:r w:rsidR="003045BE" w:rsidRPr="00993FFA" w:rsidDel="003045BE">
          <w:rPr>
            <w:rFonts w:hint="eastAsia"/>
            <w:color w:val="000000" w:themeColor="text1"/>
            <w:lang w:eastAsia="zh-CN"/>
            <w:rPrChange w:id="1396" w:author="Yufei Sun" w:date="2022-01-04T22:28:00Z">
              <w:rPr>
                <w:rFonts w:hint="eastAsia"/>
                <w:lang w:eastAsia="zh-CN"/>
              </w:rPr>
            </w:rPrChange>
          </w:rPr>
          <w:delInstrText>, 2021)","noteIndex":0},"citationItems":[{"id":4540,"uris":["http://zotero.org/users/6284768/items/JKN6VCG6"],"uri":["http://zotero.org/users/6284768/items/JKN6VCG6"],"itemData":{"id":4540,"type":"article-newspaper","title":"</w:delInstrText>
        </w:r>
        <w:r w:rsidR="003045BE" w:rsidRPr="00993FFA" w:rsidDel="003045BE">
          <w:rPr>
            <w:rFonts w:hint="eastAsia"/>
            <w:color w:val="000000" w:themeColor="text1"/>
            <w:lang w:eastAsia="zh-CN"/>
            <w:rPrChange w:id="1397" w:author="Yufei Sun" w:date="2022-01-04T22:28:00Z">
              <w:rPr>
                <w:rFonts w:hint="eastAsia"/>
                <w:lang w:eastAsia="zh-CN"/>
              </w:rPr>
            </w:rPrChange>
          </w:rPr>
          <w:delInstrText>国家卫健委：实事求是学习上海经验</w:delInstrText>
        </w:r>
        <w:r w:rsidR="003045BE" w:rsidRPr="00993FFA" w:rsidDel="003045BE">
          <w:rPr>
            <w:rFonts w:hint="eastAsia"/>
            <w:color w:val="000000" w:themeColor="text1"/>
            <w:lang w:eastAsia="zh-CN"/>
            <w:rPrChange w:id="1398" w:author="Yufei Sun" w:date="2022-01-04T22:28:00Z">
              <w:rPr>
                <w:rFonts w:hint="eastAsia"/>
                <w:lang w:eastAsia="zh-CN"/>
              </w:rPr>
            </w:rPrChange>
          </w:rPr>
          <w:delInstrText>","URL":"https://www.thepaper.cn/newsDetail_forward_14594790","author":[{"family":"</w:delInstrText>
        </w:r>
        <w:r w:rsidR="003045BE" w:rsidRPr="00993FFA" w:rsidDel="003045BE">
          <w:rPr>
            <w:rFonts w:hint="eastAsia"/>
            <w:color w:val="000000" w:themeColor="text1"/>
            <w:lang w:eastAsia="zh-CN"/>
            <w:rPrChange w:id="1399" w:author="Yufei Sun" w:date="2022-01-04T22:28:00Z">
              <w:rPr>
                <w:rFonts w:hint="eastAsia"/>
                <w:lang w:eastAsia="zh-CN"/>
              </w:rPr>
            </w:rPrChange>
          </w:rPr>
          <w:delInstrText>澎湃新闻</w:delInstrText>
        </w:r>
        <w:r w:rsidR="003045BE" w:rsidRPr="00993FFA" w:rsidDel="003045BE">
          <w:rPr>
            <w:rFonts w:hint="eastAsia"/>
            <w:color w:val="000000" w:themeColor="text1"/>
            <w:lang w:eastAsia="zh-CN"/>
            <w:rPrChange w:id="1400" w:author="Yufei Sun" w:date="2022-01-04T22:28:00Z">
              <w:rPr>
                <w:rFonts w:hint="eastAsia"/>
                <w:lang w:eastAsia="zh-CN"/>
              </w:rPr>
            </w:rPrChange>
          </w:rPr>
          <w:delInstrText xml:space="preserve">","given":""}],"accessed":{"date-parts":[["2021",11,9]]},"issued":{"date-parts":[["2021",9,20]]},"citation-key":"PengPaiXinWen2021"}}],"schema":"https://github.com/citation-style-language/schema/raw/master/csl-citation.json"} </w:delInstrText>
        </w:r>
        <w:r w:rsidR="003045BE" w:rsidRPr="00993FFA" w:rsidDel="003045BE">
          <w:rPr>
            <w:color w:val="000000" w:themeColor="text1"/>
            <w:lang w:eastAsia="zh-CN"/>
            <w:rPrChange w:id="1401" w:author="Yufei Sun" w:date="2022-01-04T22:28:00Z">
              <w:rPr>
                <w:lang w:eastAsia="zh-CN"/>
              </w:rPr>
            </w:rPrChange>
          </w:rPr>
          <w:fldChar w:fldCharType="separate"/>
        </w:r>
        <w:r w:rsidR="003045BE" w:rsidRPr="00993FFA" w:rsidDel="003045BE">
          <w:rPr>
            <w:rFonts w:ascii="Cambria" w:cs="Times New Roman"/>
            <w:color w:val="000000" w:themeColor="text1"/>
            <w:lang w:eastAsia="zh-CN"/>
            <w:rPrChange w:id="1402" w:author="Yufei Sun" w:date="2022-01-04T22:28:00Z">
              <w:rPr>
                <w:rFonts w:ascii="Cambria" w:cs="Times New Roman"/>
                <w:lang w:eastAsia="zh-CN"/>
              </w:rPr>
            </w:rPrChange>
          </w:rPr>
          <w:delText>(</w:delText>
        </w:r>
      </w:del>
      <w:del w:id="1403" w:author="Yufei Sun" w:date="2022-01-04T22:13:00Z">
        <w:r w:rsidR="003045BE" w:rsidRPr="00993FFA" w:rsidDel="003045BE">
          <w:rPr>
            <w:rFonts w:ascii="Cambria" w:cs="Times New Roman"/>
            <w:color w:val="000000" w:themeColor="text1"/>
            <w:lang w:eastAsia="zh-CN"/>
            <w:rPrChange w:id="1404" w:author="Yufei Sun" w:date="2022-01-04T22:28:00Z">
              <w:rPr>
                <w:rFonts w:ascii="Cambria" w:cs="Times New Roman"/>
                <w:lang w:eastAsia="zh-CN"/>
              </w:rPr>
            </w:rPrChange>
          </w:rPr>
          <w:delText>澎湃新闻</w:delText>
        </w:r>
        <w:r w:rsidR="003045BE" w:rsidRPr="00993FFA" w:rsidDel="003045BE">
          <w:rPr>
            <w:rFonts w:ascii="Cambria" w:cs="Times New Roman"/>
            <w:color w:val="000000" w:themeColor="text1"/>
            <w:lang w:eastAsia="zh-CN"/>
            <w:rPrChange w:id="1405" w:author="Yufei Sun" w:date="2022-01-04T22:28:00Z">
              <w:rPr>
                <w:rFonts w:ascii="Cambria" w:cs="Times New Roman"/>
                <w:lang w:eastAsia="zh-CN"/>
              </w:rPr>
            </w:rPrChange>
          </w:rPr>
          <w:delText>, 2021</w:delText>
        </w:r>
      </w:del>
      <w:del w:id="1406" w:author="Yufei Sun" w:date="2022-01-04T22:14:00Z">
        <w:r w:rsidR="003045BE" w:rsidRPr="00993FFA" w:rsidDel="003045BE">
          <w:rPr>
            <w:rFonts w:ascii="Cambria" w:cs="Times New Roman"/>
            <w:color w:val="000000" w:themeColor="text1"/>
            <w:lang w:eastAsia="zh-CN"/>
            <w:rPrChange w:id="1407" w:author="Yufei Sun" w:date="2022-01-04T22:28:00Z">
              <w:rPr>
                <w:rFonts w:ascii="Cambria" w:cs="Times New Roman"/>
                <w:lang w:eastAsia="zh-CN"/>
              </w:rPr>
            </w:rPrChange>
          </w:rPr>
          <w:delText>)</w:delText>
        </w:r>
        <w:r w:rsidR="003045BE" w:rsidRPr="00993FFA" w:rsidDel="003045BE">
          <w:rPr>
            <w:color w:val="000000" w:themeColor="text1"/>
            <w:lang w:eastAsia="zh-CN"/>
            <w:rPrChange w:id="1408" w:author="Yufei Sun" w:date="2022-01-04T22:28:00Z">
              <w:rPr>
                <w:lang w:eastAsia="zh-CN"/>
              </w:rPr>
            </w:rPrChange>
          </w:rPr>
          <w:fldChar w:fldCharType="end"/>
        </w:r>
      </w:del>
      <w:del w:id="1409" w:author="Yufei Sun" w:date="2022-01-04T22:13:00Z">
        <w:r w:rsidRPr="00993FFA" w:rsidDel="003045BE">
          <w:rPr>
            <w:color w:val="000000" w:themeColor="text1"/>
            <w:lang w:eastAsia="zh-CN"/>
            <w:rPrChange w:id="1410" w:author="Yufei Sun" w:date="2022-01-04T22:28:00Z">
              <w:rPr>
                <w:lang w:eastAsia="zh-CN"/>
              </w:rPr>
            </w:rPrChange>
          </w:rPr>
          <w:delText>[</w:delText>
        </w:r>
        <w:r w:rsidR="00347073" w:rsidRPr="00993FFA" w:rsidDel="003045BE">
          <w:rPr>
            <w:color w:val="000000" w:themeColor="text1"/>
            <w:rPrChange w:id="1411" w:author="Yufei Sun" w:date="2022-01-04T22:28:00Z">
              <w:rPr/>
            </w:rPrChange>
          </w:rPr>
          <w:fldChar w:fldCharType="begin"/>
        </w:r>
        <w:r w:rsidR="00347073" w:rsidRPr="00993FFA" w:rsidDel="003045BE">
          <w:rPr>
            <w:color w:val="000000" w:themeColor="text1"/>
            <w:lang w:eastAsia="zh-CN"/>
            <w:rPrChange w:id="1412" w:author="Yufei Sun" w:date="2022-01-04T22:28:00Z">
              <w:rPr>
                <w:lang w:eastAsia="zh-CN"/>
              </w:rPr>
            </w:rPrChange>
          </w:rPr>
          <w:delInstrText xml:space="preserve"> HYPERLINK \l "ref-ZhouLiAnEtAl2015" \h </w:delInstrText>
        </w:r>
        <w:r w:rsidR="00347073" w:rsidRPr="00993FFA" w:rsidDel="003045BE">
          <w:rPr>
            <w:color w:val="000000" w:themeColor="text1"/>
            <w:rPrChange w:id="1413" w:author="Yufei Sun" w:date="2022-01-04T22:28:00Z">
              <w:rPr/>
            </w:rPrChange>
          </w:rPr>
          <w:fldChar w:fldCharType="separate"/>
        </w:r>
        <w:r w:rsidRPr="00993FFA" w:rsidDel="003045BE">
          <w:rPr>
            <w:rStyle w:val="ae"/>
            <w:color w:val="000000" w:themeColor="text1"/>
            <w:lang w:eastAsia="zh-CN"/>
            <w:rPrChange w:id="1414" w:author="Yufei Sun" w:date="2022-01-04T22:28:00Z">
              <w:rPr>
                <w:rStyle w:val="ae"/>
                <w:lang w:eastAsia="zh-CN"/>
              </w:rPr>
            </w:rPrChange>
          </w:rPr>
          <w:delText>周黎安</w:delText>
        </w:r>
        <w:r w:rsidRPr="00993FFA" w:rsidDel="003045BE">
          <w:rPr>
            <w:rStyle w:val="ae"/>
            <w:color w:val="000000" w:themeColor="text1"/>
            <w:lang w:eastAsia="zh-CN"/>
            <w:rPrChange w:id="1415" w:author="Yufei Sun" w:date="2022-01-04T22:28:00Z">
              <w:rPr>
                <w:rStyle w:val="ae"/>
                <w:lang w:eastAsia="zh-CN"/>
              </w:rPr>
            </w:rPrChange>
          </w:rPr>
          <w:delText xml:space="preserve"> </w:delText>
        </w:r>
        <w:r w:rsidRPr="00993FFA" w:rsidDel="003045BE">
          <w:rPr>
            <w:rStyle w:val="ae"/>
            <w:color w:val="000000" w:themeColor="text1"/>
            <w:lang w:eastAsia="zh-CN"/>
            <w:rPrChange w:id="1416" w:author="Yufei Sun" w:date="2022-01-04T22:28:00Z">
              <w:rPr>
                <w:rStyle w:val="ae"/>
                <w:lang w:eastAsia="zh-CN"/>
              </w:rPr>
            </w:rPrChange>
          </w:rPr>
          <w:delText>等</w:delText>
        </w:r>
        <w:r w:rsidR="00347073" w:rsidRPr="00993FFA" w:rsidDel="003045BE">
          <w:rPr>
            <w:rStyle w:val="ae"/>
            <w:color w:val="000000" w:themeColor="text1"/>
            <w:lang w:eastAsia="zh-CN"/>
            <w:rPrChange w:id="1417" w:author="Yufei Sun" w:date="2022-01-04T22:28:00Z">
              <w:rPr>
                <w:rStyle w:val="ae"/>
                <w:lang w:eastAsia="zh-CN"/>
              </w:rPr>
            </w:rPrChange>
          </w:rPr>
          <w:fldChar w:fldCharType="end"/>
        </w:r>
        <w:r w:rsidRPr="00993FFA" w:rsidDel="003045BE">
          <w:rPr>
            <w:color w:val="000000" w:themeColor="text1"/>
            <w:lang w:eastAsia="zh-CN"/>
            <w:rPrChange w:id="1418" w:author="Yufei Sun" w:date="2022-01-04T22:28:00Z">
              <w:rPr>
                <w:lang w:eastAsia="zh-CN"/>
              </w:rPr>
            </w:rPrChange>
          </w:rPr>
          <w:delText xml:space="preserve"> (</w:delText>
        </w:r>
        <w:r w:rsidR="00347073" w:rsidRPr="00993FFA" w:rsidDel="003045BE">
          <w:rPr>
            <w:color w:val="000000" w:themeColor="text1"/>
            <w:rPrChange w:id="1419" w:author="Yufei Sun" w:date="2022-01-04T22:28:00Z">
              <w:rPr/>
            </w:rPrChange>
          </w:rPr>
          <w:fldChar w:fldCharType="begin"/>
        </w:r>
        <w:r w:rsidR="00347073" w:rsidRPr="00993FFA" w:rsidDel="003045BE">
          <w:rPr>
            <w:color w:val="000000" w:themeColor="text1"/>
            <w:lang w:eastAsia="zh-CN"/>
            <w:rPrChange w:id="1420" w:author="Yufei Sun" w:date="2022-01-04T22:28:00Z">
              <w:rPr>
                <w:lang w:eastAsia="zh-CN"/>
              </w:rPr>
            </w:rPrChange>
          </w:rPr>
          <w:delInstrText xml:space="preserve"> HYPERLINK \l "ref-ZhouLiAnEtAl2015" \h </w:delInstrText>
        </w:r>
        <w:r w:rsidR="00347073" w:rsidRPr="00993FFA" w:rsidDel="003045BE">
          <w:rPr>
            <w:color w:val="000000" w:themeColor="text1"/>
            <w:rPrChange w:id="1421" w:author="Yufei Sun" w:date="2022-01-04T22:28:00Z">
              <w:rPr/>
            </w:rPrChange>
          </w:rPr>
          <w:fldChar w:fldCharType="separate"/>
        </w:r>
        <w:r w:rsidRPr="00993FFA" w:rsidDel="003045BE">
          <w:rPr>
            <w:rStyle w:val="ae"/>
            <w:color w:val="000000" w:themeColor="text1"/>
            <w:lang w:eastAsia="zh-CN"/>
            <w:rPrChange w:id="1422" w:author="Yufei Sun" w:date="2022-01-04T22:28:00Z">
              <w:rPr>
                <w:rStyle w:val="ae"/>
                <w:lang w:eastAsia="zh-CN"/>
              </w:rPr>
            </w:rPrChange>
          </w:rPr>
          <w:delText>2015</w:delText>
        </w:r>
        <w:r w:rsidR="00347073" w:rsidRPr="00993FFA" w:rsidDel="003045BE">
          <w:rPr>
            <w:rStyle w:val="ae"/>
            <w:color w:val="000000" w:themeColor="text1"/>
            <w:lang w:eastAsia="zh-CN"/>
            <w:rPrChange w:id="1423" w:author="Yufei Sun" w:date="2022-01-04T22:28:00Z">
              <w:rPr>
                <w:rStyle w:val="ae"/>
                <w:lang w:eastAsia="zh-CN"/>
              </w:rPr>
            </w:rPrChange>
          </w:rPr>
          <w:fldChar w:fldCharType="end"/>
        </w:r>
        <w:r w:rsidRPr="00993FFA" w:rsidDel="003045BE">
          <w:rPr>
            <w:color w:val="000000" w:themeColor="text1"/>
            <w:lang w:eastAsia="zh-CN"/>
            <w:rPrChange w:id="1424" w:author="Yufei Sun" w:date="2022-01-04T22:28:00Z">
              <w:rPr>
                <w:lang w:eastAsia="zh-CN"/>
              </w:rPr>
            </w:rPrChange>
          </w:rPr>
          <w:delText>); PengPaiXinWen2021]</w:delText>
        </w:r>
      </w:del>
      <w:r w:rsidRPr="00993FFA">
        <w:rPr>
          <w:color w:val="000000" w:themeColor="text1"/>
          <w:lang w:eastAsia="zh-CN"/>
          <w:rPrChange w:id="1425" w:author="Yufei Sun" w:date="2022-01-04T22:28:00Z">
            <w:rPr>
              <w:lang w:eastAsia="zh-CN"/>
            </w:rPr>
          </w:rPrChange>
        </w:rPr>
        <w:t>；在原有两大减压阀失灵的情况下，地方政府为什么仍保留一定程度的行政自主性？等等。这些挑战亟待新变量的识别来对原有理论进行有限和必要的修正。</w:t>
      </w:r>
    </w:p>
    <w:p w14:paraId="3CB23831" w14:textId="6D45ABD0" w:rsidR="00977E4B" w:rsidRPr="00993FFA" w:rsidRDefault="00A268A1">
      <w:pPr>
        <w:pStyle w:val="2"/>
        <w:numPr>
          <w:ilvl w:val="0"/>
          <w:numId w:val="0"/>
        </w:numPr>
        <w:ind w:left="710"/>
        <w:rPr>
          <w:lang w:eastAsia="zh-CN"/>
        </w:rPr>
        <w:pPrChange w:id="1426" w:author="杨雪冬" w:date="2021-11-23T09:05:00Z">
          <w:pPr>
            <w:pStyle w:val="2"/>
          </w:pPr>
        </w:pPrChange>
      </w:pPr>
      <w:bookmarkStart w:id="1427" w:name="政策扩散与能力空间"/>
      <w:bookmarkEnd w:id="974"/>
      <w:ins w:id="1428" w:author="杨雪冬" w:date="2021-11-23T09:05:00Z">
        <w:r w:rsidRPr="00993FFA">
          <w:rPr>
            <w:rFonts w:hint="eastAsia"/>
            <w:lang w:eastAsia="zh-CN"/>
          </w:rPr>
          <w:t>2</w:t>
        </w:r>
        <w:r w:rsidRPr="00993FFA">
          <w:rPr>
            <w:lang w:eastAsia="zh-CN"/>
          </w:rPr>
          <w:t>.3</w:t>
        </w:r>
      </w:ins>
      <w:r w:rsidR="006C0E77" w:rsidRPr="00993FFA">
        <w:rPr>
          <w:lang w:eastAsia="zh-CN"/>
        </w:rPr>
        <w:t>政策扩散与</w:t>
      </w:r>
      <w:r w:rsidR="006C0E77" w:rsidRPr="00993FFA">
        <w:rPr>
          <w:lang w:eastAsia="zh-CN"/>
        </w:rPr>
        <w:t>“</w:t>
      </w:r>
      <w:ins w:id="1429" w:author="杨雪冬" w:date="2021-11-23T09:06:00Z">
        <w:r w:rsidRPr="00993FFA">
          <w:rPr>
            <w:rFonts w:hint="eastAsia"/>
            <w:lang w:eastAsia="zh-CN"/>
          </w:rPr>
          <w:t>治理</w:t>
        </w:r>
      </w:ins>
      <w:r w:rsidR="006C0E77" w:rsidRPr="00993FFA">
        <w:rPr>
          <w:lang w:eastAsia="zh-CN"/>
        </w:rPr>
        <w:t>能力空间</w:t>
      </w:r>
      <w:r w:rsidR="006C0E77" w:rsidRPr="00993FFA">
        <w:rPr>
          <w:lang w:eastAsia="zh-CN"/>
        </w:rPr>
        <w:t>”</w:t>
      </w:r>
      <w:ins w:id="1430" w:author="杨雪冬" w:date="2021-11-23T09:09:00Z">
        <w:r w:rsidRPr="00993FFA">
          <w:rPr>
            <w:rFonts w:hint="eastAsia"/>
            <w:lang w:eastAsia="zh-CN"/>
          </w:rPr>
          <w:t>的形成</w:t>
        </w:r>
      </w:ins>
    </w:p>
    <w:p w14:paraId="1C22849F" w14:textId="77777777" w:rsidR="00977E4B" w:rsidRPr="00993FFA" w:rsidRDefault="006C0E77">
      <w:pPr>
        <w:pStyle w:val="FirstParagraph"/>
        <w:ind w:firstLine="480"/>
        <w:rPr>
          <w:color w:val="000000" w:themeColor="text1"/>
          <w:lang w:eastAsia="zh-CN"/>
          <w:rPrChange w:id="1431" w:author="Yufei Sun" w:date="2022-01-04T22:28:00Z">
            <w:rPr>
              <w:lang w:eastAsia="zh-CN"/>
            </w:rPr>
          </w:rPrChange>
        </w:rPr>
      </w:pPr>
      <w:r w:rsidRPr="00993FFA">
        <w:rPr>
          <w:color w:val="000000" w:themeColor="text1"/>
          <w:lang w:eastAsia="zh-CN"/>
          <w:rPrChange w:id="1432" w:author="Yufei Sun" w:date="2022-01-04T22:28:00Z">
            <w:rPr>
              <w:lang w:eastAsia="zh-CN"/>
            </w:rPr>
          </w:rPrChange>
        </w:rPr>
        <w:t>政策文本是观察</w:t>
      </w:r>
      <w:r w:rsidRPr="00993FFA">
        <w:rPr>
          <w:color w:val="000000" w:themeColor="text1"/>
          <w:lang w:eastAsia="zh-CN"/>
          <w:rPrChange w:id="1433" w:author="Yufei Sun" w:date="2022-01-04T22:28:00Z">
            <w:rPr>
              <w:lang w:eastAsia="zh-CN"/>
            </w:rPr>
          </w:rPrChange>
        </w:rPr>
        <w:t>“</w:t>
      </w:r>
      <w:r w:rsidRPr="00993FFA">
        <w:rPr>
          <w:color w:val="000000" w:themeColor="text1"/>
          <w:lang w:eastAsia="zh-CN"/>
          <w:rPrChange w:id="1434" w:author="Yufei Sun" w:date="2022-01-04T22:28:00Z">
            <w:rPr>
              <w:lang w:eastAsia="zh-CN"/>
            </w:rPr>
          </w:rPrChange>
        </w:rPr>
        <w:t>压力型体制</w:t>
      </w:r>
      <w:r w:rsidRPr="00993FFA">
        <w:rPr>
          <w:color w:val="000000" w:themeColor="text1"/>
          <w:lang w:eastAsia="zh-CN"/>
          <w:rPrChange w:id="1435" w:author="Yufei Sun" w:date="2022-01-04T22:28:00Z">
            <w:rPr>
              <w:lang w:eastAsia="zh-CN"/>
            </w:rPr>
          </w:rPrChange>
        </w:rPr>
        <w:t>”</w:t>
      </w:r>
      <w:r w:rsidRPr="00993FFA">
        <w:rPr>
          <w:color w:val="000000" w:themeColor="text1"/>
          <w:lang w:eastAsia="zh-CN"/>
          <w:rPrChange w:id="1436" w:author="Yufei Sun" w:date="2022-01-04T22:28:00Z">
            <w:rPr>
              <w:lang w:eastAsia="zh-CN"/>
            </w:rPr>
          </w:rPrChange>
        </w:rPr>
        <w:t>下地方治理过程中的重要窗口，政策文本在不同层级和区域政府之间传递过程中的扩散（包括增减、创新、变通等），展现了地方政府在</w:t>
      </w:r>
      <w:r w:rsidRPr="00993FFA">
        <w:rPr>
          <w:color w:val="000000" w:themeColor="text1"/>
          <w:lang w:eastAsia="zh-CN"/>
          <w:rPrChange w:id="1437" w:author="Yufei Sun" w:date="2022-01-04T22:28:00Z">
            <w:rPr>
              <w:lang w:eastAsia="zh-CN"/>
            </w:rPr>
          </w:rPrChange>
        </w:rPr>
        <w:t>“</w:t>
      </w:r>
      <w:r w:rsidRPr="00993FFA">
        <w:rPr>
          <w:color w:val="000000" w:themeColor="text1"/>
          <w:lang w:eastAsia="zh-CN"/>
          <w:rPrChange w:id="1438" w:author="Yufei Sun" w:date="2022-01-04T22:28:00Z">
            <w:rPr>
              <w:lang w:eastAsia="zh-CN"/>
            </w:rPr>
          </w:rPrChange>
        </w:rPr>
        <w:t>压力型体制</w:t>
      </w:r>
      <w:r w:rsidRPr="00993FFA">
        <w:rPr>
          <w:color w:val="000000" w:themeColor="text1"/>
          <w:lang w:eastAsia="zh-CN"/>
          <w:rPrChange w:id="1439" w:author="Yufei Sun" w:date="2022-01-04T22:28:00Z">
            <w:rPr>
              <w:lang w:eastAsia="zh-CN"/>
            </w:rPr>
          </w:rPrChange>
        </w:rPr>
        <w:t>”</w:t>
      </w:r>
      <w:r w:rsidRPr="00993FFA">
        <w:rPr>
          <w:color w:val="000000" w:themeColor="text1"/>
          <w:lang w:eastAsia="zh-CN"/>
          <w:rPrChange w:id="1440" w:author="Yufei Sun" w:date="2022-01-04T22:28:00Z">
            <w:rPr>
              <w:lang w:eastAsia="zh-CN"/>
            </w:rPr>
          </w:rPrChange>
        </w:rPr>
        <w:t>下</w:t>
      </w:r>
      <w:r w:rsidRPr="00993FFA">
        <w:rPr>
          <w:color w:val="000000" w:themeColor="text1"/>
          <w:lang w:eastAsia="zh-CN"/>
          <w:rPrChange w:id="1441" w:author="Yufei Sun" w:date="2022-01-04T22:28:00Z">
            <w:rPr>
              <w:lang w:eastAsia="zh-CN"/>
            </w:rPr>
          </w:rPrChange>
        </w:rPr>
        <w:t>“</w:t>
      </w:r>
      <w:r w:rsidRPr="00993FFA">
        <w:rPr>
          <w:color w:val="000000" w:themeColor="text1"/>
          <w:lang w:eastAsia="zh-CN"/>
          <w:rPrChange w:id="1442" w:author="Yufei Sun" w:date="2022-01-04T22:28:00Z">
            <w:rPr>
              <w:lang w:eastAsia="zh-CN"/>
            </w:rPr>
          </w:rPrChange>
        </w:rPr>
        <w:t>受压</w:t>
      </w:r>
      <w:r w:rsidRPr="00993FFA">
        <w:rPr>
          <w:color w:val="000000" w:themeColor="text1"/>
          <w:lang w:eastAsia="zh-CN"/>
          <w:rPrChange w:id="1443" w:author="Yufei Sun" w:date="2022-01-04T22:28:00Z">
            <w:rPr>
              <w:lang w:eastAsia="zh-CN"/>
            </w:rPr>
          </w:rPrChange>
        </w:rPr>
        <w:t>”</w:t>
      </w:r>
      <w:r w:rsidRPr="00993FFA">
        <w:rPr>
          <w:color w:val="000000" w:themeColor="text1"/>
          <w:lang w:eastAsia="zh-CN"/>
          <w:rPrChange w:id="1444" w:author="Yufei Sun" w:date="2022-01-04T22:28:00Z">
            <w:rPr>
              <w:lang w:eastAsia="zh-CN"/>
            </w:rPr>
          </w:rPrChange>
        </w:rPr>
        <w:t>、</w:t>
      </w:r>
      <w:r w:rsidRPr="00993FFA">
        <w:rPr>
          <w:color w:val="000000" w:themeColor="text1"/>
          <w:lang w:eastAsia="zh-CN"/>
          <w:rPrChange w:id="1445" w:author="Yufei Sun" w:date="2022-01-04T22:28:00Z">
            <w:rPr>
              <w:lang w:eastAsia="zh-CN"/>
            </w:rPr>
          </w:rPrChange>
        </w:rPr>
        <w:t>“</w:t>
      </w:r>
      <w:r w:rsidRPr="00993FFA">
        <w:rPr>
          <w:color w:val="000000" w:themeColor="text1"/>
          <w:lang w:eastAsia="zh-CN"/>
          <w:rPrChange w:id="1446" w:author="Yufei Sun" w:date="2022-01-04T22:28:00Z">
            <w:rPr>
              <w:lang w:eastAsia="zh-CN"/>
            </w:rPr>
          </w:rPrChange>
        </w:rPr>
        <w:t>承压</w:t>
      </w:r>
      <w:r w:rsidRPr="00993FFA">
        <w:rPr>
          <w:color w:val="000000" w:themeColor="text1"/>
          <w:lang w:eastAsia="zh-CN"/>
          <w:rPrChange w:id="1447" w:author="Yufei Sun" w:date="2022-01-04T22:28:00Z">
            <w:rPr>
              <w:lang w:eastAsia="zh-CN"/>
            </w:rPr>
          </w:rPrChange>
        </w:rPr>
        <w:t>”</w:t>
      </w:r>
      <w:r w:rsidRPr="00993FFA">
        <w:rPr>
          <w:color w:val="000000" w:themeColor="text1"/>
          <w:lang w:eastAsia="zh-CN"/>
          <w:rPrChange w:id="1448" w:author="Yufei Sun" w:date="2022-01-04T22:28:00Z">
            <w:rPr>
              <w:lang w:eastAsia="zh-CN"/>
            </w:rPr>
          </w:rPrChange>
        </w:rPr>
        <w:t>和</w:t>
      </w:r>
      <w:r w:rsidRPr="00993FFA">
        <w:rPr>
          <w:color w:val="000000" w:themeColor="text1"/>
          <w:lang w:eastAsia="zh-CN"/>
          <w:rPrChange w:id="1449" w:author="Yufei Sun" w:date="2022-01-04T22:28:00Z">
            <w:rPr>
              <w:lang w:eastAsia="zh-CN"/>
            </w:rPr>
          </w:rPrChange>
        </w:rPr>
        <w:t>“</w:t>
      </w:r>
      <w:r w:rsidRPr="00993FFA">
        <w:rPr>
          <w:color w:val="000000" w:themeColor="text1"/>
          <w:lang w:eastAsia="zh-CN"/>
          <w:rPrChange w:id="1450" w:author="Yufei Sun" w:date="2022-01-04T22:28:00Z">
            <w:rPr>
              <w:lang w:eastAsia="zh-CN"/>
            </w:rPr>
          </w:rPrChange>
        </w:rPr>
        <w:t>转压</w:t>
      </w:r>
      <w:r w:rsidRPr="00993FFA">
        <w:rPr>
          <w:color w:val="000000" w:themeColor="text1"/>
          <w:lang w:eastAsia="zh-CN"/>
          <w:rPrChange w:id="1451" w:author="Yufei Sun" w:date="2022-01-04T22:28:00Z">
            <w:rPr>
              <w:lang w:eastAsia="zh-CN"/>
            </w:rPr>
          </w:rPrChange>
        </w:rPr>
        <w:t>”</w:t>
      </w:r>
      <w:r w:rsidRPr="00993FFA">
        <w:rPr>
          <w:color w:val="000000" w:themeColor="text1"/>
          <w:lang w:eastAsia="zh-CN"/>
          <w:rPrChange w:id="1452" w:author="Yufei Sun" w:date="2022-01-04T22:28:00Z">
            <w:rPr>
              <w:lang w:eastAsia="zh-CN"/>
            </w:rPr>
          </w:rPrChange>
        </w:rPr>
        <w:t>的全过程。政策扩散</w:t>
      </w:r>
      <w:r w:rsidRPr="00993FFA">
        <w:rPr>
          <w:color w:val="000000" w:themeColor="text1"/>
          <w:lang w:eastAsia="zh-CN"/>
          <w:rPrChange w:id="1453" w:author="Yufei Sun" w:date="2022-01-04T22:28:00Z">
            <w:rPr>
              <w:lang w:eastAsia="zh-CN"/>
            </w:rPr>
          </w:rPrChange>
        </w:rPr>
        <w:t>(Political Diffusion)</w:t>
      </w:r>
      <w:r w:rsidRPr="00993FFA">
        <w:rPr>
          <w:color w:val="000000" w:themeColor="text1"/>
          <w:lang w:eastAsia="zh-CN"/>
          <w:rPrChange w:id="1454" w:author="Yufei Sun" w:date="2022-01-04T22:28:00Z">
            <w:rPr>
              <w:lang w:eastAsia="zh-CN"/>
            </w:rPr>
          </w:rPrChange>
        </w:rPr>
        <w:t>理论给我们识别新变量、完善</w:t>
      </w:r>
      <w:r w:rsidRPr="00993FFA">
        <w:rPr>
          <w:color w:val="000000" w:themeColor="text1"/>
          <w:lang w:eastAsia="zh-CN"/>
          <w:rPrChange w:id="1455" w:author="Yufei Sun" w:date="2022-01-04T22:28:00Z">
            <w:rPr>
              <w:lang w:eastAsia="zh-CN"/>
            </w:rPr>
          </w:rPrChange>
        </w:rPr>
        <w:t>“</w:t>
      </w:r>
      <w:r w:rsidRPr="00993FFA">
        <w:rPr>
          <w:color w:val="000000" w:themeColor="text1"/>
          <w:lang w:eastAsia="zh-CN"/>
          <w:rPrChange w:id="1456" w:author="Yufei Sun" w:date="2022-01-04T22:28:00Z">
            <w:rPr>
              <w:lang w:eastAsia="zh-CN"/>
            </w:rPr>
          </w:rPrChange>
        </w:rPr>
        <w:t>压力型体制</w:t>
      </w:r>
      <w:r w:rsidRPr="00993FFA">
        <w:rPr>
          <w:color w:val="000000" w:themeColor="text1"/>
          <w:lang w:eastAsia="zh-CN"/>
          <w:rPrChange w:id="1457" w:author="Yufei Sun" w:date="2022-01-04T22:28:00Z">
            <w:rPr>
              <w:lang w:eastAsia="zh-CN"/>
            </w:rPr>
          </w:rPrChange>
        </w:rPr>
        <w:t>”</w:t>
      </w:r>
      <w:r w:rsidRPr="00993FFA">
        <w:rPr>
          <w:color w:val="000000" w:themeColor="text1"/>
          <w:lang w:eastAsia="zh-CN"/>
          <w:rPrChange w:id="1458" w:author="Yufei Sun" w:date="2022-01-04T22:28:00Z">
            <w:rPr>
              <w:lang w:eastAsia="zh-CN"/>
            </w:rPr>
          </w:rPrChange>
        </w:rPr>
        <w:t>的经典理论提供了新的视角和有益的启发。</w:t>
      </w:r>
    </w:p>
    <w:p w14:paraId="038E5CED" w14:textId="6A43C19E" w:rsidR="00454BB9" w:rsidRDefault="006C0E77">
      <w:pPr>
        <w:pStyle w:val="a0"/>
        <w:ind w:firstLine="480"/>
        <w:rPr>
          <w:ins w:id="1459" w:author="Yufei Sun" w:date="2022-01-04T22:35:00Z"/>
          <w:color w:val="000000" w:themeColor="text1"/>
          <w:lang w:eastAsia="zh-CN"/>
        </w:rPr>
      </w:pPr>
      <w:r w:rsidRPr="00993FFA">
        <w:rPr>
          <w:color w:val="000000" w:themeColor="text1"/>
          <w:lang w:eastAsia="zh-CN"/>
          <w:rPrChange w:id="1460" w:author="Yufei Sun" w:date="2022-01-04T22:28:00Z">
            <w:rPr>
              <w:lang w:eastAsia="zh-CN"/>
            </w:rPr>
          </w:rPrChange>
        </w:rPr>
        <w:t>“</w:t>
      </w:r>
      <w:r w:rsidRPr="00993FFA">
        <w:rPr>
          <w:color w:val="000000" w:themeColor="text1"/>
          <w:lang w:eastAsia="zh-CN"/>
          <w:rPrChange w:id="1461" w:author="Yufei Sun" w:date="2022-01-04T22:28:00Z">
            <w:rPr>
              <w:lang w:eastAsia="zh-CN"/>
            </w:rPr>
          </w:rPrChange>
        </w:rPr>
        <w:t>政策扩散</w:t>
      </w:r>
      <w:r w:rsidRPr="00993FFA">
        <w:rPr>
          <w:color w:val="000000" w:themeColor="text1"/>
          <w:lang w:eastAsia="zh-CN"/>
          <w:rPrChange w:id="1462" w:author="Yufei Sun" w:date="2022-01-04T22:28:00Z">
            <w:rPr>
              <w:lang w:eastAsia="zh-CN"/>
            </w:rPr>
          </w:rPrChange>
        </w:rPr>
        <w:t>”(Political Diffusion)</w:t>
      </w:r>
      <w:r w:rsidRPr="00993FFA">
        <w:rPr>
          <w:color w:val="000000" w:themeColor="text1"/>
          <w:lang w:eastAsia="zh-CN"/>
          <w:rPrChange w:id="1463" w:author="Yufei Sun" w:date="2022-01-04T22:28:00Z">
            <w:rPr>
              <w:lang w:eastAsia="zh-CN"/>
            </w:rPr>
          </w:rPrChange>
        </w:rPr>
        <w:t>作为地方治理的重要议题，近年来受到诸多关注和讨论</w:t>
      </w:r>
      <w:r w:rsidRPr="00993FFA">
        <w:rPr>
          <w:color w:val="000000" w:themeColor="text1"/>
          <w:lang w:eastAsia="zh-CN"/>
          <w:rPrChange w:id="1464" w:author="Yufei Sun" w:date="2022-01-04T22:28:00Z">
            <w:rPr>
              <w:lang w:eastAsia="zh-CN"/>
            </w:rPr>
          </w:rPrChange>
        </w:rPr>
        <w:t>(</w:t>
      </w:r>
      <w:r w:rsidR="00347073" w:rsidRPr="00993FFA">
        <w:rPr>
          <w:color w:val="000000" w:themeColor="text1"/>
          <w:rPrChange w:id="1465" w:author="Yufei Sun" w:date="2022-01-04T22:28:00Z">
            <w:rPr/>
          </w:rPrChange>
        </w:rPr>
        <w:fldChar w:fldCharType="begin"/>
      </w:r>
      <w:r w:rsidR="00347073" w:rsidRPr="00993FFA">
        <w:rPr>
          <w:color w:val="000000" w:themeColor="text1"/>
          <w:lang w:eastAsia="zh-CN"/>
          <w:rPrChange w:id="1466" w:author="Yufei Sun" w:date="2022-01-04T22:28:00Z">
            <w:rPr>
              <w:lang w:eastAsia="zh-CN"/>
            </w:rPr>
          </w:rPrChange>
        </w:rPr>
        <w:instrText xml:space="preserve"> HYPERLINK \l </w:instrText>
      </w:r>
      <w:r w:rsidR="00347073" w:rsidRPr="00993FFA">
        <w:rPr>
          <w:color w:val="000000" w:themeColor="text1"/>
          <w:lang w:eastAsia="zh-CN"/>
          <w:rPrChange w:id="1467" w:author="Yufei Sun" w:date="2022-01-04T22:28:00Z">
            <w:rPr>
              <w:lang w:eastAsia="zh-CN"/>
            </w:rPr>
          </w:rPrChange>
        </w:rPr>
        <w:instrText xml:space="preserve">"ref-Gilardi2010" \h </w:instrText>
      </w:r>
      <w:r w:rsidR="00347073" w:rsidRPr="00993FFA">
        <w:rPr>
          <w:color w:val="000000" w:themeColor="text1"/>
          <w:rPrChange w:id="1468" w:author="Yufei Sun" w:date="2022-01-04T22:28:00Z">
            <w:rPr/>
          </w:rPrChange>
        </w:rPr>
        <w:fldChar w:fldCharType="separate"/>
      </w:r>
      <w:r w:rsidRPr="00993FFA">
        <w:rPr>
          <w:rStyle w:val="ae"/>
          <w:color w:val="000000" w:themeColor="text1"/>
          <w:lang w:eastAsia="zh-CN"/>
          <w:rPrChange w:id="1469" w:author="Yufei Sun" w:date="2022-01-04T22:28:00Z">
            <w:rPr>
              <w:rStyle w:val="ae"/>
              <w:lang w:eastAsia="zh-CN"/>
            </w:rPr>
          </w:rPrChange>
        </w:rPr>
        <w:t>GILARDI, 2010</w:t>
      </w:r>
      <w:r w:rsidR="00347073" w:rsidRPr="00993FFA">
        <w:rPr>
          <w:rStyle w:val="ae"/>
          <w:color w:val="000000" w:themeColor="text1"/>
          <w:lang w:eastAsia="zh-CN"/>
          <w:rPrChange w:id="1470" w:author="Yufei Sun" w:date="2022-01-04T22:28:00Z">
            <w:rPr>
              <w:rStyle w:val="ae"/>
              <w:lang w:eastAsia="zh-CN"/>
            </w:rPr>
          </w:rPrChange>
        </w:rPr>
        <w:fldChar w:fldCharType="end"/>
      </w:r>
      <w:r w:rsidRPr="00993FFA">
        <w:rPr>
          <w:color w:val="000000" w:themeColor="text1"/>
          <w:lang w:eastAsia="zh-CN"/>
          <w:rPrChange w:id="1471" w:author="Yufei Sun" w:date="2022-01-04T22:28:00Z">
            <w:rPr>
              <w:lang w:eastAsia="zh-CN"/>
            </w:rPr>
          </w:rPrChange>
        </w:rPr>
        <w:t xml:space="preserve">), </w:t>
      </w:r>
      <w:r w:rsidRPr="00993FFA">
        <w:rPr>
          <w:color w:val="000000" w:themeColor="text1"/>
          <w:lang w:eastAsia="zh-CN"/>
          <w:rPrChange w:id="1472" w:author="Yufei Sun" w:date="2022-01-04T22:28:00Z">
            <w:rPr>
              <w:lang w:eastAsia="zh-CN"/>
            </w:rPr>
          </w:rPrChange>
        </w:rPr>
        <w:t>学者们主要从政策扩散的行为者</w:t>
      </w:r>
      <w:r w:rsidR="00F42FE1" w:rsidRPr="00993FFA">
        <w:rPr>
          <w:color w:val="000000" w:themeColor="text1"/>
          <w:lang w:eastAsia="zh-CN"/>
          <w:rPrChange w:id="1473" w:author="Yufei Sun" w:date="2022-01-04T22:28:00Z">
            <w:rPr>
              <w:lang w:eastAsia="zh-CN"/>
            </w:rPr>
          </w:rPrChange>
        </w:rPr>
        <w:fldChar w:fldCharType="begin"/>
      </w:r>
      <w:r w:rsidR="00F42FE1" w:rsidRPr="00993FFA">
        <w:rPr>
          <w:rFonts w:hint="eastAsia"/>
          <w:color w:val="000000" w:themeColor="text1"/>
          <w:lang w:eastAsia="zh-CN"/>
          <w:rPrChange w:id="1474" w:author="Yufei Sun" w:date="2022-01-04T22:28:00Z">
            <w:rPr>
              <w:rFonts w:hint="eastAsia"/>
              <w:lang w:eastAsia="zh-CN"/>
            </w:rPr>
          </w:rPrChange>
        </w:rPr>
        <w:instrText xml:space="preserve"> ADDIN ZOTERO_ITEM CSL_CITATION {"citationID":"UJ6EgggL","properties":{"formattedCitation":"(DOUGLAS\\uc0\\u31561{}, 2015)","plainCitation":"(DOUGLAS</w:instrText>
      </w:r>
      <w:r w:rsidR="00F42FE1" w:rsidRPr="00993FFA">
        <w:rPr>
          <w:rFonts w:hint="eastAsia"/>
          <w:color w:val="000000" w:themeColor="text1"/>
          <w:lang w:eastAsia="zh-CN"/>
          <w:rPrChange w:id="1475" w:author="Yufei Sun" w:date="2022-01-04T22:28:00Z">
            <w:rPr>
              <w:rFonts w:hint="eastAsia"/>
              <w:lang w:eastAsia="zh-CN"/>
            </w:rPr>
          </w:rPrChange>
        </w:rPr>
        <w:instrText>等</w:instrText>
      </w:r>
      <w:r w:rsidR="00F42FE1" w:rsidRPr="00993FFA">
        <w:rPr>
          <w:rFonts w:hint="eastAsia"/>
          <w:color w:val="000000" w:themeColor="text1"/>
          <w:lang w:eastAsia="zh-CN"/>
          <w:rPrChange w:id="1476" w:author="Yufei Sun" w:date="2022-01-04T22:28:00Z">
            <w:rPr>
              <w:rFonts w:hint="eastAsia"/>
              <w:lang w:eastAsia="zh-CN"/>
            </w:rPr>
          </w:rPrChange>
        </w:rPr>
        <w:instrText>, 2015)","noteIndex":0},"citationItems":[{"id":5018,"uris":["http://zotero.org/users/6284768/items/8GH8QE</w:instrText>
      </w:r>
      <w:r w:rsidR="00F42FE1" w:rsidRPr="00993FFA">
        <w:rPr>
          <w:color w:val="000000" w:themeColor="text1"/>
          <w:lang w:eastAsia="zh-CN"/>
          <w:rPrChange w:id="1477" w:author="Yufei Sun" w:date="2022-01-04T22:28:00Z">
            <w:rPr>
              <w:lang w:eastAsia="zh-CN"/>
            </w:rPr>
          </w:rPrChange>
        </w:rPr>
        <w:instrText xml:space="preserve">W7"],"uri":["http://zotero.org/users/6284768/items/8GH8QEW7"],"itemData":{"id":5018,"type":"article-journal","container-title":"Policy Studies Journal","ISSN":"0190-292X","issue":"4","journalAbbreviation":"Policy Studies Journal","note":"publisher: Wiley Online Library","page":"484-511","title":"Shifting constellations of actors and their influence on policy diffusion: A study of the diffusion of drug courts","volume":"43","author":[{"family":"Douglas","given":"James W"},{"family":"Raudla","given":"Ringa"},{"family":"Hartley","given":"Roger E"}],"issued":{"date-parts":[["2015"]]},"citation-key":"DouglasEtAl2015"}}],"schema":"https://github.com/citation-style-language/schema/raw/master/csl-citation.json"} </w:instrText>
      </w:r>
      <w:r w:rsidR="00F42FE1" w:rsidRPr="00993FFA">
        <w:rPr>
          <w:color w:val="000000" w:themeColor="text1"/>
          <w:lang w:eastAsia="zh-CN"/>
          <w:rPrChange w:id="1478" w:author="Yufei Sun" w:date="2022-01-04T22:28:00Z">
            <w:rPr>
              <w:lang w:eastAsia="zh-CN"/>
            </w:rPr>
          </w:rPrChange>
        </w:rPr>
        <w:fldChar w:fldCharType="separate"/>
      </w:r>
      <w:r w:rsidR="00F42FE1" w:rsidRPr="00993FFA">
        <w:rPr>
          <w:rFonts w:ascii="Cambria" w:cs="Times New Roman"/>
          <w:color w:val="000000" w:themeColor="text1"/>
          <w:rPrChange w:id="1479" w:author="Yufei Sun" w:date="2022-01-04T22:28:00Z">
            <w:rPr>
              <w:rFonts w:ascii="Cambria" w:cs="Times New Roman"/>
            </w:rPr>
          </w:rPrChange>
        </w:rPr>
        <w:t>(</w:t>
      </w:r>
      <w:proofErr w:type="spellStart"/>
      <w:r w:rsidR="00F42FE1" w:rsidRPr="00993FFA">
        <w:rPr>
          <w:rFonts w:ascii="Cambria" w:cs="Times New Roman"/>
          <w:color w:val="000000" w:themeColor="text1"/>
          <w:rPrChange w:id="1480" w:author="Yufei Sun" w:date="2022-01-04T22:28:00Z">
            <w:rPr>
              <w:rFonts w:ascii="Cambria" w:cs="Times New Roman"/>
            </w:rPr>
          </w:rPrChange>
        </w:rPr>
        <w:t>DOUGLAS</w:t>
      </w:r>
      <w:r w:rsidR="00F42FE1" w:rsidRPr="00993FFA">
        <w:rPr>
          <w:rFonts w:ascii="Cambria" w:cs="Times New Roman"/>
          <w:color w:val="000000" w:themeColor="text1"/>
          <w:rPrChange w:id="1481" w:author="Yufei Sun" w:date="2022-01-04T22:28:00Z">
            <w:rPr>
              <w:rFonts w:ascii="Cambria" w:cs="Times New Roman"/>
            </w:rPr>
          </w:rPrChange>
        </w:rPr>
        <w:t>等</w:t>
      </w:r>
      <w:proofErr w:type="spellEnd"/>
      <w:r w:rsidR="00F42FE1" w:rsidRPr="00993FFA">
        <w:rPr>
          <w:rFonts w:ascii="Cambria" w:cs="Times New Roman"/>
          <w:color w:val="000000" w:themeColor="text1"/>
          <w:rPrChange w:id="1482" w:author="Yufei Sun" w:date="2022-01-04T22:28:00Z">
            <w:rPr>
              <w:rFonts w:ascii="Cambria" w:cs="Times New Roman"/>
            </w:rPr>
          </w:rPrChange>
        </w:rPr>
        <w:t>, 2015)</w:t>
      </w:r>
      <w:r w:rsidR="00F42FE1" w:rsidRPr="00993FFA">
        <w:rPr>
          <w:color w:val="000000" w:themeColor="text1"/>
          <w:lang w:eastAsia="zh-CN"/>
          <w:rPrChange w:id="1483" w:author="Yufei Sun" w:date="2022-01-04T22:28:00Z">
            <w:rPr>
              <w:lang w:eastAsia="zh-CN"/>
            </w:rPr>
          </w:rPrChange>
        </w:rPr>
        <w:fldChar w:fldCharType="end"/>
      </w:r>
      <w:ins w:id="1484" w:author="Yufei Sun" w:date="2022-01-04T22:19:00Z">
        <w:r w:rsidR="00F42FE1" w:rsidRPr="00993FFA">
          <w:rPr>
            <w:rFonts w:hint="eastAsia"/>
            <w:color w:val="000000" w:themeColor="text1"/>
            <w:lang w:eastAsia="zh-CN"/>
            <w:rPrChange w:id="1485" w:author="Yufei Sun" w:date="2022-01-04T22:28:00Z">
              <w:rPr>
                <w:rFonts w:hint="eastAsia"/>
                <w:lang w:eastAsia="zh-CN"/>
              </w:rPr>
            </w:rPrChange>
          </w:rPr>
          <w:t>、</w:t>
        </w:r>
      </w:ins>
      <w:del w:id="1486" w:author="Yufei Sun" w:date="2022-01-04T22:19:00Z">
        <w:r w:rsidRPr="00993FFA" w:rsidDel="00F42FE1">
          <w:rPr>
            <w:color w:val="000000" w:themeColor="text1"/>
            <w:lang w:eastAsia="zh-CN"/>
            <w:rPrChange w:id="1487" w:author="Yufei Sun" w:date="2022-01-04T22:28:00Z">
              <w:rPr>
                <w:lang w:eastAsia="zh-CN"/>
              </w:rPr>
            </w:rPrChange>
          </w:rPr>
          <w:delText>(</w:delText>
        </w:r>
        <w:r w:rsidR="00347073" w:rsidRPr="00993FFA" w:rsidDel="00F42FE1">
          <w:rPr>
            <w:color w:val="000000" w:themeColor="text1"/>
            <w:rPrChange w:id="1488" w:author="Yufei Sun" w:date="2022-01-04T22:28:00Z">
              <w:rPr/>
            </w:rPrChange>
          </w:rPr>
          <w:fldChar w:fldCharType="begin"/>
        </w:r>
        <w:r w:rsidR="00347073" w:rsidRPr="00993FFA" w:rsidDel="00F42FE1">
          <w:rPr>
            <w:color w:val="000000" w:themeColor="text1"/>
            <w:lang w:eastAsia="zh-CN"/>
            <w:rPrChange w:id="1489" w:author="Yufei Sun" w:date="2022-01-04T22:28:00Z">
              <w:rPr>
                <w:lang w:eastAsia="zh-CN"/>
              </w:rPr>
            </w:rPrChange>
          </w:rPr>
          <w:delInstrText xml:space="preserve"> HYPERLINK \l "ref-DolowitzMarsh1996" \h </w:delInstrText>
        </w:r>
        <w:r w:rsidR="00347073" w:rsidRPr="00993FFA" w:rsidDel="00F42FE1">
          <w:rPr>
            <w:color w:val="000000" w:themeColor="text1"/>
            <w:rPrChange w:id="1490" w:author="Yufei Sun" w:date="2022-01-04T22:28:00Z">
              <w:rPr/>
            </w:rPrChange>
          </w:rPr>
          <w:fldChar w:fldCharType="separate"/>
        </w:r>
        <w:r w:rsidRPr="00993FFA" w:rsidDel="00F42FE1">
          <w:rPr>
            <w:rStyle w:val="ae"/>
            <w:color w:val="000000" w:themeColor="text1"/>
            <w:lang w:eastAsia="zh-CN"/>
            <w:rPrChange w:id="1491" w:author="Yufei Sun" w:date="2022-01-04T22:28:00Z">
              <w:rPr>
                <w:rStyle w:val="ae"/>
                <w:lang w:eastAsia="zh-CN"/>
              </w:rPr>
            </w:rPrChange>
          </w:rPr>
          <w:delText xml:space="preserve">DOLOWITZ </w:delText>
        </w:r>
        <w:r w:rsidRPr="00993FFA" w:rsidDel="00F42FE1">
          <w:rPr>
            <w:rStyle w:val="ae"/>
            <w:color w:val="000000" w:themeColor="text1"/>
            <w:lang w:eastAsia="zh-CN"/>
            <w:rPrChange w:id="1492" w:author="Yufei Sun" w:date="2022-01-04T22:28:00Z">
              <w:rPr>
                <w:rStyle w:val="ae"/>
                <w:lang w:eastAsia="zh-CN"/>
              </w:rPr>
            </w:rPrChange>
          </w:rPr>
          <w:delText>等</w:delText>
        </w:r>
        <w:r w:rsidRPr="00993FFA" w:rsidDel="00F42FE1">
          <w:rPr>
            <w:rStyle w:val="ae"/>
            <w:color w:val="000000" w:themeColor="text1"/>
            <w:lang w:eastAsia="zh-CN"/>
            <w:rPrChange w:id="1493" w:author="Yufei Sun" w:date="2022-01-04T22:28:00Z">
              <w:rPr>
                <w:rStyle w:val="ae"/>
                <w:lang w:eastAsia="zh-CN"/>
              </w:rPr>
            </w:rPrChange>
          </w:rPr>
          <w:delText>, 1996</w:delText>
        </w:r>
        <w:r w:rsidR="00347073" w:rsidRPr="00993FFA" w:rsidDel="00F42FE1">
          <w:rPr>
            <w:rStyle w:val="ae"/>
            <w:color w:val="000000" w:themeColor="text1"/>
            <w:lang w:eastAsia="zh-CN"/>
            <w:rPrChange w:id="1494" w:author="Yufei Sun" w:date="2022-01-04T22:28:00Z">
              <w:rPr>
                <w:rStyle w:val="ae"/>
                <w:lang w:eastAsia="zh-CN"/>
              </w:rPr>
            </w:rPrChange>
          </w:rPr>
          <w:fldChar w:fldCharType="end"/>
        </w:r>
        <w:r w:rsidRPr="00993FFA" w:rsidDel="00F42FE1">
          <w:rPr>
            <w:color w:val="000000" w:themeColor="text1"/>
            <w:lang w:eastAsia="zh-CN"/>
            <w:rPrChange w:id="1495" w:author="Yufei Sun" w:date="2022-01-04T22:28:00Z">
              <w:rPr>
                <w:lang w:eastAsia="zh-CN"/>
              </w:rPr>
            </w:rPrChange>
          </w:rPr>
          <w:delText>)</w:delText>
        </w:r>
        <w:r w:rsidRPr="00993FFA" w:rsidDel="00F42FE1">
          <w:rPr>
            <w:color w:val="000000" w:themeColor="text1"/>
            <w:lang w:eastAsia="zh-CN"/>
            <w:rPrChange w:id="1496" w:author="Yufei Sun" w:date="2022-01-04T22:28:00Z">
              <w:rPr>
                <w:lang w:eastAsia="zh-CN"/>
              </w:rPr>
            </w:rPrChange>
          </w:rPr>
          <w:delText>、</w:delText>
        </w:r>
      </w:del>
      <w:r w:rsidRPr="00993FFA">
        <w:rPr>
          <w:color w:val="000000" w:themeColor="text1"/>
          <w:lang w:eastAsia="zh-CN"/>
          <w:rPrChange w:id="1497" w:author="Yufei Sun" w:date="2022-01-04T22:28:00Z">
            <w:rPr>
              <w:lang w:eastAsia="zh-CN"/>
            </w:rPr>
          </w:rPrChange>
        </w:rPr>
        <w:t>内容</w:t>
      </w:r>
      <w:r w:rsidR="00F42FE1" w:rsidRPr="00993FFA">
        <w:rPr>
          <w:color w:val="000000" w:themeColor="text1"/>
          <w:lang w:eastAsia="zh-CN"/>
          <w:rPrChange w:id="1498" w:author="Yufei Sun" w:date="2022-01-04T22:28:00Z">
            <w:rPr>
              <w:lang w:eastAsia="zh-CN"/>
            </w:rPr>
          </w:rPrChange>
        </w:rPr>
        <w:fldChar w:fldCharType="begin"/>
      </w:r>
      <w:r w:rsidR="00F42FE1" w:rsidRPr="00993FFA">
        <w:rPr>
          <w:rFonts w:hint="eastAsia"/>
          <w:color w:val="000000" w:themeColor="text1"/>
          <w:lang w:eastAsia="zh-CN"/>
          <w:rPrChange w:id="1499" w:author="Yufei Sun" w:date="2022-01-04T22:28:00Z">
            <w:rPr>
              <w:rFonts w:hint="eastAsia"/>
              <w:lang w:eastAsia="zh-CN"/>
            </w:rPr>
          </w:rPrChange>
        </w:rPr>
        <w:instrText xml:space="preserve"> ADDIN ZOTERO_ITEM CSL_CITATION {"citationID":"oyxC4Rej","properties":{"formattedCitation":"(GILARDI\\uc0\\u31561{}, 2021)","plainCitation":"(GILARDI</w:instrText>
      </w:r>
      <w:r w:rsidR="00F42FE1" w:rsidRPr="00993FFA">
        <w:rPr>
          <w:rFonts w:hint="eastAsia"/>
          <w:color w:val="000000" w:themeColor="text1"/>
          <w:lang w:eastAsia="zh-CN"/>
          <w:rPrChange w:id="1500" w:author="Yufei Sun" w:date="2022-01-04T22:28:00Z">
            <w:rPr>
              <w:rFonts w:hint="eastAsia"/>
              <w:lang w:eastAsia="zh-CN"/>
            </w:rPr>
          </w:rPrChange>
        </w:rPr>
        <w:instrText>等</w:instrText>
      </w:r>
      <w:r w:rsidR="00F42FE1" w:rsidRPr="00993FFA">
        <w:rPr>
          <w:rFonts w:hint="eastAsia"/>
          <w:color w:val="000000" w:themeColor="text1"/>
          <w:lang w:eastAsia="zh-CN"/>
          <w:rPrChange w:id="1501" w:author="Yufei Sun" w:date="2022-01-04T22:28:00Z">
            <w:rPr>
              <w:rFonts w:hint="eastAsia"/>
              <w:lang w:eastAsia="zh-CN"/>
            </w:rPr>
          </w:rPrChange>
        </w:rPr>
        <w:instrText>, 2021)","noteIndex":0},"citationItems":[{"id":45,"uris":["http://zotero.org/users/6284768/items/7NJQHVYP</w:instrText>
      </w:r>
      <w:r w:rsidR="00F42FE1" w:rsidRPr="00993FFA">
        <w:rPr>
          <w:color w:val="000000" w:themeColor="text1"/>
          <w:lang w:eastAsia="zh-CN"/>
          <w:rPrChange w:id="1502" w:author="Yufei Sun" w:date="2022-01-04T22:28:00Z">
            <w:rPr>
              <w:lang w:eastAsia="zh-CN"/>
            </w:rPr>
          </w:rPrChange>
        </w:rPr>
        <w:instrText xml:space="preserve">"],"uri":["http://zotero.org/users/6284768/items/7NJQHVYP"],"itemData":{"id":45,"type":"article-journal","archive_location":"WOS:000535613900001","container-title":"AMERICAN JOURNAL OF POLITICAL SCIENCE","DOI":"10.1111/ajps.12521","ISSN":"0092-5853","issue":"1","page":"21-35","title":"Policy Diffusion: The Issue-Definition Stage","volume":"65","author":[{"family":"Gilardi","given":"Fabrizio"},{"family":"Shipan","given":"Charles R."},{"family":"Wuest","given":"Bruno"}],"issued":{"date-parts":[["2021",1]]},"citation-key":"GilardiEtAl2021"}}],"schema":"https://github.com/citation-style-language/schema/raw/master/csl-citation.json"} </w:instrText>
      </w:r>
      <w:r w:rsidR="00F42FE1" w:rsidRPr="00993FFA">
        <w:rPr>
          <w:color w:val="000000" w:themeColor="text1"/>
          <w:lang w:eastAsia="zh-CN"/>
          <w:rPrChange w:id="1503" w:author="Yufei Sun" w:date="2022-01-04T22:28:00Z">
            <w:rPr>
              <w:lang w:eastAsia="zh-CN"/>
            </w:rPr>
          </w:rPrChange>
        </w:rPr>
        <w:fldChar w:fldCharType="separate"/>
      </w:r>
      <w:r w:rsidR="00F42FE1" w:rsidRPr="00993FFA">
        <w:rPr>
          <w:rFonts w:ascii="Cambria" w:cs="Times New Roman"/>
          <w:color w:val="000000" w:themeColor="text1"/>
          <w:rPrChange w:id="1504" w:author="Yufei Sun" w:date="2022-01-04T22:28:00Z">
            <w:rPr>
              <w:rFonts w:ascii="Cambria" w:cs="Times New Roman"/>
            </w:rPr>
          </w:rPrChange>
        </w:rPr>
        <w:t>(</w:t>
      </w:r>
      <w:proofErr w:type="spellStart"/>
      <w:r w:rsidR="00F42FE1" w:rsidRPr="00993FFA">
        <w:rPr>
          <w:rFonts w:ascii="Cambria" w:cs="Times New Roman"/>
          <w:color w:val="000000" w:themeColor="text1"/>
          <w:rPrChange w:id="1505" w:author="Yufei Sun" w:date="2022-01-04T22:28:00Z">
            <w:rPr>
              <w:rFonts w:ascii="Cambria" w:cs="Times New Roman"/>
            </w:rPr>
          </w:rPrChange>
        </w:rPr>
        <w:t>GILARDI</w:t>
      </w:r>
      <w:r w:rsidR="00F42FE1" w:rsidRPr="00993FFA">
        <w:rPr>
          <w:rFonts w:ascii="Cambria" w:cs="Times New Roman"/>
          <w:color w:val="000000" w:themeColor="text1"/>
          <w:rPrChange w:id="1506" w:author="Yufei Sun" w:date="2022-01-04T22:28:00Z">
            <w:rPr>
              <w:rFonts w:ascii="Cambria" w:cs="Times New Roman"/>
            </w:rPr>
          </w:rPrChange>
        </w:rPr>
        <w:t>等</w:t>
      </w:r>
      <w:proofErr w:type="spellEnd"/>
      <w:r w:rsidR="00F42FE1" w:rsidRPr="00993FFA">
        <w:rPr>
          <w:rFonts w:ascii="Cambria" w:cs="Times New Roman"/>
          <w:color w:val="000000" w:themeColor="text1"/>
          <w:rPrChange w:id="1507" w:author="Yufei Sun" w:date="2022-01-04T22:28:00Z">
            <w:rPr>
              <w:rFonts w:ascii="Cambria" w:cs="Times New Roman"/>
            </w:rPr>
          </w:rPrChange>
        </w:rPr>
        <w:t>, 2021)</w:t>
      </w:r>
      <w:r w:rsidR="00F42FE1" w:rsidRPr="00993FFA">
        <w:rPr>
          <w:color w:val="000000" w:themeColor="text1"/>
          <w:lang w:eastAsia="zh-CN"/>
          <w:rPrChange w:id="1508" w:author="Yufei Sun" w:date="2022-01-04T22:28:00Z">
            <w:rPr>
              <w:lang w:eastAsia="zh-CN"/>
            </w:rPr>
          </w:rPrChange>
        </w:rPr>
        <w:fldChar w:fldCharType="end"/>
      </w:r>
      <w:del w:id="1509" w:author="Yufei Sun" w:date="2022-01-04T22:20:00Z">
        <w:r w:rsidRPr="00993FFA" w:rsidDel="00F42FE1">
          <w:rPr>
            <w:color w:val="000000" w:themeColor="text1"/>
            <w:lang w:eastAsia="zh-CN"/>
            <w:rPrChange w:id="1510" w:author="Yufei Sun" w:date="2022-01-04T22:28:00Z">
              <w:rPr>
                <w:lang w:eastAsia="zh-CN"/>
              </w:rPr>
            </w:rPrChange>
          </w:rPr>
          <w:delText>(</w:delText>
        </w:r>
      </w:del>
      <w:r w:rsidR="00347073" w:rsidRPr="00993FFA">
        <w:rPr>
          <w:color w:val="000000" w:themeColor="text1"/>
          <w:rPrChange w:id="1511" w:author="Yufei Sun" w:date="2022-01-04T22:28:00Z">
            <w:rPr/>
          </w:rPrChange>
        </w:rPr>
        <w:fldChar w:fldCharType="begin"/>
      </w:r>
      <w:r w:rsidR="00347073" w:rsidRPr="00993FFA">
        <w:rPr>
          <w:color w:val="000000" w:themeColor="text1"/>
          <w:lang w:eastAsia="zh-CN"/>
          <w:rPrChange w:id="1512" w:author="Yufei Sun" w:date="2022-01-04T22:28:00Z">
            <w:rPr>
              <w:lang w:eastAsia="zh-CN"/>
            </w:rPr>
          </w:rPrChange>
        </w:rPr>
        <w:instrText xml:space="preserve"> HYPERLINK \l "ref-KingdonStano1984" \h </w:instrText>
      </w:r>
      <w:r w:rsidR="00347073" w:rsidRPr="00993FFA">
        <w:rPr>
          <w:color w:val="000000" w:themeColor="text1"/>
          <w:rPrChange w:id="1513" w:author="Yufei Sun" w:date="2022-01-04T22:28:00Z">
            <w:rPr/>
          </w:rPrChange>
        </w:rPr>
        <w:fldChar w:fldCharType="separate"/>
      </w:r>
      <w:del w:id="1514" w:author="Yufei Sun" w:date="2022-01-04T22:20:00Z">
        <w:r w:rsidRPr="00993FFA" w:rsidDel="00F42FE1">
          <w:rPr>
            <w:rStyle w:val="ae"/>
            <w:color w:val="000000" w:themeColor="text1"/>
            <w:lang w:eastAsia="zh-CN"/>
            <w:rPrChange w:id="1515" w:author="Yufei Sun" w:date="2022-01-04T22:28:00Z">
              <w:rPr>
                <w:rStyle w:val="ae"/>
                <w:lang w:eastAsia="zh-CN"/>
              </w:rPr>
            </w:rPrChange>
          </w:rPr>
          <w:delText xml:space="preserve">KINGDON </w:delText>
        </w:r>
        <w:r w:rsidRPr="00993FFA" w:rsidDel="00F42FE1">
          <w:rPr>
            <w:rStyle w:val="ae"/>
            <w:color w:val="000000" w:themeColor="text1"/>
            <w:lang w:eastAsia="zh-CN"/>
            <w:rPrChange w:id="1516" w:author="Yufei Sun" w:date="2022-01-04T22:28:00Z">
              <w:rPr>
                <w:rStyle w:val="ae"/>
                <w:lang w:eastAsia="zh-CN"/>
              </w:rPr>
            </w:rPrChange>
          </w:rPr>
          <w:delText>等</w:delText>
        </w:r>
        <w:r w:rsidRPr="00993FFA" w:rsidDel="00F42FE1">
          <w:rPr>
            <w:rStyle w:val="ae"/>
            <w:color w:val="000000" w:themeColor="text1"/>
            <w:lang w:eastAsia="zh-CN"/>
            <w:rPrChange w:id="1517" w:author="Yufei Sun" w:date="2022-01-04T22:28:00Z">
              <w:rPr>
                <w:rStyle w:val="ae"/>
                <w:lang w:eastAsia="zh-CN"/>
              </w:rPr>
            </w:rPrChange>
          </w:rPr>
          <w:delText>, 1984</w:delText>
        </w:r>
      </w:del>
      <w:r w:rsidR="00347073" w:rsidRPr="00993FFA">
        <w:rPr>
          <w:rStyle w:val="ae"/>
          <w:color w:val="000000" w:themeColor="text1"/>
          <w:lang w:eastAsia="zh-CN"/>
          <w:rPrChange w:id="1518" w:author="Yufei Sun" w:date="2022-01-04T22:28:00Z">
            <w:rPr>
              <w:rStyle w:val="ae"/>
              <w:lang w:eastAsia="zh-CN"/>
            </w:rPr>
          </w:rPrChange>
        </w:rPr>
        <w:fldChar w:fldCharType="end"/>
      </w:r>
      <w:del w:id="1519" w:author="Yufei Sun" w:date="2022-01-04T22:20:00Z">
        <w:r w:rsidRPr="00993FFA" w:rsidDel="00F42FE1">
          <w:rPr>
            <w:color w:val="000000" w:themeColor="text1"/>
            <w:lang w:eastAsia="zh-CN"/>
            <w:rPrChange w:id="1520" w:author="Yufei Sun" w:date="2022-01-04T22:28:00Z">
              <w:rPr>
                <w:lang w:eastAsia="zh-CN"/>
              </w:rPr>
            </w:rPrChange>
          </w:rPr>
          <w:delText>)</w:delText>
        </w:r>
      </w:del>
      <w:r w:rsidRPr="00993FFA">
        <w:rPr>
          <w:color w:val="000000" w:themeColor="text1"/>
          <w:lang w:eastAsia="zh-CN"/>
          <w:rPrChange w:id="1521" w:author="Yufei Sun" w:date="2022-01-04T22:28:00Z">
            <w:rPr>
              <w:lang w:eastAsia="zh-CN"/>
            </w:rPr>
          </w:rPrChange>
        </w:rPr>
        <w:t>、方式和条件</w:t>
      </w:r>
      <w:r w:rsidR="00F42FE1" w:rsidRPr="00993FFA">
        <w:rPr>
          <w:color w:val="000000" w:themeColor="text1"/>
          <w:lang w:eastAsia="zh-CN"/>
          <w:rPrChange w:id="1522" w:author="Yufei Sun" w:date="2022-01-04T22:28:00Z">
            <w:rPr>
              <w:lang w:eastAsia="zh-CN"/>
            </w:rPr>
          </w:rPrChange>
        </w:rPr>
        <w:fldChar w:fldCharType="begin"/>
      </w:r>
      <w:r w:rsidR="00F42FE1" w:rsidRPr="00993FFA">
        <w:rPr>
          <w:rFonts w:hint="eastAsia"/>
          <w:color w:val="000000" w:themeColor="text1"/>
          <w:lang w:eastAsia="zh-CN"/>
          <w:rPrChange w:id="1523" w:author="Yufei Sun" w:date="2022-01-04T22:28:00Z">
            <w:rPr>
              <w:rFonts w:hint="eastAsia"/>
              <w:lang w:eastAsia="zh-CN"/>
            </w:rPr>
          </w:rPrChange>
        </w:rPr>
        <w:instrText xml:space="preserve"> ADDIN ZOTERO_ITEM CSL_CITATION {"citationID":"OmvNW8bq","properties":{"formattedCitation":"(GRAHAM\\uc0\\u31561{}, 2013)","plainCitation":"(GRAHAM</w:instrText>
      </w:r>
      <w:r w:rsidR="00F42FE1" w:rsidRPr="00993FFA">
        <w:rPr>
          <w:rFonts w:hint="eastAsia"/>
          <w:color w:val="000000" w:themeColor="text1"/>
          <w:lang w:eastAsia="zh-CN"/>
          <w:rPrChange w:id="1524" w:author="Yufei Sun" w:date="2022-01-04T22:28:00Z">
            <w:rPr>
              <w:rFonts w:hint="eastAsia"/>
              <w:lang w:eastAsia="zh-CN"/>
            </w:rPr>
          </w:rPrChange>
        </w:rPr>
        <w:instrText>等</w:instrText>
      </w:r>
      <w:r w:rsidR="00F42FE1" w:rsidRPr="00993FFA">
        <w:rPr>
          <w:rFonts w:hint="eastAsia"/>
          <w:color w:val="000000" w:themeColor="text1"/>
          <w:lang w:eastAsia="zh-CN"/>
          <w:rPrChange w:id="1525" w:author="Yufei Sun" w:date="2022-01-04T22:28:00Z">
            <w:rPr>
              <w:rFonts w:hint="eastAsia"/>
              <w:lang w:eastAsia="zh-CN"/>
            </w:rPr>
          </w:rPrChange>
        </w:rPr>
        <w:instrText>, 2013)","noteIndex":0},"citationItems":[{"id":4538,"uris":["http://zotero.org/users/6284768/items/J7A68AQ9</w:instrText>
      </w:r>
      <w:r w:rsidR="00F42FE1" w:rsidRPr="00993FFA">
        <w:rPr>
          <w:color w:val="000000" w:themeColor="text1"/>
          <w:lang w:eastAsia="zh-CN"/>
          <w:rPrChange w:id="1526" w:author="Yufei Sun" w:date="2022-01-04T22:28:00Z">
            <w:rPr>
              <w:lang w:eastAsia="zh-CN"/>
            </w:rPr>
          </w:rPrChange>
        </w:rPr>
        <w:instrText xml:space="preserve">"],"uri":["http://zotero.org/users/6284768/items/J7A68AQ9"],"itemData":{"id":4538,"type":"article-journal","abstract":"Over the past fifty years, top political science journals have published hundreds of articles about policy diffusion. This article reports on network analyses of how the ideas and approaches in these articles have spread both within and across the subfields of American politics, comparative politics and international relations. Then, based on a survey of the literature, the who, what, when, where, how and why of policy diffusion are addressed in order to identify and assess some of the main contributions and omissions in current scholarship. It is argued that studies of diffusion would benefit from paying more attention to developments in other subfields and from taking a more systematic approach to tackling the questions of when and how policy diffusion takes place.","container-title":"British Journal of Political Science","DOI":"10.1017/S0007123412000415","ISSN":"0007-1234, 1469-2112","issue":"3","language":"en","note":"publisher: Cambridge University Press","page":"673-701","source":"Cambridge University Press","title":"The Diffusion of Policy Diffusion Research in Political Science","volume":"43","author":[{"family":"Graham","given":"Erin R."},{"family":"Shipan","given":"Charles R."},{"family":"Volden","given":"Craig"}],"issued":{"date-parts":[["2013",7]]},"citation-key":"GrahamEtAl2013"}}],"schema":"https://github.com/citation-style-language/schema/raw/master/csl-citation.json"} </w:instrText>
      </w:r>
      <w:r w:rsidR="00F42FE1" w:rsidRPr="00993FFA">
        <w:rPr>
          <w:color w:val="000000" w:themeColor="text1"/>
          <w:lang w:eastAsia="zh-CN"/>
          <w:rPrChange w:id="1527" w:author="Yufei Sun" w:date="2022-01-04T22:28:00Z">
            <w:rPr>
              <w:lang w:eastAsia="zh-CN"/>
            </w:rPr>
          </w:rPrChange>
        </w:rPr>
        <w:fldChar w:fldCharType="separate"/>
      </w:r>
      <w:r w:rsidR="00F42FE1" w:rsidRPr="00993FFA">
        <w:rPr>
          <w:rFonts w:ascii="Cambria" w:cs="Times New Roman"/>
          <w:color w:val="000000" w:themeColor="text1"/>
          <w:rPrChange w:id="1528" w:author="Yufei Sun" w:date="2022-01-04T22:28:00Z">
            <w:rPr>
              <w:rFonts w:ascii="Cambria" w:cs="Times New Roman"/>
            </w:rPr>
          </w:rPrChange>
        </w:rPr>
        <w:t>(</w:t>
      </w:r>
      <w:proofErr w:type="spellStart"/>
      <w:r w:rsidR="00F42FE1" w:rsidRPr="00993FFA">
        <w:rPr>
          <w:rFonts w:ascii="Cambria" w:cs="Times New Roman"/>
          <w:color w:val="000000" w:themeColor="text1"/>
          <w:rPrChange w:id="1529" w:author="Yufei Sun" w:date="2022-01-04T22:28:00Z">
            <w:rPr>
              <w:rFonts w:ascii="Cambria" w:cs="Times New Roman"/>
            </w:rPr>
          </w:rPrChange>
        </w:rPr>
        <w:t>GRAHAM</w:t>
      </w:r>
      <w:r w:rsidR="00F42FE1" w:rsidRPr="00993FFA">
        <w:rPr>
          <w:rFonts w:ascii="Cambria" w:cs="Times New Roman"/>
          <w:color w:val="000000" w:themeColor="text1"/>
          <w:rPrChange w:id="1530" w:author="Yufei Sun" w:date="2022-01-04T22:28:00Z">
            <w:rPr>
              <w:rFonts w:ascii="Cambria" w:cs="Times New Roman"/>
            </w:rPr>
          </w:rPrChange>
        </w:rPr>
        <w:t>等</w:t>
      </w:r>
      <w:proofErr w:type="spellEnd"/>
      <w:r w:rsidR="00F42FE1" w:rsidRPr="00993FFA">
        <w:rPr>
          <w:rFonts w:ascii="Cambria" w:cs="Times New Roman"/>
          <w:color w:val="000000" w:themeColor="text1"/>
          <w:rPrChange w:id="1531" w:author="Yufei Sun" w:date="2022-01-04T22:28:00Z">
            <w:rPr>
              <w:rFonts w:ascii="Cambria" w:cs="Times New Roman"/>
            </w:rPr>
          </w:rPrChange>
        </w:rPr>
        <w:t>, 2013)</w:t>
      </w:r>
      <w:r w:rsidR="00F42FE1" w:rsidRPr="00993FFA">
        <w:rPr>
          <w:color w:val="000000" w:themeColor="text1"/>
          <w:lang w:eastAsia="zh-CN"/>
          <w:rPrChange w:id="1532" w:author="Yufei Sun" w:date="2022-01-04T22:28:00Z">
            <w:rPr>
              <w:lang w:eastAsia="zh-CN"/>
            </w:rPr>
          </w:rPrChange>
        </w:rPr>
        <w:fldChar w:fldCharType="end"/>
      </w:r>
      <w:del w:id="1533" w:author="Yufei Sun" w:date="2022-01-04T22:21:00Z">
        <w:r w:rsidRPr="00993FFA" w:rsidDel="00F42FE1">
          <w:rPr>
            <w:color w:val="000000" w:themeColor="text1"/>
            <w:lang w:eastAsia="zh-CN"/>
            <w:rPrChange w:id="1534" w:author="Yufei Sun" w:date="2022-01-04T22:28:00Z">
              <w:rPr>
                <w:lang w:eastAsia="zh-CN"/>
              </w:rPr>
            </w:rPrChange>
          </w:rPr>
          <w:delText>(</w:delText>
        </w:r>
        <w:r w:rsidR="00347073" w:rsidRPr="00993FFA" w:rsidDel="00F42FE1">
          <w:rPr>
            <w:color w:val="000000" w:themeColor="text1"/>
            <w:rPrChange w:id="1535" w:author="Yufei Sun" w:date="2022-01-04T22:28:00Z">
              <w:rPr/>
            </w:rPrChange>
          </w:rPr>
          <w:fldChar w:fldCharType="begin"/>
        </w:r>
        <w:r w:rsidR="00347073" w:rsidRPr="00993FFA" w:rsidDel="00F42FE1">
          <w:rPr>
            <w:color w:val="000000" w:themeColor="text1"/>
            <w:lang w:eastAsia="zh-CN"/>
            <w:rPrChange w:id="1536" w:author="Yufei Sun" w:date="2022-01-04T22:28:00Z">
              <w:rPr>
                <w:lang w:eastAsia="zh-CN"/>
              </w:rPr>
            </w:rPrChange>
          </w:rPr>
          <w:delInstrText xml:space="preserve"> HYPERLINK \l "ref-MostStarr1980" \h </w:delInstrText>
        </w:r>
        <w:r w:rsidR="00347073" w:rsidRPr="00993FFA" w:rsidDel="00F42FE1">
          <w:rPr>
            <w:color w:val="000000" w:themeColor="text1"/>
            <w:rPrChange w:id="1537" w:author="Yufei Sun" w:date="2022-01-04T22:28:00Z">
              <w:rPr/>
            </w:rPrChange>
          </w:rPr>
          <w:fldChar w:fldCharType="separate"/>
        </w:r>
        <w:r w:rsidRPr="00993FFA" w:rsidDel="00F42FE1">
          <w:rPr>
            <w:rStyle w:val="ae"/>
            <w:color w:val="000000" w:themeColor="text1"/>
            <w:lang w:eastAsia="zh-CN"/>
            <w:rPrChange w:id="1538" w:author="Yufei Sun" w:date="2022-01-04T22:28:00Z">
              <w:rPr>
                <w:rStyle w:val="ae"/>
                <w:lang w:eastAsia="zh-CN"/>
              </w:rPr>
            </w:rPrChange>
          </w:rPr>
          <w:delText xml:space="preserve">MOST </w:delText>
        </w:r>
        <w:r w:rsidRPr="00993FFA" w:rsidDel="00F42FE1">
          <w:rPr>
            <w:rStyle w:val="ae"/>
            <w:color w:val="000000" w:themeColor="text1"/>
            <w:lang w:eastAsia="zh-CN"/>
            <w:rPrChange w:id="1539" w:author="Yufei Sun" w:date="2022-01-04T22:28:00Z">
              <w:rPr>
                <w:rStyle w:val="ae"/>
                <w:lang w:eastAsia="zh-CN"/>
              </w:rPr>
            </w:rPrChange>
          </w:rPr>
          <w:delText>等</w:delText>
        </w:r>
        <w:r w:rsidRPr="00993FFA" w:rsidDel="00F42FE1">
          <w:rPr>
            <w:rStyle w:val="ae"/>
            <w:color w:val="000000" w:themeColor="text1"/>
            <w:lang w:eastAsia="zh-CN"/>
            <w:rPrChange w:id="1540" w:author="Yufei Sun" w:date="2022-01-04T22:28:00Z">
              <w:rPr>
                <w:rStyle w:val="ae"/>
                <w:lang w:eastAsia="zh-CN"/>
              </w:rPr>
            </w:rPrChange>
          </w:rPr>
          <w:delText>, 1980</w:delText>
        </w:r>
        <w:r w:rsidR="00347073" w:rsidRPr="00993FFA" w:rsidDel="00F42FE1">
          <w:rPr>
            <w:rStyle w:val="ae"/>
            <w:color w:val="000000" w:themeColor="text1"/>
            <w:lang w:eastAsia="zh-CN"/>
            <w:rPrChange w:id="1541" w:author="Yufei Sun" w:date="2022-01-04T22:28:00Z">
              <w:rPr>
                <w:rStyle w:val="ae"/>
                <w:lang w:eastAsia="zh-CN"/>
              </w:rPr>
            </w:rPrChange>
          </w:rPr>
          <w:fldChar w:fldCharType="end"/>
        </w:r>
        <w:r w:rsidRPr="00993FFA" w:rsidDel="00F42FE1">
          <w:rPr>
            <w:color w:val="000000" w:themeColor="text1"/>
            <w:lang w:eastAsia="zh-CN"/>
            <w:rPrChange w:id="1542" w:author="Yufei Sun" w:date="2022-01-04T22:28:00Z">
              <w:rPr>
                <w:lang w:eastAsia="zh-CN"/>
              </w:rPr>
            </w:rPrChange>
          </w:rPr>
          <w:delText>)</w:delText>
        </w:r>
      </w:del>
      <w:r w:rsidRPr="00993FFA">
        <w:rPr>
          <w:color w:val="000000" w:themeColor="text1"/>
          <w:lang w:eastAsia="zh-CN"/>
          <w:rPrChange w:id="1543" w:author="Yufei Sun" w:date="2022-01-04T22:28:00Z">
            <w:rPr>
              <w:lang w:eastAsia="zh-CN"/>
            </w:rPr>
          </w:rPrChange>
        </w:rPr>
        <w:t>等方面展开讨论。</w:t>
      </w:r>
      <w:r w:rsidRPr="00993FFA">
        <w:rPr>
          <w:color w:val="000000" w:themeColor="text1"/>
          <w:lang w:eastAsia="zh-CN"/>
          <w:rPrChange w:id="1544" w:author="Yufei Sun" w:date="2022-01-04T22:28:00Z">
            <w:rPr>
              <w:lang w:eastAsia="zh-CN"/>
            </w:rPr>
          </w:rPrChange>
        </w:rPr>
        <w:t>“</w:t>
      </w:r>
      <w:r w:rsidRPr="00993FFA">
        <w:rPr>
          <w:color w:val="000000" w:themeColor="text1"/>
          <w:lang w:eastAsia="zh-CN"/>
          <w:rPrChange w:id="1545" w:author="Yufei Sun" w:date="2022-01-04T22:28:00Z">
            <w:rPr>
              <w:lang w:eastAsia="zh-CN"/>
            </w:rPr>
          </w:rPrChange>
        </w:rPr>
        <w:t>政策扩散</w:t>
      </w:r>
      <w:r w:rsidRPr="00993FFA">
        <w:rPr>
          <w:color w:val="000000" w:themeColor="text1"/>
          <w:lang w:eastAsia="zh-CN"/>
          <w:rPrChange w:id="1546" w:author="Yufei Sun" w:date="2022-01-04T22:28:00Z">
            <w:rPr>
              <w:lang w:eastAsia="zh-CN"/>
            </w:rPr>
          </w:rPrChange>
        </w:rPr>
        <w:t>”</w:t>
      </w:r>
      <w:r w:rsidRPr="00993FFA">
        <w:rPr>
          <w:color w:val="000000" w:themeColor="text1"/>
          <w:lang w:eastAsia="zh-CN"/>
          <w:rPrChange w:id="1547" w:author="Yufei Sun" w:date="2022-01-04T22:28:00Z">
            <w:rPr>
              <w:lang w:eastAsia="zh-CN"/>
            </w:rPr>
          </w:rPrChange>
        </w:rPr>
        <w:t>领域</w:t>
      </w:r>
      <w:del w:id="1548" w:author="Yufei Sun" w:date="2022-01-04T22:28:00Z">
        <w:r w:rsidRPr="00993FFA" w:rsidDel="00993FFA">
          <w:rPr>
            <w:color w:val="000000" w:themeColor="text1"/>
            <w:lang w:eastAsia="zh-CN"/>
            <w:rPrChange w:id="1549" w:author="Yufei Sun" w:date="2022-01-04T22:28:00Z">
              <w:rPr>
                <w:lang w:eastAsia="zh-CN"/>
              </w:rPr>
            </w:rPrChange>
          </w:rPr>
          <w:delText>对</w:delText>
        </w:r>
      </w:del>
      <w:r w:rsidRPr="00993FFA">
        <w:rPr>
          <w:color w:val="000000" w:themeColor="text1"/>
          <w:lang w:eastAsia="zh-CN"/>
          <w:rPrChange w:id="1550" w:author="Yufei Sun" w:date="2022-01-04T22:28:00Z">
            <w:rPr>
              <w:lang w:eastAsia="zh-CN"/>
            </w:rPr>
          </w:rPrChange>
        </w:rPr>
        <w:t>行为者尤其是内部参与者的研究对我们理解</w:t>
      </w:r>
      <w:r w:rsidRPr="00993FFA">
        <w:rPr>
          <w:color w:val="000000" w:themeColor="text1"/>
          <w:lang w:eastAsia="zh-CN"/>
          <w:rPrChange w:id="1551" w:author="Yufei Sun" w:date="2022-01-04T22:28:00Z">
            <w:rPr>
              <w:lang w:eastAsia="zh-CN"/>
            </w:rPr>
          </w:rPrChange>
        </w:rPr>
        <w:t>“</w:t>
      </w:r>
      <w:r w:rsidRPr="00993FFA">
        <w:rPr>
          <w:color w:val="000000" w:themeColor="text1"/>
          <w:lang w:eastAsia="zh-CN"/>
          <w:rPrChange w:id="1552" w:author="Yufei Sun" w:date="2022-01-04T22:28:00Z">
            <w:rPr>
              <w:lang w:eastAsia="zh-CN"/>
            </w:rPr>
          </w:rPrChange>
        </w:rPr>
        <w:t>压力型体制</w:t>
      </w:r>
      <w:r w:rsidRPr="00993FFA">
        <w:rPr>
          <w:color w:val="000000" w:themeColor="text1"/>
          <w:lang w:eastAsia="zh-CN"/>
          <w:rPrChange w:id="1553" w:author="Yufei Sun" w:date="2022-01-04T22:28:00Z">
            <w:rPr>
              <w:lang w:eastAsia="zh-CN"/>
            </w:rPr>
          </w:rPrChange>
        </w:rPr>
        <w:t>”</w:t>
      </w:r>
      <w:r w:rsidRPr="00993FFA">
        <w:rPr>
          <w:color w:val="000000" w:themeColor="text1"/>
          <w:lang w:eastAsia="zh-CN"/>
          <w:rPrChange w:id="1554" w:author="Yufei Sun" w:date="2022-01-04T22:28:00Z">
            <w:rPr>
              <w:lang w:eastAsia="zh-CN"/>
            </w:rPr>
          </w:rPrChange>
        </w:rPr>
        <w:t>下的地方自主性提供了一定的借鉴。内部参与者作为政策扩散的主体行为者，其主观能动性对政策扩散发挥着重要影响</w:t>
      </w:r>
      <w:r w:rsidRPr="00993FFA">
        <w:rPr>
          <w:color w:val="000000" w:themeColor="text1"/>
          <w:lang w:eastAsia="zh-CN"/>
          <w:rPrChange w:id="1555" w:author="Yufei Sun" w:date="2022-01-04T22:28:00Z">
            <w:rPr>
              <w:lang w:eastAsia="zh-CN"/>
            </w:rPr>
          </w:rPrChange>
        </w:rPr>
        <w:t>(</w:t>
      </w:r>
      <w:r w:rsidR="00347073" w:rsidRPr="00993FFA">
        <w:rPr>
          <w:color w:val="000000" w:themeColor="text1"/>
          <w:rPrChange w:id="1556" w:author="Yufei Sun" w:date="2022-01-04T22:28:00Z">
            <w:rPr/>
          </w:rPrChange>
        </w:rPr>
        <w:fldChar w:fldCharType="begin"/>
      </w:r>
      <w:r w:rsidR="00347073" w:rsidRPr="00993FFA">
        <w:rPr>
          <w:color w:val="000000" w:themeColor="text1"/>
          <w:lang w:eastAsia="zh-CN"/>
          <w:rPrChange w:id="1557" w:author="Yufei Sun" w:date="2022-01-04T22:28:00Z">
            <w:rPr>
              <w:lang w:eastAsia="zh-CN"/>
            </w:rPr>
          </w:rPrChange>
        </w:rPr>
        <w:instrText xml:space="preserve"> HYPERLINK \l "ref-DolowitzMarsh1996" \h </w:instrText>
      </w:r>
      <w:r w:rsidR="00347073" w:rsidRPr="00993FFA">
        <w:rPr>
          <w:color w:val="000000" w:themeColor="text1"/>
          <w:rPrChange w:id="1558" w:author="Yufei Sun" w:date="2022-01-04T22:28:00Z">
            <w:rPr/>
          </w:rPrChange>
        </w:rPr>
        <w:fldChar w:fldCharType="separate"/>
      </w:r>
      <w:r w:rsidRPr="00993FFA">
        <w:rPr>
          <w:rStyle w:val="ae"/>
          <w:color w:val="000000" w:themeColor="text1"/>
          <w:lang w:eastAsia="zh-CN"/>
          <w:rPrChange w:id="1559" w:author="Yufei Sun" w:date="2022-01-04T22:28:00Z">
            <w:rPr>
              <w:rStyle w:val="ae"/>
              <w:lang w:eastAsia="zh-CN"/>
            </w:rPr>
          </w:rPrChange>
        </w:rPr>
        <w:t xml:space="preserve">DOLOWITZ </w:t>
      </w:r>
      <w:r w:rsidRPr="00993FFA">
        <w:rPr>
          <w:rStyle w:val="ae"/>
          <w:color w:val="000000" w:themeColor="text1"/>
          <w:lang w:eastAsia="zh-CN"/>
          <w:rPrChange w:id="1560" w:author="Yufei Sun" w:date="2022-01-04T22:28:00Z">
            <w:rPr>
              <w:rStyle w:val="ae"/>
              <w:lang w:eastAsia="zh-CN"/>
            </w:rPr>
          </w:rPrChange>
        </w:rPr>
        <w:t>等</w:t>
      </w:r>
      <w:r w:rsidRPr="00993FFA">
        <w:rPr>
          <w:rStyle w:val="ae"/>
          <w:color w:val="000000" w:themeColor="text1"/>
          <w:lang w:eastAsia="zh-CN"/>
          <w:rPrChange w:id="1561" w:author="Yufei Sun" w:date="2022-01-04T22:28:00Z">
            <w:rPr>
              <w:rStyle w:val="ae"/>
              <w:lang w:eastAsia="zh-CN"/>
            </w:rPr>
          </w:rPrChange>
        </w:rPr>
        <w:t>, 1996</w:t>
      </w:r>
      <w:r w:rsidR="00347073" w:rsidRPr="00993FFA">
        <w:rPr>
          <w:rStyle w:val="ae"/>
          <w:color w:val="000000" w:themeColor="text1"/>
          <w:lang w:eastAsia="zh-CN"/>
          <w:rPrChange w:id="1562" w:author="Yufei Sun" w:date="2022-01-04T22:28:00Z">
            <w:rPr>
              <w:rStyle w:val="ae"/>
              <w:lang w:eastAsia="zh-CN"/>
            </w:rPr>
          </w:rPrChange>
        </w:rPr>
        <w:fldChar w:fldCharType="end"/>
      </w:r>
      <w:r w:rsidRPr="00993FFA">
        <w:rPr>
          <w:color w:val="000000" w:themeColor="text1"/>
          <w:lang w:eastAsia="zh-CN"/>
          <w:rPrChange w:id="1563" w:author="Yufei Sun" w:date="2022-01-04T22:28:00Z">
            <w:rPr>
              <w:lang w:eastAsia="zh-CN"/>
            </w:rPr>
          </w:rPrChange>
        </w:rPr>
        <w:t>)</w:t>
      </w:r>
      <w:r w:rsidRPr="00993FFA">
        <w:rPr>
          <w:color w:val="000000" w:themeColor="text1"/>
          <w:lang w:eastAsia="zh-CN"/>
          <w:rPrChange w:id="1564" w:author="Yufei Sun" w:date="2022-01-04T22:28:00Z">
            <w:rPr>
              <w:lang w:eastAsia="zh-CN"/>
            </w:rPr>
          </w:rPrChange>
        </w:rPr>
        <w:t>。现有文献主要研究了其偏好、目标和能力</w:t>
      </w:r>
      <w:r w:rsidRPr="00993FFA">
        <w:rPr>
          <w:color w:val="000000" w:themeColor="text1"/>
          <w:lang w:eastAsia="zh-CN"/>
          <w:rPrChange w:id="1565" w:author="Yufei Sun" w:date="2022-01-04T22:28:00Z">
            <w:rPr>
              <w:lang w:eastAsia="zh-CN"/>
            </w:rPr>
          </w:rPrChange>
        </w:rPr>
        <w:t>(</w:t>
      </w:r>
      <w:r w:rsidR="00347073" w:rsidRPr="00993FFA">
        <w:rPr>
          <w:color w:val="000000" w:themeColor="text1"/>
          <w:rPrChange w:id="1566" w:author="Yufei Sun" w:date="2022-01-04T22:28:00Z">
            <w:rPr/>
          </w:rPrChange>
        </w:rPr>
        <w:fldChar w:fldCharType="begin"/>
      </w:r>
      <w:r w:rsidR="00347073" w:rsidRPr="00993FFA">
        <w:rPr>
          <w:color w:val="000000" w:themeColor="text1"/>
          <w:lang w:eastAsia="zh-CN"/>
          <w:rPrChange w:id="1567" w:author="Yufei Sun" w:date="2022-01-04T22:28:00Z">
            <w:rPr>
              <w:lang w:eastAsia="zh-CN"/>
            </w:rPr>
          </w:rPrChange>
        </w:rPr>
        <w:instrText xml:space="preserve"> HYPERLINK \l "ref-HuberSh</w:instrText>
      </w:r>
      <w:r w:rsidR="00347073" w:rsidRPr="00993FFA">
        <w:rPr>
          <w:color w:val="000000" w:themeColor="text1"/>
          <w:lang w:eastAsia="zh-CN"/>
          <w:rPrChange w:id="1568" w:author="Yufei Sun" w:date="2022-01-04T22:28:00Z">
            <w:rPr>
              <w:lang w:eastAsia="zh-CN"/>
            </w:rPr>
          </w:rPrChange>
        </w:rPr>
        <w:instrText xml:space="preserve">ipan2002" \h </w:instrText>
      </w:r>
      <w:r w:rsidR="00347073" w:rsidRPr="00993FFA">
        <w:rPr>
          <w:color w:val="000000" w:themeColor="text1"/>
          <w:rPrChange w:id="1569" w:author="Yufei Sun" w:date="2022-01-04T22:28:00Z">
            <w:rPr/>
          </w:rPrChange>
        </w:rPr>
        <w:fldChar w:fldCharType="separate"/>
      </w:r>
      <w:r w:rsidRPr="00993FFA">
        <w:rPr>
          <w:rStyle w:val="ae"/>
          <w:color w:val="000000" w:themeColor="text1"/>
          <w:lang w:eastAsia="zh-CN"/>
          <w:rPrChange w:id="1570" w:author="Yufei Sun" w:date="2022-01-04T22:28:00Z">
            <w:rPr>
              <w:rStyle w:val="ae"/>
              <w:lang w:eastAsia="zh-CN"/>
            </w:rPr>
          </w:rPrChange>
        </w:rPr>
        <w:t xml:space="preserve">HUBER </w:t>
      </w:r>
      <w:r w:rsidRPr="00993FFA">
        <w:rPr>
          <w:rStyle w:val="ae"/>
          <w:color w:val="000000" w:themeColor="text1"/>
          <w:lang w:eastAsia="zh-CN"/>
          <w:rPrChange w:id="1571" w:author="Yufei Sun" w:date="2022-01-04T22:28:00Z">
            <w:rPr>
              <w:rStyle w:val="ae"/>
              <w:lang w:eastAsia="zh-CN"/>
            </w:rPr>
          </w:rPrChange>
        </w:rPr>
        <w:t>等</w:t>
      </w:r>
      <w:r w:rsidRPr="00993FFA">
        <w:rPr>
          <w:rStyle w:val="ae"/>
          <w:color w:val="000000" w:themeColor="text1"/>
          <w:lang w:eastAsia="zh-CN"/>
          <w:rPrChange w:id="1572" w:author="Yufei Sun" w:date="2022-01-04T22:28:00Z">
            <w:rPr>
              <w:rStyle w:val="ae"/>
              <w:lang w:eastAsia="zh-CN"/>
            </w:rPr>
          </w:rPrChange>
        </w:rPr>
        <w:t>, 2002</w:t>
      </w:r>
      <w:r w:rsidR="00347073" w:rsidRPr="00993FFA">
        <w:rPr>
          <w:rStyle w:val="ae"/>
          <w:color w:val="000000" w:themeColor="text1"/>
          <w:lang w:eastAsia="zh-CN"/>
          <w:rPrChange w:id="1573" w:author="Yufei Sun" w:date="2022-01-04T22:28:00Z">
            <w:rPr>
              <w:rStyle w:val="ae"/>
              <w:lang w:eastAsia="zh-CN"/>
            </w:rPr>
          </w:rPrChange>
        </w:rPr>
        <w:fldChar w:fldCharType="end"/>
      </w:r>
      <w:r w:rsidRPr="00993FFA">
        <w:rPr>
          <w:color w:val="000000" w:themeColor="text1"/>
          <w:lang w:eastAsia="zh-CN"/>
          <w:rPrChange w:id="1574" w:author="Yufei Sun" w:date="2022-01-04T22:28:00Z">
            <w:rPr>
              <w:lang w:eastAsia="zh-CN"/>
            </w:rPr>
          </w:rPrChange>
        </w:rPr>
        <w:t xml:space="preserve">; </w:t>
      </w:r>
      <w:r w:rsidR="00347073" w:rsidRPr="00993FFA">
        <w:rPr>
          <w:color w:val="000000" w:themeColor="text1"/>
          <w:rPrChange w:id="1575" w:author="Yufei Sun" w:date="2022-01-04T22:28:00Z">
            <w:rPr/>
          </w:rPrChange>
        </w:rPr>
        <w:fldChar w:fldCharType="begin"/>
      </w:r>
      <w:r w:rsidR="00347073" w:rsidRPr="00993FFA">
        <w:rPr>
          <w:color w:val="000000" w:themeColor="text1"/>
          <w:lang w:eastAsia="zh-CN"/>
          <w:rPrChange w:id="1576" w:author="Yufei Sun" w:date="2022-01-04T22:28:00Z">
            <w:rPr>
              <w:lang w:eastAsia="zh-CN"/>
            </w:rPr>
          </w:rPrChange>
        </w:rPr>
        <w:instrText xml:space="preserve"> HYPERLINK \l "ref-ShipanVolden2006a" \h </w:instrText>
      </w:r>
      <w:r w:rsidR="00347073" w:rsidRPr="00993FFA">
        <w:rPr>
          <w:color w:val="000000" w:themeColor="text1"/>
          <w:rPrChange w:id="1577" w:author="Yufei Sun" w:date="2022-01-04T22:28:00Z">
            <w:rPr/>
          </w:rPrChange>
        </w:rPr>
        <w:fldChar w:fldCharType="separate"/>
      </w:r>
      <w:r w:rsidRPr="00993FFA">
        <w:rPr>
          <w:rStyle w:val="ae"/>
          <w:color w:val="000000" w:themeColor="text1"/>
          <w:lang w:eastAsia="zh-CN"/>
          <w:rPrChange w:id="1578" w:author="Yufei Sun" w:date="2022-01-04T22:28:00Z">
            <w:rPr>
              <w:rStyle w:val="ae"/>
              <w:lang w:eastAsia="zh-CN"/>
            </w:rPr>
          </w:rPrChange>
        </w:rPr>
        <w:t xml:space="preserve">SHIPAN </w:t>
      </w:r>
      <w:r w:rsidRPr="00993FFA">
        <w:rPr>
          <w:rStyle w:val="ae"/>
          <w:color w:val="000000" w:themeColor="text1"/>
          <w:lang w:eastAsia="zh-CN"/>
          <w:rPrChange w:id="1579" w:author="Yufei Sun" w:date="2022-01-04T22:28:00Z">
            <w:rPr>
              <w:rStyle w:val="ae"/>
              <w:lang w:eastAsia="zh-CN"/>
            </w:rPr>
          </w:rPrChange>
        </w:rPr>
        <w:t>等</w:t>
      </w:r>
      <w:r w:rsidRPr="00993FFA">
        <w:rPr>
          <w:rStyle w:val="ae"/>
          <w:color w:val="000000" w:themeColor="text1"/>
          <w:lang w:eastAsia="zh-CN"/>
          <w:rPrChange w:id="1580" w:author="Yufei Sun" w:date="2022-01-04T22:28:00Z">
            <w:rPr>
              <w:rStyle w:val="ae"/>
              <w:lang w:eastAsia="zh-CN"/>
            </w:rPr>
          </w:rPrChange>
        </w:rPr>
        <w:t>, 2006</w:t>
      </w:r>
      <w:r w:rsidR="00347073" w:rsidRPr="00993FFA">
        <w:rPr>
          <w:rStyle w:val="ae"/>
          <w:color w:val="000000" w:themeColor="text1"/>
          <w:lang w:eastAsia="zh-CN"/>
          <w:rPrChange w:id="1581" w:author="Yufei Sun" w:date="2022-01-04T22:28:00Z">
            <w:rPr>
              <w:rStyle w:val="ae"/>
              <w:lang w:eastAsia="zh-CN"/>
            </w:rPr>
          </w:rPrChange>
        </w:rPr>
        <w:fldChar w:fldCharType="end"/>
      </w:r>
      <w:r w:rsidRPr="00993FFA">
        <w:rPr>
          <w:color w:val="000000" w:themeColor="text1"/>
          <w:lang w:eastAsia="zh-CN"/>
          <w:rPrChange w:id="1582" w:author="Yufei Sun" w:date="2022-01-04T22:28:00Z">
            <w:rPr>
              <w:lang w:eastAsia="zh-CN"/>
            </w:rPr>
          </w:rPrChange>
        </w:rPr>
        <w:t>)</w:t>
      </w:r>
      <w:r w:rsidRPr="00993FFA">
        <w:rPr>
          <w:color w:val="000000" w:themeColor="text1"/>
          <w:lang w:eastAsia="zh-CN"/>
          <w:rPrChange w:id="1583" w:author="Yufei Sun" w:date="2022-01-04T22:28:00Z">
            <w:rPr>
              <w:lang w:eastAsia="zh-CN"/>
            </w:rPr>
          </w:rPrChange>
        </w:rPr>
        <w:t>对政策扩散的影响。个人意见、选民结构和利益集团喜好等都会影响到内部参与者对政策扩散的偏好</w:t>
      </w:r>
      <w:r w:rsidRPr="00993FFA">
        <w:rPr>
          <w:color w:val="000000" w:themeColor="text1"/>
          <w:lang w:eastAsia="zh-CN"/>
          <w:rPrChange w:id="1584" w:author="Yufei Sun" w:date="2022-01-04T22:28:00Z">
            <w:rPr>
              <w:lang w:eastAsia="zh-CN"/>
            </w:rPr>
          </w:rPrChange>
        </w:rPr>
        <w:t>(</w:t>
      </w:r>
      <w:r w:rsidR="00347073" w:rsidRPr="00993FFA">
        <w:rPr>
          <w:color w:val="000000" w:themeColor="text1"/>
          <w:rPrChange w:id="1585" w:author="Yufei Sun" w:date="2022-01-04T22:28:00Z">
            <w:rPr/>
          </w:rPrChange>
        </w:rPr>
        <w:fldChar w:fldCharType="begin"/>
      </w:r>
      <w:r w:rsidR="00347073" w:rsidRPr="00993FFA">
        <w:rPr>
          <w:color w:val="000000" w:themeColor="text1"/>
          <w:lang w:eastAsia="zh-CN"/>
          <w:rPrChange w:id="1586" w:author="Yufei Sun" w:date="2022-01-04T22:28:00Z">
            <w:rPr>
              <w:lang w:eastAsia="zh-CN"/>
            </w:rPr>
          </w:rPrChange>
        </w:rPr>
        <w:instrText xml:space="preserve"> HYPERLINK \l "ref-GrahamEtAl2013a" \h </w:instrText>
      </w:r>
      <w:r w:rsidR="00347073" w:rsidRPr="00993FFA">
        <w:rPr>
          <w:color w:val="000000" w:themeColor="text1"/>
          <w:rPrChange w:id="1587" w:author="Yufei Sun" w:date="2022-01-04T22:28:00Z">
            <w:rPr/>
          </w:rPrChange>
        </w:rPr>
        <w:fldChar w:fldCharType="separate"/>
      </w:r>
      <w:r w:rsidRPr="00993FFA">
        <w:rPr>
          <w:rStyle w:val="ae"/>
          <w:color w:val="000000" w:themeColor="text1"/>
          <w:lang w:eastAsia="zh-CN"/>
          <w:rPrChange w:id="1588" w:author="Yufei Sun" w:date="2022-01-04T22:28:00Z">
            <w:rPr>
              <w:rStyle w:val="ae"/>
              <w:lang w:eastAsia="zh-CN"/>
            </w:rPr>
          </w:rPrChange>
        </w:rPr>
        <w:t xml:space="preserve">GRAHAM </w:t>
      </w:r>
      <w:r w:rsidRPr="00993FFA">
        <w:rPr>
          <w:rStyle w:val="ae"/>
          <w:color w:val="000000" w:themeColor="text1"/>
          <w:lang w:eastAsia="zh-CN"/>
          <w:rPrChange w:id="1589" w:author="Yufei Sun" w:date="2022-01-04T22:28:00Z">
            <w:rPr>
              <w:rStyle w:val="ae"/>
              <w:lang w:eastAsia="zh-CN"/>
            </w:rPr>
          </w:rPrChange>
        </w:rPr>
        <w:t>等</w:t>
      </w:r>
      <w:r w:rsidRPr="00993FFA">
        <w:rPr>
          <w:rStyle w:val="ae"/>
          <w:color w:val="000000" w:themeColor="text1"/>
          <w:lang w:eastAsia="zh-CN"/>
          <w:rPrChange w:id="1590" w:author="Yufei Sun" w:date="2022-01-04T22:28:00Z">
            <w:rPr>
              <w:rStyle w:val="ae"/>
              <w:lang w:eastAsia="zh-CN"/>
            </w:rPr>
          </w:rPrChange>
        </w:rPr>
        <w:t>, 2013</w:t>
      </w:r>
      <w:r w:rsidR="00347073" w:rsidRPr="00993FFA">
        <w:rPr>
          <w:rStyle w:val="ae"/>
          <w:color w:val="000000" w:themeColor="text1"/>
          <w:lang w:eastAsia="zh-CN"/>
          <w:rPrChange w:id="1591" w:author="Yufei Sun" w:date="2022-01-04T22:28:00Z">
            <w:rPr>
              <w:rStyle w:val="ae"/>
              <w:lang w:eastAsia="zh-CN"/>
            </w:rPr>
          </w:rPrChange>
        </w:rPr>
        <w:fldChar w:fldCharType="end"/>
      </w:r>
      <w:r w:rsidRPr="00993FFA">
        <w:rPr>
          <w:color w:val="000000" w:themeColor="text1"/>
          <w:lang w:eastAsia="zh-CN"/>
          <w:rPrChange w:id="1592" w:author="Yufei Sun" w:date="2022-01-04T22:28:00Z">
            <w:rPr>
              <w:lang w:eastAsia="zh-CN"/>
            </w:rPr>
          </w:rPrChange>
        </w:rPr>
        <w:t>)</w:t>
      </w:r>
      <w:r w:rsidRPr="00993FFA">
        <w:rPr>
          <w:color w:val="000000" w:themeColor="text1"/>
          <w:lang w:eastAsia="zh-CN"/>
          <w:rPrChange w:id="1593" w:author="Yufei Sun" w:date="2022-01-04T22:28:00Z">
            <w:rPr>
              <w:lang w:eastAsia="zh-CN"/>
            </w:rPr>
          </w:rPrChange>
        </w:rPr>
        <w:t>；赢取连任、取得合法性的政治目标和招商引资、提升绩效的政策目标共同驱使着内部行为者对政策扩散和政策创新的动力</w:t>
      </w:r>
      <w:r w:rsidRPr="00993FFA">
        <w:rPr>
          <w:color w:val="000000" w:themeColor="text1"/>
          <w:lang w:eastAsia="zh-CN"/>
          <w:rPrChange w:id="1594" w:author="Yufei Sun" w:date="2022-01-04T22:28:00Z">
            <w:rPr>
              <w:lang w:eastAsia="zh-CN"/>
            </w:rPr>
          </w:rPrChange>
        </w:rPr>
        <w:t>(</w:t>
      </w:r>
      <w:r w:rsidR="00347073" w:rsidRPr="00993FFA">
        <w:rPr>
          <w:color w:val="000000" w:themeColor="text1"/>
          <w:rPrChange w:id="1595" w:author="Yufei Sun" w:date="2022-01-04T22:28:00Z">
            <w:rPr/>
          </w:rPrChange>
        </w:rPr>
        <w:fldChar w:fldCharType="begin"/>
      </w:r>
      <w:r w:rsidR="00347073" w:rsidRPr="00993FFA">
        <w:rPr>
          <w:color w:val="000000" w:themeColor="text1"/>
          <w:lang w:eastAsia="zh-CN"/>
          <w:rPrChange w:id="1596" w:author="Yufei Sun" w:date="2022-01-04T22:28:00Z">
            <w:rPr>
              <w:lang w:eastAsia="zh-CN"/>
            </w:rPr>
          </w:rPrChange>
        </w:rPr>
        <w:instrText xml:space="preserve"> HYPERLIN</w:instrText>
      </w:r>
      <w:r w:rsidR="00347073" w:rsidRPr="00993FFA">
        <w:rPr>
          <w:color w:val="000000" w:themeColor="text1"/>
          <w:lang w:eastAsia="zh-CN"/>
          <w:rPrChange w:id="1597" w:author="Yufei Sun" w:date="2022-01-04T22:28:00Z">
            <w:rPr>
              <w:lang w:eastAsia="zh-CN"/>
            </w:rPr>
          </w:rPrChange>
        </w:rPr>
        <w:instrText xml:space="preserve">K \l "ref-GrossbackEtAl2004" \h </w:instrText>
      </w:r>
      <w:r w:rsidR="00347073" w:rsidRPr="00993FFA">
        <w:rPr>
          <w:color w:val="000000" w:themeColor="text1"/>
          <w:rPrChange w:id="1598" w:author="Yufei Sun" w:date="2022-01-04T22:28:00Z">
            <w:rPr/>
          </w:rPrChange>
        </w:rPr>
        <w:fldChar w:fldCharType="separate"/>
      </w:r>
      <w:r w:rsidRPr="00993FFA">
        <w:rPr>
          <w:rStyle w:val="ae"/>
          <w:color w:val="000000" w:themeColor="text1"/>
          <w:lang w:eastAsia="zh-CN"/>
          <w:rPrChange w:id="1599" w:author="Yufei Sun" w:date="2022-01-04T22:28:00Z">
            <w:rPr>
              <w:rStyle w:val="ae"/>
              <w:lang w:eastAsia="zh-CN"/>
            </w:rPr>
          </w:rPrChange>
        </w:rPr>
        <w:t xml:space="preserve">GROSSBACK </w:t>
      </w:r>
      <w:r w:rsidRPr="00993FFA">
        <w:rPr>
          <w:rStyle w:val="ae"/>
          <w:color w:val="000000" w:themeColor="text1"/>
          <w:lang w:eastAsia="zh-CN"/>
          <w:rPrChange w:id="1600" w:author="Yufei Sun" w:date="2022-01-04T22:28:00Z">
            <w:rPr>
              <w:rStyle w:val="ae"/>
              <w:lang w:eastAsia="zh-CN"/>
            </w:rPr>
          </w:rPrChange>
        </w:rPr>
        <w:t>等</w:t>
      </w:r>
      <w:r w:rsidRPr="00993FFA">
        <w:rPr>
          <w:rStyle w:val="ae"/>
          <w:color w:val="000000" w:themeColor="text1"/>
          <w:lang w:eastAsia="zh-CN"/>
          <w:rPrChange w:id="1601" w:author="Yufei Sun" w:date="2022-01-04T22:28:00Z">
            <w:rPr>
              <w:rStyle w:val="ae"/>
              <w:lang w:eastAsia="zh-CN"/>
            </w:rPr>
          </w:rPrChange>
        </w:rPr>
        <w:t>, 2004</w:t>
      </w:r>
      <w:r w:rsidR="00347073" w:rsidRPr="00993FFA">
        <w:rPr>
          <w:rStyle w:val="ae"/>
          <w:color w:val="000000" w:themeColor="text1"/>
          <w:lang w:eastAsia="zh-CN"/>
          <w:rPrChange w:id="1602" w:author="Yufei Sun" w:date="2022-01-04T22:28:00Z">
            <w:rPr>
              <w:rStyle w:val="ae"/>
              <w:lang w:eastAsia="zh-CN"/>
            </w:rPr>
          </w:rPrChange>
        </w:rPr>
        <w:fldChar w:fldCharType="end"/>
      </w:r>
      <w:r w:rsidRPr="00993FFA">
        <w:rPr>
          <w:color w:val="000000" w:themeColor="text1"/>
          <w:lang w:eastAsia="zh-CN"/>
          <w:rPrChange w:id="1603" w:author="Yufei Sun" w:date="2022-01-04T22:28:00Z">
            <w:rPr>
              <w:lang w:eastAsia="zh-CN"/>
            </w:rPr>
          </w:rPrChange>
        </w:rPr>
        <w:t>)</w:t>
      </w:r>
      <w:ins w:id="1604" w:author="Yufei Sun" w:date="2021-11-22T13:48:00Z">
        <w:r w:rsidR="00454BB9" w:rsidRPr="00993FFA">
          <w:rPr>
            <w:rFonts w:hint="eastAsia"/>
            <w:color w:val="000000" w:themeColor="text1"/>
            <w:lang w:eastAsia="zh-CN"/>
            <w:rPrChange w:id="1605" w:author="Yufei Sun" w:date="2022-01-04T22:28:00Z">
              <w:rPr>
                <w:rFonts w:hint="eastAsia"/>
                <w:lang w:eastAsia="zh-CN"/>
              </w:rPr>
            </w:rPrChange>
          </w:rPr>
          <w:t>。</w:t>
        </w:r>
      </w:ins>
    </w:p>
    <w:p w14:paraId="7B0C31B1" w14:textId="270DD5D8" w:rsidR="004C6E27" w:rsidRPr="004C6E27" w:rsidRDefault="004C6E27" w:rsidP="004C6E27">
      <w:pPr>
        <w:pStyle w:val="a0"/>
        <w:ind w:firstLine="480"/>
        <w:rPr>
          <w:ins w:id="1606" w:author="Yufei Sun" w:date="2022-01-04T22:35:00Z"/>
          <w:rFonts w:hint="eastAsia"/>
          <w:color w:val="000000" w:themeColor="text1"/>
          <w:lang w:eastAsia="zh-CN"/>
        </w:rPr>
      </w:pPr>
      <w:ins w:id="1607" w:author="Yufei Sun" w:date="2022-01-04T22:40:00Z">
        <w:r>
          <w:rPr>
            <w:rFonts w:hint="eastAsia"/>
            <w:color w:val="000000" w:themeColor="text1"/>
            <w:lang w:eastAsia="zh-CN"/>
          </w:rPr>
          <w:t>值得强调的是</w:t>
        </w:r>
      </w:ins>
      <w:ins w:id="1608" w:author="Yufei Sun" w:date="2022-01-04T22:35:00Z">
        <w:r>
          <w:rPr>
            <w:rFonts w:hint="eastAsia"/>
            <w:color w:val="000000" w:themeColor="text1"/>
            <w:lang w:eastAsia="zh-CN"/>
          </w:rPr>
          <w:t>，</w:t>
        </w:r>
        <w:r w:rsidRPr="004C6E27">
          <w:rPr>
            <w:rFonts w:hint="eastAsia"/>
            <w:color w:val="000000" w:themeColor="text1"/>
            <w:lang w:eastAsia="zh-CN"/>
          </w:rPr>
          <w:t>对于内部行动者来说，政策扩散并非单向被动接受的过程，而是一个主动选择的过程</w:t>
        </w:r>
      </w:ins>
      <w:ins w:id="1609" w:author="Yufei Sun" w:date="2022-01-04T22:36:00Z">
        <w:r>
          <w:rPr>
            <w:rFonts w:hint="eastAsia"/>
            <w:color w:val="000000" w:themeColor="text1"/>
            <w:lang w:eastAsia="zh-CN"/>
          </w:rPr>
          <w:t>，他们</w:t>
        </w:r>
        <w:r w:rsidRPr="004C6E27">
          <w:rPr>
            <w:rFonts w:hint="eastAsia"/>
            <w:color w:val="000000" w:themeColor="text1"/>
            <w:lang w:eastAsia="zh-CN"/>
          </w:rPr>
          <w:t>可以通过明确拒绝或者偏差执行的方式</w:t>
        </w:r>
        <w:r>
          <w:rPr>
            <w:rFonts w:hint="eastAsia"/>
            <w:color w:val="000000" w:themeColor="text1"/>
            <w:lang w:eastAsia="zh-CN"/>
          </w:rPr>
          <w:t>来应对政策或规范的扩散。</w:t>
        </w:r>
      </w:ins>
      <w:r>
        <w:rPr>
          <w:color w:val="000000" w:themeColor="text1"/>
          <w:lang w:eastAsia="zh-CN"/>
        </w:rPr>
        <w:fldChar w:fldCharType="begin"/>
      </w:r>
      <w:r>
        <w:rPr>
          <w:rFonts w:hint="eastAsia"/>
          <w:color w:val="000000" w:themeColor="text1"/>
          <w:lang w:eastAsia="zh-CN"/>
        </w:rPr>
        <w:instrText xml:space="preserve"> ADDIN ZOTERO_ITEM CSL_CITATION {"citationID":"o97LlfqJ","properties":{"formattedCitation":"(GLICK\\uc0\\u31561{}, 1991)","plainCitation":"(GLICK</w:instrText>
      </w:r>
      <w:r>
        <w:rPr>
          <w:rFonts w:hint="eastAsia"/>
          <w:color w:val="000000" w:themeColor="text1"/>
          <w:lang w:eastAsia="zh-CN"/>
        </w:rPr>
        <w:instrText>等</w:instrText>
      </w:r>
      <w:r>
        <w:rPr>
          <w:rFonts w:hint="eastAsia"/>
          <w:color w:val="000000" w:themeColor="text1"/>
          <w:lang w:eastAsia="zh-CN"/>
        </w:rPr>
        <w:instrText>, 1991)","noteIndex":0},"citationItems":[{"id":4626,"uris":["http://zotero.org/users/6284768/items/UETDRJ3T"]</w:instrText>
      </w:r>
      <w:r>
        <w:rPr>
          <w:color w:val="000000" w:themeColor="text1"/>
          <w:lang w:eastAsia="zh-CN"/>
        </w:rPr>
        <w:instrText xml:space="preserve">,"uri":["http://zotero.org/users/6284768/items/UETDRJ3T"],"itemData":{"id":4626,"type":"article-journal","abstract":"Most research on the diffusion of policy innovations focuses on the date of adoption and its correlates. This research examines an aspect of innovation which has received little attention: policy reinvention during the initial diffusion process and through amendment. The central proposition is that even though a set of laws or policies may be grouped into one broad, general category, states create substantively different policies through reinvention, which has important consequences for groups affected by the legislation. Hypotheses concerning the relationship between date of adoption and policy content and the effect of particular controversial policy provisions on reinventions are examined. The study has general implications for the study of the diffusion of innovations and policy in state politics.","container-title":"The Journal of Politics","DOI":"10.2307/2131581","ISSN":"0022-3816","issue":"3","note":"publisher: The University of Chicago Press","page":"835-850","source":"journals.uchicago.edu (Atypon)","title":"Innovation and Reinvention in State Policymaking: Theory and the Evolution of Living Will Laws","title-short":"Innovation and Reinvention in State Policymaking","volume":"53","author":[{"family":"Glick","given":"Henry R."},{"family":"Hays","given":"Scott P."}],"issued":{"date-parts":[["1991",8,1]]},"citation-key":"GlickHays1991"}}],"schema":"https://github.com/citation-style-language/schema/raw/master/csl-citation.json"} </w:instrText>
      </w:r>
      <w:r>
        <w:rPr>
          <w:color w:val="000000" w:themeColor="text1"/>
          <w:lang w:eastAsia="zh-CN"/>
        </w:rPr>
        <w:fldChar w:fldCharType="separate"/>
      </w:r>
      <w:r w:rsidRPr="004C6E27">
        <w:rPr>
          <w:rFonts w:ascii="Cambria" w:cs="Times New Roman"/>
          <w:color w:val="000000"/>
          <w:lang w:eastAsia="zh-CN"/>
        </w:rPr>
        <w:t>(GLICK</w:t>
      </w:r>
      <w:r w:rsidRPr="004C6E27">
        <w:rPr>
          <w:rFonts w:ascii="Cambria" w:cs="Times New Roman"/>
          <w:color w:val="000000"/>
          <w:lang w:eastAsia="zh-CN"/>
        </w:rPr>
        <w:t>等</w:t>
      </w:r>
      <w:r w:rsidRPr="004C6E27">
        <w:rPr>
          <w:rFonts w:ascii="Cambria" w:cs="Times New Roman"/>
          <w:color w:val="000000"/>
          <w:lang w:eastAsia="zh-CN"/>
        </w:rPr>
        <w:t>, 1991)</w:t>
      </w:r>
      <w:r>
        <w:rPr>
          <w:color w:val="000000" w:themeColor="text1"/>
          <w:lang w:eastAsia="zh-CN"/>
        </w:rPr>
        <w:fldChar w:fldCharType="end"/>
      </w:r>
      <w:ins w:id="1610" w:author="Yufei Sun" w:date="2022-01-04T22:35:00Z">
        <w:r w:rsidRPr="004C6E27">
          <w:rPr>
            <w:rFonts w:hint="eastAsia"/>
            <w:color w:val="000000" w:themeColor="text1"/>
            <w:lang w:eastAsia="zh-CN"/>
          </w:rPr>
          <w:t>内部行动者会根据其自身偏好与目标和外部行动者在政策上进行博弈，并根据其自身需要进行“政策再造”</w:t>
        </w:r>
      </w:ins>
      <w:r>
        <w:rPr>
          <w:color w:val="000000" w:themeColor="text1"/>
          <w:lang w:eastAsia="zh-CN"/>
        </w:rPr>
        <w:fldChar w:fldCharType="begin"/>
      </w:r>
      <w:r>
        <w:rPr>
          <w:color w:val="000000" w:themeColor="text1"/>
          <w:lang w:eastAsia="zh-CN"/>
        </w:rPr>
        <w:instrText xml:space="preserve"> ADDIN ZOTERO_ITEM CSL_CITATION {"citationID":"TyDFbBgb","properties":{"formattedCitation":"(HAYS, 1996)","plainCitation":"(HAYS, 1996)","noteIndex":0},"citationItems":[{"id":4625,"uris":["http://zotero.org/users/6284768/items/UR3HQXH7"],"uri":["http://zotero.org/users/6284768/items/UR3HQXH7"],"itemData":{"id":4625,"type":"article-journal","abstract":"This study considers how states change policy innovations as they diffuse. This process of policy evolution during diffusion, known as reinvention, has been the focus of recent work on innovation diffusion in the states (Clark, 1985; Glick, 1992; Glick &amp; Hays, 1991; Mooney &amp; Lee, 1995). This manuscript focuses on differences in the patterns of reinvention for three different policy innovations with different rates of diffusion: child abuse reporting laws, crime victim compensation laws, and public campaign funding laws. Moreover, how the pattern changes after states amend their initial laws is examined. The data show evidence of reinvention during diffusion but provide only limited support for the first hypothesis that the pattern of reinvention is one of increasing comprehensiveness over time. Consistent with expectations, the data reveal little relationship between the date of adoption and the current law's comprehensiveness, including amendment.","container-title":"Policy Studies Journal","DOI":"10.1111/j.1541-0072.1996.tb01646.x","ISSN":"1541-0072","issue":"4","language":"en","note":"_eprint: https://onlinelibrary.wiley.com/doi/pdf/10.1111/j.1541-0072.1996.tb01646.x","page":"551-566","source":"Wiley Online Library","title":"Patterns of Reinvention","volume":"24","author":[{"family":"Hays","given":"Scott P."}],"issued":{"date-parts":[["1996"]]},"citation-key":"Hays1996"}}],"schema":"https://github.com/citation-style-language/schema/raw/master/csl-citation.json"} </w:instrText>
      </w:r>
      <w:r>
        <w:rPr>
          <w:color w:val="000000" w:themeColor="text1"/>
          <w:lang w:eastAsia="zh-CN"/>
        </w:rPr>
        <w:fldChar w:fldCharType="separate"/>
      </w:r>
      <w:r>
        <w:rPr>
          <w:noProof/>
          <w:color w:val="000000" w:themeColor="text1"/>
          <w:lang w:eastAsia="zh-CN"/>
        </w:rPr>
        <w:t>(HAYS, 1996)</w:t>
      </w:r>
      <w:r>
        <w:rPr>
          <w:color w:val="000000" w:themeColor="text1"/>
          <w:lang w:eastAsia="zh-CN"/>
        </w:rPr>
        <w:fldChar w:fldCharType="end"/>
      </w:r>
      <w:ins w:id="1611" w:author="Yufei Sun" w:date="2022-01-04T22:35:00Z">
        <w:r w:rsidRPr="004C6E27">
          <w:rPr>
            <w:rFonts w:hint="eastAsia"/>
            <w:color w:val="000000" w:themeColor="text1"/>
            <w:lang w:eastAsia="zh-CN"/>
          </w:rPr>
          <w:t>，以获得</w:t>
        </w:r>
      </w:ins>
      <w:ins w:id="1612" w:author="Yufei Sun" w:date="2022-01-04T22:38:00Z">
        <w:r w:rsidRPr="004C6E27">
          <w:rPr>
            <w:rFonts w:hint="eastAsia"/>
            <w:color w:val="000000" w:themeColor="text1"/>
            <w:lang w:eastAsia="zh-CN"/>
          </w:rPr>
          <w:t>政治上或是治理上</w:t>
        </w:r>
      </w:ins>
      <w:ins w:id="1613" w:author="Yufei Sun" w:date="2022-01-04T22:35:00Z">
        <w:r w:rsidRPr="004C6E27">
          <w:rPr>
            <w:rFonts w:hint="eastAsia"/>
            <w:color w:val="000000" w:themeColor="text1"/>
            <w:lang w:eastAsia="zh-CN"/>
          </w:rPr>
          <w:t>最</w:t>
        </w:r>
      </w:ins>
      <w:ins w:id="1614" w:author="Yufei Sun" w:date="2022-01-04T22:38:00Z">
        <w:r>
          <w:rPr>
            <w:rFonts w:hint="eastAsia"/>
            <w:color w:val="000000" w:themeColor="text1"/>
            <w:lang w:eastAsia="zh-CN"/>
          </w:rPr>
          <w:t>有利的</w:t>
        </w:r>
      </w:ins>
      <w:ins w:id="1615" w:author="Yufei Sun" w:date="2022-01-04T22:35:00Z">
        <w:r w:rsidRPr="004C6E27">
          <w:rPr>
            <w:rFonts w:hint="eastAsia"/>
            <w:color w:val="000000" w:themeColor="text1"/>
            <w:lang w:eastAsia="zh-CN"/>
          </w:rPr>
          <w:t>政</w:t>
        </w:r>
        <w:r w:rsidRPr="004C6E27">
          <w:rPr>
            <w:rFonts w:hint="eastAsia"/>
            <w:color w:val="000000" w:themeColor="text1"/>
            <w:lang w:eastAsia="zh-CN"/>
          </w:rPr>
          <w:lastRenderedPageBreak/>
          <w:t>策效果。</w:t>
        </w:r>
      </w:ins>
      <w:ins w:id="1616" w:author="Yufei Sun" w:date="2022-01-04T22:40:00Z">
        <w:r w:rsidRPr="004C6E27">
          <w:rPr>
            <w:rFonts w:ascii="Cambria" w:cs="Times New Roman"/>
            <w:color w:val="000000"/>
            <w:lang w:eastAsia="zh-CN"/>
          </w:rPr>
          <w:t>林雪霏</w:t>
        </w:r>
      </w:ins>
      <w:r>
        <w:rPr>
          <w:color w:val="000000" w:themeColor="text1"/>
          <w:lang w:eastAsia="zh-CN"/>
        </w:rPr>
        <w:fldChar w:fldCharType="begin"/>
      </w:r>
      <w:r w:rsidR="006344DF">
        <w:rPr>
          <w:rFonts w:hint="eastAsia"/>
          <w:color w:val="000000" w:themeColor="text1"/>
          <w:lang w:eastAsia="zh-CN"/>
        </w:rPr>
        <w:instrText xml:space="preserve"> ADDIN ZOTERO_ITEM CSL_CITATION {"citationID":"53K9aMfs","properties":{"formattedCitation":"(\\uc0\\u26519{}\\uc0\\u38634{}\\uc0\\u38671{}, 2015)","plainCitation":"(</w:instrText>
      </w:r>
      <w:r w:rsidR="006344DF">
        <w:rPr>
          <w:rFonts w:hint="eastAsia"/>
          <w:color w:val="000000" w:themeColor="text1"/>
          <w:lang w:eastAsia="zh-CN"/>
        </w:rPr>
        <w:instrText>林雪霏</w:instrText>
      </w:r>
      <w:r w:rsidR="006344DF">
        <w:rPr>
          <w:rFonts w:hint="eastAsia"/>
          <w:color w:val="000000" w:themeColor="text1"/>
          <w:lang w:eastAsia="zh-CN"/>
        </w:rPr>
        <w:instrText>, 2015)","dontUpdate":true,"noteIndex":0},"citationItems":[{"id":4892,"uris":["http://zotero.org/users/6284768/items/SCNVCPK6"],"uri":["http://zotero.org/users/6284768/items/SCNVCPK6"],"itemData":{"id":4892,"type":"article-journal","abstract":"</w:instrText>
      </w:r>
      <w:r w:rsidR="006344DF">
        <w:rPr>
          <w:rFonts w:hint="eastAsia"/>
          <w:color w:val="000000" w:themeColor="text1"/>
          <w:lang w:eastAsia="zh-CN"/>
        </w:rPr>
        <w:instrText>政府间的组织学习是政策扩散的微观机制</w:instrText>
      </w:r>
      <w:r w:rsidR="006344DF">
        <w:rPr>
          <w:rFonts w:hint="eastAsia"/>
          <w:color w:val="000000" w:themeColor="text1"/>
          <w:lang w:eastAsia="zh-CN"/>
        </w:rPr>
        <w:instrText>,</w:instrText>
      </w:r>
      <w:r w:rsidR="006344DF">
        <w:rPr>
          <w:rFonts w:hint="eastAsia"/>
          <w:color w:val="000000" w:themeColor="text1"/>
          <w:lang w:eastAsia="zh-CN"/>
        </w:rPr>
        <w:instrText>也是政策知识转移、吸收与内化的政策再生产过程。文章以</w:instrText>
      </w:r>
      <w:r w:rsidR="006344DF">
        <w:rPr>
          <w:rFonts w:hint="eastAsia"/>
          <w:color w:val="000000" w:themeColor="text1"/>
          <w:lang w:eastAsia="zh-CN"/>
        </w:rPr>
        <w:instrText>\"</w:instrText>
      </w:r>
      <w:r w:rsidR="006344DF">
        <w:rPr>
          <w:rFonts w:hint="eastAsia"/>
          <w:color w:val="000000" w:themeColor="text1"/>
          <w:lang w:eastAsia="zh-CN"/>
        </w:rPr>
        <w:instrText>城市网格化管理</w:instrText>
      </w:r>
      <w:r w:rsidR="006344DF">
        <w:rPr>
          <w:rFonts w:hint="eastAsia"/>
          <w:color w:val="000000" w:themeColor="text1"/>
          <w:lang w:eastAsia="zh-CN"/>
        </w:rPr>
        <w:instrText>\"</w:instrText>
      </w:r>
      <w:r w:rsidR="006344DF">
        <w:rPr>
          <w:rFonts w:hint="eastAsia"/>
          <w:color w:val="000000" w:themeColor="text1"/>
          <w:lang w:eastAsia="zh-CN"/>
        </w:rPr>
        <w:instrText>政策为例</w:instrText>
      </w:r>
      <w:r w:rsidR="006344DF">
        <w:rPr>
          <w:rFonts w:hint="eastAsia"/>
          <w:color w:val="000000" w:themeColor="text1"/>
          <w:lang w:eastAsia="zh-CN"/>
        </w:rPr>
        <w:instrText>,</w:instrText>
      </w:r>
      <w:r w:rsidR="006344DF">
        <w:rPr>
          <w:rFonts w:hint="eastAsia"/>
          <w:color w:val="000000" w:themeColor="text1"/>
          <w:lang w:eastAsia="zh-CN"/>
        </w:rPr>
        <w:instrText>对上海市</w:instrText>
      </w:r>
      <w:r w:rsidR="006344DF">
        <w:rPr>
          <w:rFonts w:hint="eastAsia"/>
          <w:color w:val="000000" w:themeColor="text1"/>
          <w:lang w:eastAsia="zh-CN"/>
        </w:rPr>
        <w:instrText>\"</w:instrText>
      </w:r>
      <w:r w:rsidR="006344DF">
        <w:rPr>
          <w:rFonts w:hint="eastAsia"/>
          <w:color w:val="000000" w:themeColor="text1"/>
          <w:lang w:eastAsia="zh-CN"/>
        </w:rPr>
        <w:instrText>城市网格化管理</w:instrText>
      </w:r>
      <w:r w:rsidR="006344DF">
        <w:rPr>
          <w:rFonts w:hint="eastAsia"/>
          <w:color w:val="000000" w:themeColor="text1"/>
          <w:lang w:eastAsia="zh-CN"/>
        </w:rPr>
        <w:instrText>\"</w:instrText>
      </w:r>
      <w:r w:rsidR="006344DF">
        <w:rPr>
          <w:rFonts w:hint="eastAsia"/>
          <w:color w:val="000000" w:themeColor="text1"/>
          <w:lang w:eastAsia="zh-CN"/>
        </w:rPr>
        <w:instrText>、浙江省舟山市</w:instrText>
      </w:r>
      <w:r w:rsidR="006344DF">
        <w:rPr>
          <w:rFonts w:hint="eastAsia"/>
          <w:color w:val="000000" w:themeColor="text1"/>
          <w:lang w:eastAsia="zh-CN"/>
        </w:rPr>
        <w:instrText>\"</w:instrText>
      </w:r>
      <w:r w:rsidR="006344DF">
        <w:rPr>
          <w:rFonts w:hint="eastAsia"/>
          <w:color w:val="000000" w:themeColor="text1"/>
          <w:lang w:eastAsia="zh-CN"/>
        </w:rPr>
        <w:instrText>网格化管理、组团式服务</w:instrText>
      </w:r>
      <w:r w:rsidR="006344DF">
        <w:rPr>
          <w:rFonts w:hint="eastAsia"/>
          <w:color w:val="000000" w:themeColor="text1"/>
          <w:lang w:eastAsia="zh-CN"/>
        </w:rPr>
        <w:instrText>\"</w:instrText>
      </w:r>
      <w:r w:rsidR="006344DF">
        <w:rPr>
          <w:rFonts w:hint="eastAsia"/>
          <w:color w:val="000000" w:themeColor="text1"/>
          <w:lang w:eastAsia="zh-CN"/>
        </w:rPr>
        <w:instrText>以及重庆市某区</w:instrText>
      </w:r>
      <w:r w:rsidR="006344DF">
        <w:rPr>
          <w:rFonts w:hint="eastAsia"/>
          <w:color w:val="000000" w:themeColor="text1"/>
          <w:lang w:eastAsia="zh-CN"/>
        </w:rPr>
        <w:instrText>\"</w:instrText>
      </w:r>
      <w:r w:rsidR="006344DF">
        <w:rPr>
          <w:rFonts w:hint="eastAsia"/>
          <w:color w:val="000000" w:themeColor="text1"/>
          <w:lang w:eastAsia="zh-CN"/>
        </w:rPr>
        <w:instrText>网格化社会防控体系</w:instrText>
      </w:r>
      <w:r w:rsidR="006344DF">
        <w:rPr>
          <w:rFonts w:hint="eastAsia"/>
          <w:color w:val="000000" w:themeColor="text1"/>
          <w:lang w:eastAsia="zh-CN"/>
        </w:rPr>
        <w:instrText>\"</w:instrText>
      </w:r>
      <w:r w:rsidR="006344DF">
        <w:rPr>
          <w:rFonts w:hint="eastAsia"/>
          <w:color w:val="000000" w:themeColor="text1"/>
          <w:lang w:eastAsia="zh-CN"/>
        </w:rPr>
        <w:instrText>三种再生产形式进行分析</w:instrText>
      </w:r>
      <w:r w:rsidR="006344DF">
        <w:rPr>
          <w:rFonts w:hint="eastAsia"/>
          <w:color w:val="000000" w:themeColor="text1"/>
          <w:lang w:eastAsia="zh-CN"/>
        </w:rPr>
        <w:instrText>,</w:instrText>
      </w:r>
      <w:r w:rsidR="006344DF">
        <w:rPr>
          <w:rFonts w:hint="eastAsia"/>
          <w:color w:val="000000" w:themeColor="text1"/>
          <w:lang w:eastAsia="zh-CN"/>
        </w:rPr>
        <w:instrText>发现地方政府并非被动地移植政策原型</w:instrText>
      </w:r>
      <w:r w:rsidR="006344DF">
        <w:rPr>
          <w:rFonts w:hint="eastAsia"/>
          <w:color w:val="000000" w:themeColor="text1"/>
          <w:lang w:eastAsia="zh-CN"/>
        </w:rPr>
        <w:instrText>,</w:instrText>
      </w:r>
      <w:r w:rsidR="006344DF">
        <w:rPr>
          <w:rFonts w:hint="eastAsia"/>
          <w:color w:val="000000" w:themeColor="text1"/>
          <w:lang w:eastAsia="zh-CN"/>
        </w:rPr>
        <w:instrText>而是将其作为知识起点进行选择性的吸收与改造。政府组织在技术导向学习与社会导向学习之间的复杂选择导致</w:instrText>
      </w:r>
      <w:r w:rsidR="006344DF">
        <w:rPr>
          <w:rFonts w:hint="eastAsia"/>
          <w:color w:val="000000" w:themeColor="text1"/>
          <w:lang w:eastAsia="zh-CN"/>
        </w:rPr>
        <w:instrText>\"</w:instrText>
      </w:r>
      <w:r w:rsidR="006344DF">
        <w:rPr>
          <w:rFonts w:hint="eastAsia"/>
          <w:color w:val="000000" w:themeColor="text1"/>
          <w:lang w:eastAsia="zh-CN"/>
        </w:rPr>
        <w:instrText>再生产</w:instrText>
      </w:r>
      <w:r w:rsidR="006344DF">
        <w:rPr>
          <w:rFonts w:hint="eastAsia"/>
          <w:color w:val="000000" w:themeColor="text1"/>
          <w:lang w:eastAsia="zh-CN"/>
        </w:rPr>
        <w:instrText>\"</w:instrText>
      </w:r>
      <w:r w:rsidR="006344DF">
        <w:rPr>
          <w:rFonts w:hint="eastAsia"/>
          <w:color w:val="000000" w:themeColor="text1"/>
          <w:lang w:eastAsia="zh-CN"/>
        </w:rPr>
        <w:instrText>的政策在具体形式和改革力度两个维度上不同程度地偏离了政策原型。而这种学习选择与政策再生产偏离受到三种具体机制的影响</w:instrText>
      </w:r>
      <w:r w:rsidR="006344DF">
        <w:rPr>
          <w:rFonts w:hint="eastAsia"/>
          <w:color w:val="000000" w:themeColor="text1"/>
          <w:lang w:eastAsia="zh-CN"/>
        </w:rPr>
        <w:instrText>,</w:instrText>
      </w:r>
      <w:r w:rsidR="006344DF">
        <w:rPr>
          <w:rFonts w:hint="eastAsia"/>
          <w:color w:val="000000" w:themeColor="text1"/>
          <w:lang w:eastAsia="zh-CN"/>
        </w:rPr>
        <w:instrText>即问题研判机制、不确定性规避机制与资源动员机制。三种机制共同作用于整个组织学习过程</w:instrText>
      </w:r>
      <w:r w:rsidR="006344DF">
        <w:rPr>
          <w:rFonts w:hint="eastAsia"/>
          <w:color w:val="000000" w:themeColor="text1"/>
          <w:lang w:eastAsia="zh-CN"/>
        </w:rPr>
        <w:instrText>,</w:instrText>
      </w:r>
      <w:r w:rsidR="006344DF">
        <w:rPr>
          <w:rFonts w:hint="eastAsia"/>
          <w:color w:val="000000" w:themeColor="text1"/>
          <w:lang w:eastAsia="zh-CN"/>
        </w:rPr>
        <w:instrText>使得创新政策</w:instrText>
      </w:r>
      <w:r w:rsidR="006344DF">
        <w:rPr>
          <w:rFonts w:hint="eastAsia"/>
          <w:color w:val="000000" w:themeColor="text1"/>
          <w:lang w:eastAsia="zh-CN"/>
        </w:rPr>
        <w:instrText>...","container-title":"</w:instrText>
      </w:r>
      <w:r w:rsidR="006344DF">
        <w:rPr>
          <w:rFonts w:hint="eastAsia"/>
          <w:color w:val="000000" w:themeColor="text1"/>
          <w:lang w:eastAsia="zh-CN"/>
        </w:rPr>
        <w:instrText>公共管理学报</w:instrText>
      </w:r>
      <w:r w:rsidR="006344DF">
        <w:rPr>
          <w:rFonts w:hint="eastAsia"/>
          <w:color w:val="000000" w:themeColor="text1"/>
          <w:lang w:eastAsia="zh-CN"/>
        </w:rPr>
        <w:instrText>","ISSN":"1672-6162","issue":"01","language":"</w:instrText>
      </w:r>
      <w:r w:rsidR="006344DF">
        <w:rPr>
          <w:rFonts w:hint="eastAsia"/>
          <w:color w:val="000000" w:themeColor="text1"/>
          <w:lang w:eastAsia="zh-CN"/>
        </w:rPr>
        <w:instrText>中文</w:instrText>
      </w:r>
      <w:r w:rsidR="006344DF">
        <w:rPr>
          <w:rFonts w:hint="eastAsia"/>
          <w:color w:val="000000" w:themeColor="text1"/>
          <w:lang w:eastAsia="zh-CN"/>
        </w:rPr>
        <w:instrText>;","page":"11-23+153-154","source":"CNKI","title":"</w:instrText>
      </w:r>
      <w:r w:rsidR="006344DF">
        <w:rPr>
          <w:rFonts w:hint="eastAsia"/>
          <w:color w:val="000000" w:themeColor="text1"/>
          <w:lang w:eastAsia="zh-CN"/>
        </w:rPr>
        <w:instrText>政府间组织学习与政策再生产</w:instrText>
      </w:r>
      <w:r w:rsidR="006344DF">
        <w:rPr>
          <w:rFonts w:hint="eastAsia"/>
          <w:color w:val="000000" w:themeColor="text1"/>
          <w:lang w:eastAsia="zh-CN"/>
        </w:rPr>
        <w:instrText>:</w:instrText>
      </w:r>
      <w:r w:rsidR="006344DF">
        <w:rPr>
          <w:rFonts w:hint="eastAsia"/>
          <w:color w:val="000000" w:themeColor="text1"/>
          <w:lang w:eastAsia="zh-CN"/>
        </w:rPr>
        <w:instrText>政策扩散的微观机制——以“城市网格化管理”政策为例</w:instrText>
      </w:r>
      <w:r w:rsidR="006344DF">
        <w:rPr>
          <w:rFonts w:hint="eastAsia"/>
          <w:color w:val="000000" w:themeColor="text1"/>
          <w:lang w:eastAsia="zh-CN"/>
        </w:rPr>
        <w:instrText>","title-short":"</w:instrText>
      </w:r>
      <w:r w:rsidR="006344DF">
        <w:rPr>
          <w:rFonts w:hint="eastAsia"/>
          <w:color w:val="000000" w:themeColor="text1"/>
          <w:lang w:eastAsia="zh-CN"/>
        </w:rPr>
        <w:instrText>政府间组织学习与政策再生产</w:instrText>
      </w:r>
      <w:r w:rsidR="006344DF">
        <w:rPr>
          <w:rFonts w:hint="eastAsia"/>
          <w:color w:val="000000" w:themeColor="text1"/>
          <w:lang w:eastAsia="zh-CN"/>
        </w:rPr>
        <w:instrText>","volume":"12","author":[{"family":"</w:instrText>
      </w:r>
      <w:r w:rsidR="006344DF">
        <w:rPr>
          <w:rFonts w:hint="eastAsia"/>
          <w:color w:val="000000" w:themeColor="text1"/>
          <w:lang w:eastAsia="zh-CN"/>
        </w:rPr>
        <w:instrText>林雪霏</w:instrText>
      </w:r>
      <w:r w:rsidR="006344DF">
        <w:rPr>
          <w:rFonts w:hint="eastAsia"/>
          <w:color w:val="000000" w:themeColor="text1"/>
          <w:lang w:eastAsia="zh-CN"/>
        </w:rPr>
        <w:instrText>","given":""}],"issued":{"date-parts":[["2015"]]},"citation-</w:instrText>
      </w:r>
      <w:r w:rsidR="006344DF">
        <w:rPr>
          <w:color w:val="000000" w:themeColor="text1"/>
          <w:lang w:eastAsia="zh-CN"/>
        </w:rPr>
        <w:instrText xml:space="preserve">key":"LinXueFei2015"}}],"schema":"https://github.com/citation-style-language/schema/raw/master/csl-citation.json"} </w:instrText>
      </w:r>
      <w:r>
        <w:rPr>
          <w:color w:val="000000" w:themeColor="text1"/>
          <w:lang w:eastAsia="zh-CN"/>
        </w:rPr>
        <w:fldChar w:fldCharType="separate"/>
      </w:r>
      <w:r w:rsidRPr="004C6E27">
        <w:rPr>
          <w:rFonts w:ascii="Cambria" w:cs="Times New Roman"/>
          <w:color w:val="000000"/>
          <w:lang w:eastAsia="zh-CN"/>
        </w:rPr>
        <w:t>(</w:t>
      </w:r>
      <w:del w:id="1617" w:author="Yufei Sun" w:date="2022-01-04T22:40:00Z">
        <w:r w:rsidRPr="004C6E27" w:rsidDel="004C6E27">
          <w:rPr>
            <w:rFonts w:ascii="Cambria" w:cs="Times New Roman"/>
            <w:color w:val="000000"/>
            <w:lang w:eastAsia="zh-CN"/>
          </w:rPr>
          <w:delText>林雪霏</w:delText>
        </w:r>
        <w:r w:rsidRPr="004C6E27" w:rsidDel="004C6E27">
          <w:rPr>
            <w:rFonts w:ascii="Cambria" w:cs="Times New Roman"/>
            <w:color w:val="000000"/>
            <w:lang w:eastAsia="zh-CN"/>
          </w:rPr>
          <w:delText xml:space="preserve">, </w:delText>
        </w:r>
      </w:del>
      <w:r w:rsidRPr="004C6E27">
        <w:rPr>
          <w:rFonts w:ascii="Cambria" w:cs="Times New Roman"/>
          <w:color w:val="000000"/>
          <w:lang w:eastAsia="zh-CN"/>
        </w:rPr>
        <w:t>2015)</w:t>
      </w:r>
      <w:r>
        <w:rPr>
          <w:color w:val="000000" w:themeColor="text1"/>
          <w:lang w:eastAsia="zh-CN"/>
        </w:rPr>
        <w:fldChar w:fldCharType="end"/>
      </w:r>
      <w:del w:id="1618" w:author="Yufei Sun" w:date="2022-01-04T22:39:00Z">
        <w:r w:rsidDel="004C6E27">
          <w:rPr>
            <w:color w:val="000000" w:themeColor="text1"/>
            <w:lang w:eastAsia="zh-CN"/>
          </w:rPr>
          <w:fldChar w:fldCharType="begin"/>
        </w:r>
        <w:r w:rsidDel="004C6E27">
          <w:rPr>
            <w:rFonts w:hint="eastAsia"/>
            <w:color w:val="000000" w:themeColor="text1"/>
            <w:lang w:eastAsia="zh-CN"/>
          </w:rPr>
          <w:delInstrText xml:space="preserve"> ADDIN ZOTERO_ITEM CSL_CITATION {"citationID":"r3cgdmQl","properties":{"formattedCitation":"(\\uc0\\u26519{}\\uc0\\u38634{}\\uc0\\u38671{}, 2015)","plainCitation":"(</w:delInstrText>
        </w:r>
        <w:r w:rsidDel="004C6E27">
          <w:rPr>
            <w:rFonts w:hint="eastAsia"/>
            <w:color w:val="000000" w:themeColor="text1"/>
            <w:lang w:eastAsia="zh-CN"/>
          </w:rPr>
          <w:delInstrText>林雪霏</w:delInstrText>
        </w:r>
        <w:r w:rsidDel="004C6E27">
          <w:rPr>
            <w:rFonts w:hint="eastAsia"/>
            <w:color w:val="000000" w:themeColor="text1"/>
            <w:lang w:eastAsia="zh-CN"/>
          </w:rPr>
          <w:delInstrText>, 2015)","noteIndex":0},"citationItems":[{"id":4892,"uris":["http://zotero.org/users/6284768/items/SCNVCPK6"],"uri":["http://zotero.org/users/6284768/items/SCNVCPK6"],"itemData":{"id":4892,"type":"article-journal","abstract":"</w:delInstrText>
        </w:r>
        <w:r w:rsidDel="004C6E27">
          <w:rPr>
            <w:rFonts w:hint="eastAsia"/>
            <w:color w:val="000000" w:themeColor="text1"/>
            <w:lang w:eastAsia="zh-CN"/>
          </w:rPr>
          <w:delInstrText>政府间的组织学习是政策扩散的微观机制</w:delInstrText>
        </w:r>
        <w:r w:rsidDel="004C6E27">
          <w:rPr>
            <w:rFonts w:hint="eastAsia"/>
            <w:color w:val="000000" w:themeColor="text1"/>
            <w:lang w:eastAsia="zh-CN"/>
          </w:rPr>
          <w:delInstrText>,</w:delInstrText>
        </w:r>
        <w:r w:rsidDel="004C6E27">
          <w:rPr>
            <w:rFonts w:hint="eastAsia"/>
            <w:color w:val="000000" w:themeColor="text1"/>
            <w:lang w:eastAsia="zh-CN"/>
          </w:rPr>
          <w:delInstrText>也是政策知识转移、吸收与内化的政策再生产过程。文章以</w:delInstrText>
        </w:r>
        <w:r w:rsidDel="004C6E27">
          <w:rPr>
            <w:rFonts w:hint="eastAsia"/>
            <w:color w:val="000000" w:themeColor="text1"/>
            <w:lang w:eastAsia="zh-CN"/>
          </w:rPr>
          <w:delInstrText>\"</w:delInstrText>
        </w:r>
        <w:r w:rsidDel="004C6E27">
          <w:rPr>
            <w:rFonts w:hint="eastAsia"/>
            <w:color w:val="000000" w:themeColor="text1"/>
            <w:lang w:eastAsia="zh-CN"/>
          </w:rPr>
          <w:delInstrText>城市网格化管理</w:delInstrText>
        </w:r>
        <w:r w:rsidDel="004C6E27">
          <w:rPr>
            <w:rFonts w:hint="eastAsia"/>
            <w:color w:val="000000" w:themeColor="text1"/>
            <w:lang w:eastAsia="zh-CN"/>
          </w:rPr>
          <w:delInstrText>\"</w:delInstrText>
        </w:r>
        <w:r w:rsidDel="004C6E27">
          <w:rPr>
            <w:rFonts w:hint="eastAsia"/>
            <w:color w:val="000000" w:themeColor="text1"/>
            <w:lang w:eastAsia="zh-CN"/>
          </w:rPr>
          <w:delInstrText>政策为例</w:delInstrText>
        </w:r>
        <w:r w:rsidDel="004C6E27">
          <w:rPr>
            <w:rFonts w:hint="eastAsia"/>
            <w:color w:val="000000" w:themeColor="text1"/>
            <w:lang w:eastAsia="zh-CN"/>
          </w:rPr>
          <w:delInstrText>,</w:delInstrText>
        </w:r>
        <w:r w:rsidDel="004C6E27">
          <w:rPr>
            <w:rFonts w:hint="eastAsia"/>
            <w:color w:val="000000" w:themeColor="text1"/>
            <w:lang w:eastAsia="zh-CN"/>
          </w:rPr>
          <w:delInstrText>对上海市</w:delInstrText>
        </w:r>
        <w:r w:rsidDel="004C6E27">
          <w:rPr>
            <w:rFonts w:hint="eastAsia"/>
            <w:color w:val="000000" w:themeColor="text1"/>
            <w:lang w:eastAsia="zh-CN"/>
          </w:rPr>
          <w:delInstrText>\"</w:delInstrText>
        </w:r>
        <w:r w:rsidDel="004C6E27">
          <w:rPr>
            <w:rFonts w:hint="eastAsia"/>
            <w:color w:val="000000" w:themeColor="text1"/>
            <w:lang w:eastAsia="zh-CN"/>
          </w:rPr>
          <w:delInstrText>城市网格化管理</w:delInstrText>
        </w:r>
        <w:r w:rsidDel="004C6E27">
          <w:rPr>
            <w:rFonts w:hint="eastAsia"/>
            <w:color w:val="000000" w:themeColor="text1"/>
            <w:lang w:eastAsia="zh-CN"/>
          </w:rPr>
          <w:delInstrText>\"</w:delInstrText>
        </w:r>
        <w:r w:rsidDel="004C6E27">
          <w:rPr>
            <w:rFonts w:hint="eastAsia"/>
            <w:color w:val="000000" w:themeColor="text1"/>
            <w:lang w:eastAsia="zh-CN"/>
          </w:rPr>
          <w:delInstrText>、浙江省舟山市</w:delInstrText>
        </w:r>
        <w:r w:rsidDel="004C6E27">
          <w:rPr>
            <w:rFonts w:hint="eastAsia"/>
            <w:color w:val="000000" w:themeColor="text1"/>
            <w:lang w:eastAsia="zh-CN"/>
          </w:rPr>
          <w:delInstrText>\"</w:delInstrText>
        </w:r>
        <w:r w:rsidDel="004C6E27">
          <w:rPr>
            <w:rFonts w:hint="eastAsia"/>
            <w:color w:val="000000" w:themeColor="text1"/>
            <w:lang w:eastAsia="zh-CN"/>
          </w:rPr>
          <w:delInstrText>网格化管理、组团式服务</w:delInstrText>
        </w:r>
        <w:r w:rsidDel="004C6E27">
          <w:rPr>
            <w:rFonts w:hint="eastAsia"/>
            <w:color w:val="000000" w:themeColor="text1"/>
            <w:lang w:eastAsia="zh-CN"/>
          </w:rPr>
          <w:delInstrText>\"</w:delInstrText>
        </w:r>
        <w:r w:rsidDel="004C6E27">
          <w:rPr>
            <w:rFonts w:hint="eastAsia"/>
            <w:color w:val="000000" w:themeColor="text1"/>
            <w:lang w:eastAsia="zh-CN"/>
          </w:rPr>
          <w:delInstrText>以及重庆市某区</w:delInstrText>
        </w:r>
        <w:r w:rsidDel="004C6E27">
          <w:rPr>
            <w:rFonts w:hint="eastAsia"/>
            <w:color w:val="000000" w:themeColor="text1"/>
            <w:lang w:eastAsia="zh-CN"/>
          </w:rPr>
          <w:delInstrText>\"</w:delInstrText>
        </w:r>
        <w:r w:rsidDel="004C6E27">
          <w:rPr>
            <w:rFonts w:hint="eastAsia"/>
            <w:color w:val="000000" w:themeColor="text1"/>
            <w:lang w:eastAsia="zh-CN"/>
          </w:rPr>
          <w:delInstrText>网格化社会防控体系</w:delInstrText>
        </w:r>
        <w:r w:rsidDel="004C6E27">
          <w:rPr>
            <w:rFonts w:hint="eastAsia"/>
            <w:color w:val="000000" w:themeColor="text1"/>
            <w:lang w:eastAsia="zh-CN"/>
          </w:rPr>
          <w:delInstrText>\"</w:delInstrText>
        </w:r>
        <w:r w:rsidDel="004C6E27">
          <w:rPr>
            <w:rFonts w:hint="eastAsia"/>
            <w:color w:val="000000" w:themeColor="text1"/>
            <w:lang w:eastAsia="zh-CN"/>
          </w:rPr>
          <w:delInstrText>三种再生产形式进行分析</w:delInstrText>
        </w:r>
        <w:r w:rsidDel="004C6E27">
          <w:rPr>
            <w:rFonts w:hint="eastAsia"/>
            <w:color w:val="000000" w:themeColor="text1"/>
            <w:lang w:eastAsia="zh-CN"/>
          </w:rPr>
          <w:delInstrText>,</w:delInstrText>
        </w:r>
        <w:r w:rsidDel="004C6E27">
          <w:rPr>
            <w:rFonts w:hint="eastAsia"/>
            <w:color w:val="000000" w:themeColor="text1"/>
            <w:lang w:eastAsia="zh-CN"/>
          </w:rPr>
          <w:delInstrText>发现地方政府并非被动地移植政策原型</w:delInstrText>
        </w:r>
        <w:r w:rsidDel="004C6E27">
          <w:rPr>
            <w:rFonts w:hint="eastAsia"/>
            <w:color w:val="000000" w:themeColor="text1"/>
            <w:lang w:eastAsia="zh-CN"/>
          </w:rPr>
          <w:delInstrText>,</w:delInstrText>
        </w:r>
        <w:r w:rsidDel="004C6E27">
          <w:rPr>
            <w:rFonts w:hint="eastAsia"/>
            <w:color w:val="000000" w:themeColor="text1"/>
            <w:lang w:eastAsia="zh-CN"/>
          </w:rPr>
          <w:delInstrText>而是将其作为知识起点进行选择性的吸收与改造。政府组织在技术导向学习与社会导向学习之间的复杂选择导致</w:delInstrText>
        </w:r>
        <w:r w:rsidDel="004C6E27">
          <w:rPr>
            <w:rFonts w:hint="eastAsia"/>
            <w:color w:val="000000" w:themeColor="text1"/>
            <w:lang w:eastAsia="zh-CN"/>
          </w:rPr>
          <w:delInstrText>\"</w:delInstrText>
        </w:r>
        <w:r w:rsidDel="004C6E27">
          <w:rPr>
            <w:rFonts w:hint="eastAsia"/>
            <w:color w:val="000000" w:themeColor="text1"/>
            <w:lang w:eastAsia="zh-CN"/>
          </w:rPr>
          <w:delInstrText>再生产</w:delInstrText>
        </w:r>
        <w:r w:rsidDel="004C6E27">
          <w:rPr>
            <w:rFonts w:hint="eastAsia"/>
            <w:color w:val="000000" w:themeColor="text1"/>
            <w:lang w:eastAsia="zh-CN"/>
          </w:rPr>
          <w:delInstrText>\"</w:delInstrText>
        </w:r>
        <w:r w:rsidDel="004C6E27">
          <w:rPr>
            <w:rFonts w:hint="eastAsia"/>
            <w:color w:val="000000" w:themeColor="text1"/>
            <w:lang w:eastAsia="zh-CN"/>
          </w:rPr>
          <w:delInstrText>的政策在具体形式和改革力度两个维度上不同程度地偏离了政策原型。而这种学习选择与政策再生产偏离受到三种具体机制的影响</w:delInstrText>
        </w:r>
        <w:r w:rsidDel="004C6E27">
          <w:rPr>
            <w:rFonts w:hint="eastAsia"/>
            <w:color w:val="000000" w:themeColor="text1"/>
            <w:lang w:eastAsia="zh-CN"/>
          </w:rPr>
          <w:delInstrText>,</w:delInstrText>
        </w:r>
        <w:r w:rsidDel="004C6E27">
          <w:rPr>
            <w:rFonts w:hint="eastAsia"/>
            <w:color w:val="000000" w:themeColor="text1"/>
            <w:lang w:eastAsia="zh-CN"/>
          </w:rPr>
          <w:delInstrText>即问题研判机制、不确定性规避机制与资源动员机制。三种机制共同作用于整个组织学习过程</w:delInstrText>
        </w:r>
        <w:r w:rsidDel="004C6E27">
          <w:rPr>
            <w:rFonts w:hint="eastAsia"/>
            <w:color w:val="000000" w:themeColor="text1"/>
            <w:lang w:eastAsia="zh-CN"/>
          </w:rPr>
          <w:delInstrText>,</w:delInstrText>
        </w:r>
        <w:r w:rsidDel="004C6E27">
          <w:rPr>
            <w:rFonts w:hint="eastAsia"/>
            <w:color w:val="000000" w:themeColor="text1"/>
            <w:lang w:eastAsia="zh-CN"/>
          </w:rPr>
          <w:delInstrText>使得创新政策</w:delInstrText>
        </w:r>
        <w:r w:rsidDel="004C6E27">
          <w:rPr>
            <w:rFonts w:hint="eastAsia"/>
            <w:color w:val="000000" w:themeColor="text1"/>
            <w:lang w:eastAsia="zh-CN"/>
          </w:rPr>
          <w:delInstrText>...","container-title":"</w:delInstrText>
        </w:r>
        <w:r w:rsidDel="004C6E27">
          <w:rPr>
            <w:rFonts w:hint="eastAsia"/>
            <w:color w:val="000000" w:themeColor="text1"/>
            <w:lang w:eastAsia="zh-CN"/>
          </w:rPr>
          <w:delInstrText>公共管理学报</w:delInstrText>
        </w:r>
        <w:r w:rsidDel="004C6E27">
          <w:rPr>
            <w:rFonts w:hint="eastAsia"/>
            <w:color w:val="000000" w:themeColor="text1"/>
            <w:lang w:eastAsia="zh-CN"/>
          </w:rPr>
          <w:delInstrText>","ISSN":"1672-6162","issue":"01","language":"</w:delInstrText>
        </w:r>
        <w:r w:rsidDel="004C6E27">
          <w:rPr>
            <w:rFonts w:hint="eastAsia"/>
            <w:color w:val="000000" w:themeColor="text1"/>
            <w:lang w:eastAsia="zh-CN"/>
          </w:rPr>
          <w:delInstrText>中文</w:delInstrText>
        </w:r>
        <w:r w:rsidDel="004C6E27">
          <w:rPr>
            <w:rFonts w:hint="eastAsia"/>
            <w:color w:val="000000" w:themeColor="text1"/>
            <w:lang w:eastAsia="zh-CN"/>
          </w:rPr>
          <w:delInstrText>;","page":"11-23+153-154","source":"CNKI","title":"</w:delInstrText>
        </w:r>
        <w:r w:rsidDel="004C6E27">
          <w:rPr>
            <w:rFonts w:hint="eastAsia"/>
            <w:color w:val="000000" w:themeColor="text1"/>
            <w:lang w:eastAsia="zh-CN"/>
          </w:rPr>
          <w:delInstrText>政府间组织学习与政策再生产</w:delInstrText>
        </w:r>
        <w:r w:rsidDel="004C6E27">
          <w:rPr>
            <w:rFonts w:hint="eastAsia"/>
            <w:color w:val="000000" w:themeColor="text1"/>
            <w:lang w:eastAsia="zh-CN"/>
          </w:rPr>
          <w:delInstrText>:</w:delInstrText>
        </w:r>
        <w:r w:rsidDel="004C6E27">
          <w:rPr>
            <w:rFonts w:hint="eastAsia"/>
            <w:color w:val="000000" w:themeColor="text1"/>
            <w:lang w:eastAsia="zh-CN"/>
          </w:rPr>
          <w:delInstrText>政策扩散的微观机制——以“城市网格化管理”政策为例</w:delInstrText>
        </w:r>
        <w:r w:rsidDel="004C6E27">
          <w:rPr>
            <w:rFonts w:hint="eastAsia"/>
            <w:color w:val="000000" w:themeColor="text1"/>
            <w:lang w:eastAsia="zh-CN"/>
          </w:rPr>
          <w:delInstrText>","title-short":"</w:delInstrText>
        </w:r>
        <w:r w:rsidDel="004C6E27">
          <w:rPr>
            <w:rFonts w:hint="eastAsia"/>
            <w:color w:val="000000" w:themeColor="text1"/>
            <w:lang w:eastAsia="zh-CN"/>
          </w:rPr>
          <w:delInstrText>政府间组织学习与政策再生产</w:delInstrText>
        </w:r>
        <w:r w:rsidDel="004C6E27">
          <w:rPr>
            <w:rFonts w:hint="eastAsia"/>
            <w:color w:val="000000" w:themeColor="text1"/>
            <w:lang w:eastAsia="zh-CN"/>
          </w:rPr>
          <w:delInstrText>","volume":"12","author":[{"family":"</w:delInstrText>
        </w:r>
        <w:r w:rsidDel="004C6E27">
          <w:rPr>
            <w:rFonts w:hint="eastAsia"/>
            <w:color w:val="000000" w:themeColor="text1"/>
            <w:lang w:eastAsia="zh-CN"/>
          </w:rPr>
          <w:delInstrText>林雪霏</w:delInstrText>
        </w:r>
        <w:r w:rsidDel="004C6E27">
          <w:rPr>
            <w:rFonts w:hint="eastAsia"/>
            <w:color w:val="000000" w:themeColor="text1"/>
            <w:lang w:eastAsia="zh-CN"/>
          </w:rPr>
          <w:delInstrText>","given":""}],"issued":{"date-parts":[["2015"]]},"citation-key":"LinXueFei201</w:delInstrText>
        </w:r>
        <w:r w:rsidDel="004C6E27">
          <w:rPr>
            <w:color w:val="000000" w:themeColor="text1"/>
            <w:lang w:eastAsia="zh-CN"/>
          </w:rPr>
          <w:delInstrText xml:space="preserve">5"}}],"schema":"https://github.com/citation-style-language/schema/raw/master/csl-citation.json"} </w:delInstrText>
        </w:r>
        <w:r w:rsidDel="004C6E27">
          <w:rPr>
            <w:color w:val="000000" w:themeColor="text1"/>
            <w:lang w:eastAsia="zh-CN"/>
          </w:rPr>
          <w:fldChar w:fldCharType="separate"/>
        </w:r>
        <w:r w:rsidRPr="004C6E27" w:rsidDel="004C6E27">
          <w:rPr>
            <w:rFonts w:ascii="Cambria" w:cs="Times New Roman"/>
            <w:color w:val="000000"/>
            <w:lang w:eastAsia="zh-CN"/>
          </w:rPr>
          <w:delText>(</w:delText>
        </w:r>
        <w:r w:rsidRPr="004C6E27" w:rsidDel="004C6E27">
          <w:rPr>
            <w:rFonts w:ascii="Cambria" w:cs="Times New Roman"/>
            <w:color w:val="000000"/>
            <w:lang w:eastAsia="zh-CN"/>
          </w:rPr>
          <w:delText>林雪霏</w:delText>
        </w:r>
        <w:r w:rsidRPr="004C6E27" w:rsidDel="004C6E27">
          <w:rPr>
            <w:rFonts w:ascii="Cambria" w:cs="Times New Roman"/>
            <w:color w:val="000000"/>
            <w:lang w:eastAsia="zh-CN"/>
          </w:rPr>
          <w:delText>, 2015)</w:delText>
        </w:r>
        <w:r w:rsidDel="004C6E27">
          <w:rPr>
            <w:color w:val="000000" w:themeColor="text1"/>
            <w:lang w:eastAsia="zh-CN"/>
          </w:rPr>
          <w:fldChar w:fldCharType="end"/>
        </w:r>
      </w:del>
      <w:del w:id="1619" w:author="Yufei Sun" w:date="2022-01-04T22:38:00Z">
        <w:r w:rsidDel="004C6E27">
          <w:rPr>
            <w:color w:val="000000" w:themeColor="text1"/>
            <w:lang w:eastAsia="zh-CN"/>
          </w:rPr>
          <w:fldChar w:fldCharType="begin"/>
        </w:r>
        <w:r w:rsidDel="004C6E27">
          <w:rPr>
            <w:color w:val="000000" w:themeColor="text1"/>
            <w:lang w:eastAsia="zh-CN"/>
          </w:rPr>
          <w:delInstrText xml:space="preserve"> ADDIN ZOTERO_TEMP </w:delInstrText>
        </w:r>
        <w:r w:rsidDel="004C6E27">
          <w:rPr>
            <w:color w:val="000000" w:themeColor="text1"/>
            <w:lang w:eastAsia="zh-CN"/>
          </w:rPr>
          <w:fldChar w:fldCharType="separate"/>
        </w:r>
        <w:r w:rsidDel="004C6E27">
          <w:rPr>
            <w:noProof/>
            <w:color w:val="000000" w:themeColor="text1"/>
            <w:lang w:eastAsia="zh-CN"/>
          </w:rPr>
          <w:delText>(2015)</w:delText>
        </w:r>
        <w:r w:rsidDel="004C6E27">
          <w:rPr>
            <w:color w:val="000000" w:themeColor="text1"/>
            <w:lang w:eastAsia="zh-CN"/>
          </w:rPr>
          <w:fldChar w:fldCharType="end"/>
        </w:r>
      </w:del>
      <w:ins w:id="1620" w:author="Yufei Sun" w:date="2022-01-04T22:35:00Z">
        <w:r w:rsidRPr="004C6E27">
          <w:rPr>
            <w:rFonts w:hint="eastAsia"/>
            <w:color w:val="000000" w:themeColor="text1"/>
            <w:lang w:eastAsia="zh-CN"/>
          </w:rPr>
          <w:t>通过组织学习的视角理解政策再造的过程，发现“再生产”过程会在政策形式和政策执行两个层面背离政策原型。</w:t>
        </w:r>
      </w:ins>
    </w:p>
    <w:p w14:paraId="734692E9" w14:textId="656E94EA" w:rsidR="00977E4B" w:rsidRPr="00993FFA" w:rsidRDefault="006C0E77">
      <w:pPr>
        <w:pStyle w:val="a0"/>
        <w:ind w:firstLine="480"/>
        <w:rPr>
          <w:ins w:id="1621" w:author="Yufei Sun" w:date="2021-11-22T13:50:00Z"/>
          <w:color w:val="000000" w:themeColor="text1"/>
          <w:lang w:eastAsia="zh-CN"/>
          <w:rPrChange w:id="1622" w:author="Yufei Sun" w:date="2022-01-04T22:28:00Z">
            <w:rPr>
              <w:ins w:id="1623" w:author="Yufei Sun" w:date="2021-11-22T13:50:00Z"/>
              <w:lang w:eastAsia="zh-CN"/>
            </w:rPr>
          </w:rPrChange>
        </w:rPr>
      </w:pPr>
      <w:del w:id="1624" w:author="Yufei Sun" w:date="2021-11-22T13:48:00Z">
        <w:r w:rsidRPr="00993FFA" w:rsidDel="00454BB9">
          <w:rPr>
            <w:color w:val="000000" w:themeColor="text1"/>
            <w:lang w:eastAsia="zh-CN"/>
            <w:rPrChange w:id="1625" w:author="Yufei Sun" w:date="2022-01-04T22:28:00Z">
              <w:rPr>
                <w:lang w:eastAsia="zh-CN"/>
              </w:rPr>
            </w:rPrChange>
          </w:rPr>
          <w:delText>；</w:delText>
        </w:r>
      </w:del>
      <w:ins w:id="1626" w:author="Yufei Sun" w:date="2021-11-22T13:49:00Z">
        <w:r w:rsidR="00454BB9" w:rsidRPr="00993FFA">
          <w:rPr>
            <w:rFonts w:hint="eastAsia"/>
            <w:color w:val="000000" w:themeColor="text1"/>
            <w:lang w:eastAsia="zh-CN"/>
            <w:rPrChange w:id="1627" w:author="Yufei Sun" w:date="2022-01-04T22:28:00Z">
              <w:rPr>
                <w:rFonts w:hint="eastAsia"/>
                <w:lang w:eastAsia="zh-CN"/>
              </w:rPr>
            </w:rPrChange>
          </w:rPr>
          <w:t>更为</w:t>
        </w:r>
      </w:ins>
      <w:del w:id="1628" w:author="Yufei Sun" w:date="2021-11-22T13:49:00Z">
        <w:r w:rsidRPr="00993FFA" w:rsidDel="00454BB9">
          <w:rPr>
            <w:color w:val="000000" w:themeColor="text1"/>
            <w:lang w:eastAsia="zh-CN"/>
            <w:rPrChange w:id="1629" w:author="Yufei Sun" w:date="2022-01-04T22:28:00Z">
              <w:rPr>
                <w:lang w:eastAsia="zh-CN"/>
              </w:rPr>
            </w:rPrChange>
          </w:rPr>
          <w:delText>最</w:delText>
        </w:r>
      </w:del>
      <w:r w:rsidRPr="00993FFA">
        <w:rPr>
          <w:color w:val="000000" w:themeColor="text1"/>
          <w:lang w:eastAsia="zh-CN"/>
          <w:rPrChange w:id="1630" w:author="Yufei Sun" w:date="2022-01-04T22:28:00Z">
            <w:rPr>
              <w:lang w:eastAsia="zh-CN"/>
            </w:rPr>
          </w:rPrChange>
        </w:rPr>
        <w:t>重要的是，选择偏好</w:t>
      </w:r>
      <w:ins w:id="1631" w:author="Yufei Sun" w:date="2022-01-04T22:40:00Z">
        <w:r w:rsidR="004C6E27">
          <w:rPr>
            <w:rFonts w:hint="eastAsia"/>
            <w:color w:val="000000" w:themeColor="text1"/>
            <w:lang w:eastAsia="zh-CN"/>
          </w:rPr>
          <w:t>、</w:t>
        </w:r>
      </w:ins>
      <w:del w:id="1632" w:author="Yufei Sun" w:date="2022-01-04T22:40:00Z">
        <w:r w:rsidRPr="00993FFA" w:rsidDel="004C6E27">
          <w:rPr>
            <w:color w:val="000000" w:themeColor="text1"/>
            <w:lang w:eastAsia="zh-CN"/>
            <w:rPrChange w:id="1633" w:author="Yufei Sun" w:date="2022-01-04T22:28:00Z">
              <w:rPr>
                <w:lang w:eastAsia="zh-CN"/>
              </w:rPr>
            </w:rPrChange>
          </w:rPr>
          <w:delText>和</w:delText>
        </w:r>
      </w:del>
      <w:r w:rsidRPr="00993FFA">
        <w:rPr>
          <w:color w:val="000000" w:themeColor="text1"/>
          <w:lang w:eastAsia="zh-CN"/>
          <w:rPrChange w:id="1634" w:author="Yufei Sun" w:date="2022-01-04T22:28:00Z">
            <w:rPr>
              <w:lang w:eastAsia="zh-CN"/>
            </w:rPr>
          </w:rPrChange>
        </w:rPr>
        <w:t>实现目标</w:t>
      </w:r>
      <w:ins w:id="1635" w:author="Yufei Sun" w:date="2022-01-04T22:41:00Z">
        <w:r w:rsidR="004C6E27">
          <w:rPr>
            <w:rFonts w:hint="eastAsia"/>
            <w:color w:val="000000" w:themeColor="text1"/>
            <w:lang w:eastAsia="zh-CN"/>
          </w:rPr>
          <w:t>以及“政策再造”</w:t>
        </w:r>
      </w:ins>
      <w:r w:rsidRPr="00993FFA">
        <w:rPr>
          <w:color w:val="000000" w:themeColor="text1"/>
          <w:lang w:eastAsia="zh-CN"/>
          <w:rPrChange w:id="1636" w:author="Yufei Sun" w:date="2022-01-04T22:28:00Z">
            <w:rPr>
              <w:lang w:eastAsia="zh-CN"/>
            </w:rPr>
          </w:rPrChange>
        </w:rPr>
        <w:t>的前提是内部行为者有足够的能力来</w:t>
      </w:r>
      <w:ins w:id="1637" w:author="Yufei Sun" w:date="2022-01-04T22:43:00Z">
        <w:r w:rsidR="00B37E29">
          <w:rPr>
            <w:rFonts w:hint="eastAsia"/>
            <w:color w:val="000000" w:themeColor="text1"/>
            <w:lang w:eastAsia="zh-CN"/>
          </w:rPr>
          <w:t>影响</w:t>
        </w:r>
      </w:ins>
      <w:del w:id="1638" w:author="Yufei Sun" w:date="2022-01-04T22:43:00Z">
        <w:r w:rsidRPr="00993FFA" w:rsidDel="00B37E29">
          <w:rPr>
            <w:color w:val="000000" w:themeColor="text1"/>
            <w:lang w:eastAsia="zh-CN"/>
            <w:rPrChange w:id="1639" w:author="Yufei Sun" w:date="2022-01-04T22:28:00Z">
              <w:rPr>
                <w:lang w:eastAsia="zh-CN"/>
              </w:rPr>
            </w:rPrChange>
          </w:rPr>
          <w:delText>进行</w:delText>
        </w:r>
      </w:del>
      <w:r w:rsidRPr="00993FFA">
        <w:rPr>
          <w:color w:val="000000" w:themeColor="text1"/>
          <w:lang w:eastAsia="zh-CN"/>
          <w:rPrChange w:id="1640" w:author="Yufei Sun" w:date="2022-01-04T22:28:00Z">
            <w:rPr>
              <w:lang w:eastAsia="zh-CN"/>
            </w:rPr>
          </w:rPrChange>
        </w:rPr>
        <w:t>政策创新和政策扩散。</w:t>
      </w:r>
      <w:ins w:id="1641" w:author="Yufei Sun" w:date="2021-11-22T13:51:00Z">
        <w:r w:rsidR="00454BB9" w:rsidRPr="00993FFA">
          <w:rPr>
            <w:rFonts w:hint="eastAsia"/>
            <w:color w:val="000000" w:themeColor="text1"/>
            <w:lang w:eastAsia="zh-CN"/>
            <w:rPrChange w:id="1642" w:author="Yufei Sun" w:date="2022-01-04T22:28:00Z">
              <w:rPr>
                <w:rFonts w:hint="eastAsia"/>
                <w:lang w:eastAsia="zh-CN"/>
              </w:rPr>
            </w:rPrChange>
          </w:rPr>
          <w:t>内部行为者的能力可以通过多种方式影响政策扩散的过程，</w:t>
        </w:r>
      </w:ins>
      <w:ins w:id="1643" w:author="Yufei Sun" w:date="2021-11-22T13:49:00Z">
        <w:r w:rsidR="00454BB9" w:rsidRPr="00993FFA">
          <w:rPr>
            <w:rFonts w:hint="eastAsia"/>
            <w:color w:val="000000" w:themeColor="text1"/>
            <w:lang w:eastAsia="zh-CN"/>
            <w:rPrChange w:id="1644" w:author="Yufei Sun" w:date="2022-01-04T22:28:00Z">
              <w:rPr>
                <w:rFonts w:hint="eastAsia"/>
                <w:lang w:eastAsia="zh-CN"/>
              </w:rPr>
            </w:rPrChange>
          </w:rPr>
          <w:t>现有研究从</w:t>
        </w:r>
      </w:ins>
      <w:r w:rsidRPr="00993FFA">
        <w:rPr>
          <w:color w:val="000000" w:themeColor="text1"/>
          <w:lang w:eastAsia="zh-CN"/>
          <w:rPrChange w:id="1645" w:author="Yufei Sun" w:date="2022-01-04T22:28:00Z">
            <w:rPr>
              <w:lang w:eastAsia="zh-CN"/>
            </w:rPr>
          </w:rPrChange>
        </w:rPr>
        <w:t>“</w:t>
      </w:r>
      <w:r w:rsidRPr="00993FFA">
        <w:rPr>
          <w:color w:val="000000" w:themeColor="text1"/>
          <w:lang w:eastAsia="zh-CN"/>
          <w:rPrChange w:id="1646" w:author="Yufei Sun" w:date="2022-01-04T22:28:00Z">
            <w:rPr>
              <w:lang w:eastAsia="zh-CN"/>
            </w:rPr>
          </w:rPrChange>
        </w:rPr>
        <w:t>立法专业性</w:t>
      </w:r>
      <w:r w:rsidRPr="00993FFA">
        <w:rPr>
          <w:color w:val="000000" w:themeColor="text1"/>
          <w:lang w:eastAsia="zh-CN"/>
          <w:rPrChange w:id="1647" w:author="Yufei Sun" w:date="2022-01-04T22:28:00Z">
            <w:rPr>
              <w:lang w:eastAsia="zh-CN"/>
            </w:rPr>
          </w:rPrChange>
        </w:rPr>
        <w:t>”(</w:t>
      </w:r>
      <w:r w:rsidR="00347073" w:rsidRPr="00993FFA">
        <w:rPr>
          <w:color w:val="000000" w:themeColor="text1"/>
          <w:rPrChange w:id="1648" w:author="Yufei Sun" w:date="2022-01-04T22:28:00Z">
            <w:rPr/>
          </w:rPrChange>
        </w:rPr>
        <w:fldChar w:fldCharType="begin"/>
      </w:r>
      <w:r w:rsidR="00347073" w:rsidRPr="00993FFA">
        <w:rPr>
          <w:color w:val="000000" w:themeColor="text1"/>
          <w:lang w:eastAsia="zh-CN"/>
          <w:rPrChange w:id="1649" w:author="Yufei Sun" w:date="2022-01-04T22:28:00Z">
            <w:rPr>
              <w:lang w:eastAsia="zh-CN"/>
            </w:rPr>
          </w:rPrChange>
        </w:rPr>
        <w:instrText xml:space="preserve"> HYPERLINK \l "ref-HuberShipan2002" \h </w:instrText>
      </w:r>
      <w:r w:rsidR="00347073" w:rsidRPr="00993FFA">
        <w:rPr>
          <w:color w:val="000000" w:themeColor="text1"/>
          <w:rPrChange w:id="1650" w:author="Yufei Sun" w:date="2022-01-04T22:28:00Z">
            <w:rPr/>
          </w:rPrChange>
        </w:rPr>
        <w:fldChar w:fldCharType="separate"/>
      </w:r>
      <w:r w:rsidRPr="00993FFA">
        <w:rPr>
          <w:rStyle w:val="ae"/>
          <w:color w:val="000000" w:themeColor="text1"/>
          <w:lang w:eastAsia="zh-CN"/>
          <w:rPrChange w:id="1651" w:author="Yufei Sun" w:date="2022-01-04T22:28:00Z">
            <w:rPr>
              <w:rStyle w:val="ae"/>
              <w:lang w:eastAsia="zh-CN"/>
            </w:rPr>
          </w:rPrChange>
        </w:rPr>
        <w:t xml:space="preserve">HUBER </w:t>
      </w:r>
      <w:r w:rsidRPr="00993FFA">
        <w:rPr>
          <w:rStyle w:val="ae"/>
          <w:color w:val="000000" w:themeColor="text1"/>
          <w:lang w:eastAsia="zh-CN"/>
          <w:rPrChange w:id="1652" w:author="Yufei Sun" w:date="2022-01-04T22:28:00Z">
            <w:rPr>
              <w:rStyle w:val="ae"/>
              <w:lang w:eastAsia="zh-CN"/>
            </w:rPr>
          </w:rPrChange>
        </w:rPr>
        <w:t>等</w:t>
      </w:r>
      <w:r w:rsidRPr="00993FFA">
        <w:rPr>
          <w:rStyle w:val="ae"/>
          <w:color w:val="000000" w:themeColor="text1"/>
          <w:lang w:eastAsia="zh-CN"/>
          <w:rPrChange w:id="1653" w:author="Yufei Sun" w:date="2022-01-04T22:28:00Z">
            <w:rPr>
              <w:rStyle w:val="ae"/>
              <w:lang w:eastAsia="zh-CN"/>
            </w:rPr>
          </w:rPrChange>
        </w:rPr>
        <w:t>, 2002</w:t>
      </w:r>
      <w:r w:rsidR="00347073" w:rsidRPr="00993FFA">
        <w:rPr>
          <w:rStyle w:val="ae"/>
          <w:color w:val="000000" w:themeColor="text1"/>
          <w:lang w:eastAsia="zh-CN"/>
          <w:rPrChange w:id="1654" w:author="Yufei Sun" w:date="2022-01-04T22:28:00Z">
            <w:rPr>
              <w:rStyle w:val="ae"/>
              <w:lang w:eastAsia="zh-CN"/>
            </w:rPr>
          </w:rPrChange>
        </w:rPr>
        <w:fldChar w:fldCharType="end"/>
      </w:r>
      <w:r w:rsidRPr="00993FFA">
        <w:rPr>
          <w:color w:val="000000" w:themeColor="text1"/>
          <w:lang w:eastAsia="zh-CN"/>
          <w:rPrChange w:id="1655" w:author="Yufei Sun" w:date="2022-01-04T22:28:00Z">
            <w:rPr>
              <w:lang w:eastAsia="zh-CN"/>
            </w:rPr>
          </w:rPrChange>
        </w:rPr>
        <w:t>)</w:t>
      </w:r>
      <w:r w:rsidRPr="00993FFA">
        <w:rPr>
          <w:color w:val="000000" w:themeColor="text1"/>
          <w:lang w:eastAsia="zh-CN"/>
          <w:rPrChange w:id="1656" w:author="Yufei Sun" w:date="2022-01-04T22:28:00Z">
            <w:rPr>
              <w:lang w:eastAsia="zh-CN"/>
            </w:rPr>
          </w:rPrChange>
        </w:rPr>
        <w:t>、</w:t>
      </w:r>
      <w:r w:rsidRPr="00993FFA">
        <w:rPr>
          <w:color w:val="000000" w:themeColor="text1"/>
          <w:lang w:eastAsia="zh-CN"/>
          <w:rPrChange w:id="1657" w:author="Yufei Sun" w:date="2022-01-04T22:28:00Z">
            <w:rPr>
              <w:lang w:eastAsia="zh-CN"/>
            </w:rPr>
          </w:rPrChange>
        </w:rPr>
        <w:t>“</w:t>
      </w:r>
      <w:r w:rsidRPr="00993FFA">
        <w:rPr>
          <w:color w:val="000000" w:themeColor="text1"/>
          <w:lang w:eastAsia="zh-CN"/>
          <w:rPrChange w:id="1658" w:author="Yufei Sun" w:date="2022-01-04T22:28:00Z">
            <w:rPr>
              <w:lang w:eastAsia="zh-CN"/>
            </w:rPr>
          </w:rPrChange>
        </w:rPr>
        <w:t>时间有限性</w:t>
      </w:r>
      <w:r w:rsidRPr="00993FFA">
        <w:rPr>
          <w:color w:val="000000" w:themeColor="text1"/>
          <w:lang w:eastAsia="zh-CN"/>
          <w:rPrChange w:id="1659" w:author="Yufei Sun" w:date="2022-01-04T22:28:00Z">
            <w:rPr>
              <w:lang w:eastAsia="zh-CN"/>
            </w:rPr>
          </w:rPrChange>
        </w:rPr>
        <w:t>”</w:t>
      </w:r>
      <w:r w:rsidRPr="00993FFA">
        <w:rPr>
          <w:color w:val="000000" w:themeColor="text1"/>
          <w:lang w:eastAsia="zh-CN"/>
          <w:rPrChange w:id="1660" w:author="Yufei Sun" w:date="2022-01-04T22:28:00Z">
            <w:rPr>
              <w:lang w:eastAsia="zh-CN"/>
            </w:rPr>
          </w:rPrChange>
        </w:rPr>
        <w:t>和</w:t>
      </w:r>
      <w:r w:rsidRPr="00993FFA">
        <w:rPr>
          <w:color w:val="000000" w:themeColor="text1"/>
          <w:lang w:eastAsia="zh-CN"/>
          <w:rPrChange w:id="1661" w:author="Yufei Sun" w:date="2022-01-04T22:28:00Z">
            <w:rPr>
              <w:lang w:eastAsia="zh-CN"/>
            </w:rPr>
          </w:rPrChange>
        </w:rPr>
        <w:t>“</w:t>
      </w:r>
      <w:r w:rsidRPr="00993FFA">
        <w:rPr>
          <w:color w:val="000000" w:themeColor="text1"/>
          <w:lang w:eastAsia="zh-CN"/>
          <w:rPrChange w:id="1662" w:author="Yufei Sun" w:date="2022-01-04T22:28:00Z">
            <w:rPr>
              <w:lang w:eastAsia="zh-CN"/>
            </w:rPr>
          </w:rPrChange>
        </w:rPr>
        <w:t>信息有限性</w:t>
      </w:r>
      <w:r w:rsidRPr="00993FFA">
        <w:rPr>
          <w:color w:val="000000" w:themeColor="text1"/>
          <w:lang w:eastAsia="zh-CN"/>
          <w:rPrChange w:id="1663" w:author="Yufei Sun" w:date="2022-01-04T22:28:00Z">
            <w:rPr>
              <w:lang w:eastAsia="zh-CN"/>
            </w:rPr>
          </w:rPrChange>
        </w:rPr>
        <w:t>”(</w:t>
      </w:r>
      <w:r w:rsidR="00347073" w:rsidRPr="00993FFA">
        <w:rPr>
          <w:color w:val="000000" w:themeColor="text1"/>
          <w:rPrChange w:id="1664" w:author="Yufei Sun" w:date="2022-01-04T22:28:00Z">
            <w:rPr/>
          </w:rPrChange>
        </w:rPr>
        <w:fldChar w:fldCharType="begin"/>
      </w:r>
      <w:r w:rsidR="00347073" w:rsidRPr="00993FFA">
        <w:rPr>
          <w:color w:val="000000" w:themeColor="text1"/>
          <w:lang w:eastAsia="zh-CN"/>
          <w:rPrChange w:id="1665" w:author="Yufei Sun" w:date="2022-01-04T22:28:00Z">
            <w:rPr>
              <w:lang w:eastAsia="zh-CN"/>
            </w:rPr>
          </w:rPrChange>
        </w:rPr>
        <w:instrText xml:space="preserve"> HYPERLINK \l "ref-Weyland2005" \h </w:instrText>
      </w:r>
      <w:r w:rsidR="00347073" w:rsidRPr="00993FFA">
        <w:rPr>
          <w:color w:val="000000" w:themeColor="text1"/>
          <w:rPrChange w:id="1666" w:author="Yufei Sun" w:date="2022-01-04T22:28:00Z">
            <w:rPr/>
          </w:rPrChange>
        </w:rPr>
        <w:fldChar w:fldCharType="separate"/>
      </w:r>
      <w:r w:rsidRPr="00993FFA">
        <w:rPr>
          <w:rStyle w:val="ae"/>
          <w:color w:val="000000" w:themeColor="text1"/>
          <w:lang w:eastAsia="zh-CN"/>
          <w:rPrChange w:id="1667" w:author="Yufei Sun" w:date="2022-01-04T22:28:00Z">
            <w:rPr>
              <w:rStyle w:val="ae"/>
              <w:lang w:eastAsia="zh-CN"/>
            </w:rPr>
          </w:rPrChange>
        </w:rPr>
        <w:t>WEYLAND, 2005</w:t>
      </w:r>
      <w:r w:rsidR="00347073" w:rsidRPr="00993FFA">
        <w:rPr>
          <w:rStyle w:val="ae"/>
          <w:color w:val="000000" w:themeColor="text1"/>
          <w:lang w:eastAsia="zh-CN"/>
          <w:rPrChange w:id="1668" w:author="Yufei Sun" w:date="2022-01-04T22:28:00Z">
            <w:rPr>
              <w:rStyle w:val="ae"/>
              <w:lang w:eastAsia="zh-CN"/>
            </w:rPr>
          </w:rPrChange>
        </w:rPr>
        <w:fldChar w:fldCharType="end"/>
      </w:r>
      <w:r w:rsidRPr="00993FFA">
        <w:rPr>
          <w:color w:val="000000" w:themeColor="text1"/>
          <w:lang w:eastAsia="zh-CN"/>
          <w:rPrChange w:id="1669" w:author="Yufei Sun" w:date="2022-01-04T22:28:00Z">
            <w:rPr>
              <w:lang w:eastAsia="zh-CN"/>
            </w:rPr>
          </w:rPrChange>
        </w:rPr>
        <w:t>)</w:t>
      </w:r>
      <w:ins w:id="1670" w:author="Yufei Sun" w:date="2021-11-22T13:49:00Z">
        <w:r w:rsidR="00454BB9" w:rsidRPr="00993FFA">
          <w:rPr>
            <w:rFonts w:hint="eastAsia"/>
            <w:color w:val="000000" w:themeColor="text1"/>
            <w:lang w:eastAsia="zh-CN"/>
            <w:rPrChange w:id="1671" w:author="Yufei Sun" w:date="2022-01-04T22:28:00Z">
              <w:rPr>
                <w:rFonts w:hint="eastAsia"/>
                <w:lang w:eastAsia="zh-CN"/>
              </w:rPr>
            </w:rPrChange>
          </w:rPr>
          <w:t>角度检验了影响</w:t>
        </w:r>
      </w:ins>
      <w:del w:id="1672" w:author="Yufei Sun" w:date="2021-11-22T13:49:00Z">
        <w:r w:rsidRPr="00993FFA" w:rsidDel="00454BB9">
          <w:rPr>
            <w:color w:val="000000" w:themeColor="text1"/>
            <w:lang w:eastAsia="zh-CN"/>
            <w:rPrChange w:id="1673" w:author="Yufei Sun" w:date="2022-01-04T22:28:00Z">
              <w:rPr>
                <w:lang w:eastAsia="zh-CN"/>
              </w:rPr>
            </w:rPrChange>
          </w:rPr>
          <w:delText>共同影响着</w:delText>
        </w:r>
      </w:del>
      <w:r w:rsidRPr="00993FFA">
        <w:rPr>
          <w:color w:val="000000" w:themeColor="text1"/>
          <w:lang w:eastAsia="zh-CN"/>
          <w:rPrChange w:id="1674" w:author="Yufei Sun" w:date="2022-01-04T22:28:00Z">
            <w:rPr>
              <w:lang w:eastAsia="zh-CN"/>
            </w:rPr>
          </w:rPrChange>
        </w:rPr>
        <w:t>政策制定者</w:t>
      </w:r>
      <w:del w:id="1675" w:author="Yufei Sun" w:date="2021-11-22T13:49:00Z">
        <w:r w:rsidRPr="00993FFA" w:rsidDel="00454BB9">
          <w:rPr>
            <w:color w:val="000000" w:themeColor="text1"/>
            <w:lang w:eastAsia="zh-CN"/>
            <w:rPrChange w:id="1676" w:author="Yufei Sun" w:date="2022-01-04T22:28:00Z">
              <w:rPr>
                <w:lang w:eastAsia="zh-CN"/>
              </w:rPr>
            </w:rPrChange>
          </w:rPr>
          <w:delText>的</w:delText>
        </w:r>
      </w:del>
      <w:r w:rsidRPr="00993FFA">
        <w:rPr>
          <w:color w:val="000000" w:themeColor="text1"/>
          <w:lang w:eastAsia="zh-CN"/>
          <w:rPrChange w:id="1677" w:author="Yufei Sun" w:date="2022-01-04T22:28:00Z">
            <w:rPr>
              <w:lang w:eastAsia="zh-CN"/>
            </w:rPr>
          </w:rPrChange>
        </w:rPr>
        <w:t>能力</w:t>
      </w:r>
      <w:ins w:id="1678" w:author="Yufei Sun" w:date="2021-11-22T13:49:00Z">
        <w:r w:rsidR="00454BB9" w:rsidRPr="00993FFA">
          <w:rPr>
            <w:rFonts w:hint="eastAsia"/>
            <w:color w:val="000000" w:themeColor="text1"/>
            <w:lang w:eastAsia="zh-CN"/>
            <w:rPrChange w:id="1679" w:author="Yufei Sun" w:date="2022-01-04T22:28:00Z">
              <w:rPr>
                <w:rFonts w:hint="eastAsia"/>
                <w:lang w:eastAsia="zh-CN"/>
              </w:rPr>
            </w:rPrChange>
          </w:rPr>
          <w:t>的因素</w:t>
        </w:r>
      </w:ins>
      <w:r w:rsidRPr="00993FFA">
        <w:rPr>
          <w:color w:val="000000" w:themeColor="text1"/>
          <w:lang w:eastAsia="zh-CN"/>
          <w:rPrChange w:id="1680" w:author="Yufei Sun" w:date="2022-01-04T22:28:00Z">
            <w:rPr>
              <w:lang w:eastAsia="zh-CN"/>
            </w:rPr>
          </w:rPrChange>
        </w:rPr>
        <w:t>。</w:t>
      </w:r>
      <w:ins w:id="1681" w:author="Yufei Sun" w:date="2021-11-22T13:52:00Z">
        <w:r w:rsidR="00454BB9" w:rsidRPr="00993FFA">
          <w:rPr>
            <w:rFonts w:hint="eastAsia"/>
            <w:color w:val="000000" w:themeColor="text1"/>
            <w:lang w:eastAsia="zh-CN"/>
            <w:rPrChange w:id="1682" w:author="Yufei Sun" w:date="2022-01-04T22:28:00Z">
              <w:rPr>
                <w:rFonts w:hint="eastAsia"/>
                <w:lang w:eastAsia="zh-CN"/>
              </w:rPr>
            </w:rPrChange>
          </w:rPr>
          <w:t>但现有研究鲜有关注地方政府作为整体的治理能力，及政策完成预期</w:t>
        </w:r>
      </w:ins>
      <w:ins w:id="1683" w:author="Yufei Sun" w:date="2021-11-22T13:53:00Z">
        <w:r w:rsidR="00454BB9" w:rsidRPr="00993FFA">
          <w:rPr>
            <w:rFonts w:hint="eastAsia"/>
            <w:color w:val="000000" w:themeColor="text1"/>
            <w:lang w:eastAsia="zh-CN"/>
            <w:rPrChange w:id="1684" w:author="Yufei Sun" w:date="2022-01-04T22:28:00Z">
              <w:rPr>
                <w:rFonts w:hint="eastAsia"/>
                <w:lang w:eastAsia="zh-CN"/>
              </w:rPr>
            </w:rPrChange>
          </w:rPr>
          <w:t>对内部参与者政策扩散的影响。</w:t>
        </w:r>
      </w:ins>
    </w:p>
    <w:p w14:paraId="5CB551C2" w14:textId="24DD44EC" w:rsidR="00454BB9" w:rsidRPr="00993FFA" w:rsidDel="00A268A1" w:rsidRDefault="00454BB9">
      <w:pPr>
        <w:pStyle w:val="a0"/>
        <w:ind w:firstLine="480"/>
        <w:rPr>
          <w:del w:id="1685" w:author="杨雪冬" w:date="2021-11-23T09:09:00Z"/>
          <w:color w:val="000000" w:themeColor="text1"/>
          <w:lang w:eastAsia="zh-CN"/>
          <w:rPrChange w:id="1686" w:author="Yufei Sun" w:date="2022-01-04T22:28:00Z">
            <w:rPr>
              <w:del w:id="1687" w:author="杨雪冬" w:date="2021-11-23T09:09:00Z"/>
              <w:lang w:eastAsia="zh-CN"/>
            </w:rPr>
          </w:rPrChange>
        </w:rPr>
      </w:pPr>
    </w:p>
    <w:p w14:paraId="757EFBF6" w14:textId="77777777" w:rsidR="00977E4B" w:rsidRPr="00993FFA" w:rsidRDefault="006C0E77">
      <w:pPr>
        <w:pStyle w:val="a0"/>
        <w:ind w:firstLine="480"/>
        <w:rPr>
          <w:color w:val="000000" w:themeColor="text1"/>
          <w:lang w:eastAsia="zh-CN"/>
          <w:rPrChange w:id="1688" w:author="Yufei Sun" w:date="2022-01-04T22:28:00Z">
            <w:rPr>
              <w:lang w:eastAsia="zh-CN"/>
            </w:rPr>
          </w:rPrChange>
        </w:rPr>
      </w:pPr>
      <w:r w:rsidRPr="00993FFA">
        <w:rPr>
          <w:color w:val="000000" w:themeColor="text1"/>
          <w:lang w:eastAsia="zh-CN"/>
          <w:rPrChange w:id="1689" w:author="Yufei Sun" w:date="2022-01-04T22:28:00Z">
            <w:rPr>
              <w:lang w:eastAsia="zh-CN"/>
            </w:rPr>
          </w:rPrChange>
        </w:rPr>
        <w:t>在</w:t>
      </w:r>
      <w:r w:rsidRPr="00993FFA">
        <w:rPr>
          <w:color w:val="000000" w:themeColor="text1"/>
          <w:lang w:eastAsia="zh-CN"/>
          <w:rPrChange w:id="1690" w:author="Yufei Sun" w:date="2022-01-04T22:28:00Z">
            <w:rPr>
              <w:lang w:eastAsia="zh-CN"/>
            </w:rPr>
          </w:rPrChange>
        </w:rPr>
        <w:t>“</w:t>
      </w:r>
      <w:r w:rsidRPr="00993FFA">
        <w:rPr>
          <w:color w:val="000000" w:themeColor="text1"/>
          <w:lang w:eastAsia="zh-CN"/>
          <w:rPrChange w:id="1691" w:author="Yufei Sun" w:date="2022-01-04T22:28:00Z">
            <w:rPr>
              <w:lang w:eastAsia="zh-CN"/>
            </w:rPr>
          </w:rPrChange>
        </w:rPr>
        <w:t>压力型体制</w:t>
      </w:r>
      <w:r w:rsidRPr="00993FFA">
        <w:rPr>
          <w:color w:val="000000" w:themeColor="text1"/>
          <w:lang w:eastAsia="zh-CN"/>
          <w:rPrChange w:id="1692" w:author="Yufei Sun" w:date="2022-01-04T22:28:00Z">
            <w:rPr>
              <w:lang w:eastAsia="zh-CN"/>
            </w:rPr>
          </w:rPrChange>
        </w:rPr>
        <w:t>”</w:t>
      </w:r>
      <w:r w:rsidRPr="00993FFA">
        <w:rPr>
          <w:color w:val="000000" w:themeColor="text1"/>
          <w:lang w:eastAsia="zh-CN"/>
          <w:rPrChange w:id="1693" w:author="Yufei Sun" w:date="2022-01-04T22:28:00Z">
            <w:rPr>
              <w:lang w:eastAsia="zh-CN"/>
            </w:rPr>
          </w:rPrChange>
        </w:rPr>
        <w:t>下地方治理过程中，政策文本再现了地方政府</w:t>
      </w:r>
      <w:r w:rsidRPr="00993FFA">
        <w:rPr>
          <w:color w:val="000000" w:themeColor="text1"/>
          <w:lang w:eastAsia="zh-CN"/>
          <w:rPrChange w:id="1694" w:author="Yufei Sun" w:date="2022-01-04T22:28:00Z">
            <w:rPr>
              <w:lang w:eastAsia="zh-CN"/>
            </w:rPr>
          </w:rPrChange>
        </w:rPr>
        <w:t>“</w:t>
      </w:r>
      <w:r w:rsidRPr="00993FFA">
        <w:rPr>
          <w:color w:val="000000" w:themeColor="text1"/>
          <w:lang w:eastAsia="zh-CN"/>
          <w:rPrChange w:id="1695" w:author="Yufei Sun" w:date="2022-01-04T22:28:00Z">
            <w:rPr>
              <w:lang w:eastAsia="zh-CN"/>
            </w:rPr>
          </w:rPrChange>
        </w:rPr>
        <w:t>受压</w:t>
      </w:r>
      <w:r w:rsidRPr="00993FFA">
        <w:rPr>
          <w:color w:val="000000" w:themeColor="text1"/>
          <w:lang w:eastAsia="zh-CN"/>
          <w:rPrChange w:id="1696" w:author="Yufei Sun" w:date="2022-01-04T22:28:00Z">
            <w:rPr>
              <w:lang w:eastAsia="zh-CN"/>
            </w:rPr>
          </w:rPrChange>
        </w:rPr>
        <w:t>”</w:t>
      </w:r>
      <w:r w:rsidRPr="00993FFA">
        <w:rPr>
          <w:color w:val="000000" w:themeColor="text1"/>
          <w:lang w:eastAsia="zh-CN"/>
          <w:rPrChange w:id="1697" w:author="Yufei Sun" w:date="2022-01-04T22:28:00Z">
            <w:rPr>
              <w:lang w:eastAsia="zh-CN"/>
            </w:rPr>
          </w:rPrChange>
        </w:rPr>
        <w:t>、</w:t>
      </w:r>
      <w:r w:rsidRPr="00993FFA">
        <w:rPr>
          <w:color w:val="000000" w:themeColor="text1"/>
          <w:lang w:eastAsia="zh-CN"/>
          <w:rPrChange w:id="1698" w:author="Yufei Sun" w:date="2022-01-04T22:28:00Z">
            <w:rPr>
              <w:lang w:eastAsia="zh-CN"/>
            </w:rPr>
          </w:rPrChange>
        </w:rPr>
        <w:t>“</w:t>
      </w:r>
      <w:r w:rsidRPr="00993FFA">
        <w:rPr>
          <w:color w:val="000000" w:themeColor="text1"/>
          <w:lang w:eastAsia="zh-CN"/>
          <w:rPrChange w:id="1699" w:author="Yufei Sun" w:date="2022-01-04T22:28:00Z">
            <w:rPr>
              <w:lang w:eastAsia="zh-CN"/>
            </w:rPr>
          </w:rPrChange>
        </w:rPr>
        <w:t>承压</w:t>
      </w:r>
      <w:r w:rsidRPr="00993FFA">
        <w:rPr>
          <w:color w:val="000000" w:themeColor="text1"/>
          <w:lang w:eastAsia="zh-CN"/>
          <w:rPrChange w:id="1700" w:author="Yufei Sun" w:date="2022-01-04T22:28:00Z">
            <w:rPr>
              <w:lang w:eastAsia="zh-CN"/>
            </w:rPr>
          </w:rPrChange>
        </w:rPr>
        <w:t>”</w:t>
      </w:r>
      <w:r w:rsidRPr="00993FFA">
        <w:rPr>
          <w:color w:val="000000" w:themeColor="text1"/>
          <w:lang w:eastAsia="zh-CN"/>
          <w:rPrChange w:id="1701" w:author="Yufei Sun" w:date="2022-01-04T22:28:00Z">
            <w:rPr>
              <w:lang w:eastAsia="zh-CN"/>
            </w:rPr>
          </w:rPrChange>
        </w:rPr>
        <w:t>和</w:t>
      </w:r>
      <w:r w:rsidRPr="00993FFA">
        <w:rPr>
          <w:color w:val="000000" w:themeColor="text1"/>
          <w:lang w:eastAsia="zh-CN"/>
          <w:rPrChange w:id="1702" w:author="Yufei Sun" w:date="2022-01-04T22:28:00Z">
            <w:rPr>
              <w:lang w:eastAsia="zh-CN"/>
            </w:rPr>
          </w:rPrChange>
        </w:rPr>
        <w:t>“</w:t>
      </w:r>
      <w:r w:rsidRPr="00993FFA">
        <w:rPr>
          <w:color w:val="000000" w:themeColor="text1"/>
          <w:lang w:eastAsia="zh-CN"/>
          <w:rPrChange w:id="1703" w:author="Yufei Sun" w:date="2022-01-04T22:28:00Z">
            <w:rPr>
              <w:lang w:eastAsia="zh-CN"/>
            </w:rPr>
          </w:rPrChange>
        </w:rPr>
        <w:t>转压</w:t>
      </w:r>
      <w:r w:rsidRPr="00993FFA">
        <w:rPr>
          <w:color w:val="000000" w:themeColor="text1"/>
          <w:lang w:eastAsia="zh-CN"/>
          <w:rPrChange w:id="1704" w:author="Yufei Sun" w:date="2022-01-04T22:28:00Z">
            <w:rPr>
              <w:lang w:eastAsia="zh-CN"/>
            </w:rPr>
          </w:rPrChange>
        </w:rPr>
        <w:t>”</w:t>
      </w:r>
      <w:r w:rsidRPr="00993FFA">
        <w:rPr>
          <w:color w:val="000000" w:themeColor="text1"/>
          <w:lang w:eastAsia="zh-CN"/>
          <w:rPrChange w:id="1705" w:author="Yufei Sun" w:date="2022-01-04T22:28:00Z">
            <w:rPr>
              <w:lang w:eastAsia="zh-CN"/>
            </w:rPr>
          </w:rPrChange>
        </w:rPr>
        <w:t>的全过程，中央政府通过政策文件的传达进行</w:t>
      </w:r>
      <w:r w:rsidRPr="00993FFA">
        <w:rPr>
          <w:color w:val="000000" w:themeColor="text1"/>
          <w:lang w:eastAsia="zh-CN"/>
          <w:rPrChange w:id="1706" w:author="Yufei Sun" w:date="2022-01-04T22:28:00Z">
            <w:rPr>
              <w:lang w:eastAsia="zh-CN"/>
            </w:rPr>
          </w:rPrChange>
        </w:rPr>
        <w:t>“</w:t>
      </w:r>
      <w:r w:rsidRPr="00993FFA">
        <w:rPr>
          <w:color w:val="000000" w:themeColor="text1"/>
          <w:lang w:eastAsia="zh-CN"/>
          <w:rPrChange w:id="1707" w:author="Yufei Sun" w:date="2022-01-04T22:28:00Z">
            <w:rPr>
              <w:lang w:eastAsia="zh-CN"/>
            </w:rPr>
          </w:rPrChange>
        </w:rPr>
        <w:t>施压</w:t>
      </w:r>
      <w:r w:rsidRPr="00993FFA">
        <w:rPr>
          <w:color w:val="000000" w:themeColor="text1"/>
          <w:lang w:eastAsia="zh-CN"/>
          <w:rPrChange w:id="1708" w:author="Yufei Sun" w:date="2022-01-04T22:28:00Z">
            <w:rPr>
              <w:lang w:eastAsia="zh-CN"/>
            </w:rPr>
          </w:rPrChange>
        </w:rPr>
        <w:t>”</w:t>
      </w:r>
      <w:r w:rsidRPr="00993FFA">
        <w:rPr>
          <w:color w:val="000000" w:themeColor="text1"/>
          <w:lang w:eastAsia="zh-CN"/>
          <w:rPrChange w:id="1709" w:author="Yufei Sun" w:date="2022-01-04T22:28:00Z">
            <w:rPr>
              <w:lang w:eastAsia="zh-CN"/>
            </w:rPr>
          </w:rPrChange>
        </w:rPr>
        <w:t>，用行政力量推动政策自上而下的扩散，同级政府在共同</w:t>
      </w:r>
      <w:r w:rsidRPr="00993FFA">
        <w:rPr>
          <w:color w:val="000000" w:themeColor="text1"/>
          <w:lang w:eastAsia="zh-CN"/>
          <w:rPrChange w:id="1710" w:author="Yufei Sun" w:date="2022-01-04T22:28:00Z">
            <w:rPr>
              <w:lang w:eastAsia="zh-CN"/>
            </w:rPr>
          </w:rPrChange>
        </w:rPr>
        <w:t>“</w:t>
      </w:r>
      <w:r w:rsidRPr="00993FFA">
        <w:rPr>
          <w:color w:val="000000" w:themeColor="text1"/>
          <w:lang w:eastAsia="zh-CN"/>
          <w:rPrChange w:id="1711" w:author="Yufei Sun" w:date="2022-01-04T22:28:00Z">
            <w:rPr>
              <w:lang w:eastAsia="zh-CN"/>
            </w:rPr>
          </w:rPrChange>
        </w:rPr>
        <w:t>承压</w:t>
      </w:r>
      <w:r w:rsidRPr="00993FFA">
        <w:rPr>
          <w:color w:val="000000" w:themeColor="text1"/>
          <w:lang w:eastAsia="zh-CN"/>
          <w:rPrChange w:id="1712" w:author="Yufei Sun" w:date="2022-01-04T22:28:00Z">
            <w:rPr>
              <w:lang w:eastAsia="zh-CN"/>
            </w:rPr>
          </w:rPrChange>
        </w:rPr>
        <w:t>”</w:t>
      </w:r>
      <w:r w:rsidRPr="00993FFA">
        <w:rPr>
          <w:color w:val="000000" w:themeColor="text1"/>
          <w:lang w:eastAsia="zh-CN"/>
          <w:rPrChange w:id="1713" w:author="Yufei Sun" w:date="2022-01-04T22:28:00Z">
            <w:rPr>
              <w:lang w:eastAsia="zh-CN"/>
            </w:rPr>
          </w:rPrChange>
        </w:rPr>
        <w:t>的同时，由于晋升和民意带来的政策和政治目标又会向其他同级政府</w:t>
      </w:r>
      <w:r w:rsidRPr="00993FFA">
        <w:rPr>
          <w:color w:val="000000" w:themeColor="text1"/>
          <w:lang w:eastAsia="zh-CN"/>
          <w:rPrChange w:id="1714" w:author="Yufei Sun" w:date="2022-01-04T22:28:00Z">
            <w:rPr>
              <w:lang w:eastAsia="zh-CN"/>
            </w:rPr>
          </w:rPrChange>
        </w:rPr>
        <w:t>“</w:t>
      </w:r>
      <w:r w:rsidRPr="00993FFA">
        <w:rPr>
          <w:color w:val="000000" w:themeColor="text1"/>
          <w:lang w:eastAsia="zh-CN"/>
          <w:rPrChange w:id="1715" w:author="Yufei Sun" w:date="2022-01-04T22:28:00Z">
            <w:rPr>
              <w:lang w:eastAsia="zh-CN"/>
            </w:rPr>
          </w:rPrChange>
        </w:rPr>
        <w:t>施压</w:t>
      </w:r>
      <w:r w:rsidRPr="00993FFA">
        <w:rPr>
          <w:color w:val="000000" w:themeColor="text1"/>
          <w:lang w:eastAsia="zh-CN"/>
          <w:rPrChange w:id="1716" w:author="Yufei Sun" w:date="2022-01-04T22:28:00Z">
            <w:rPr>
              <w:lang w:eastAsia="zh-CN"/>
            </w:rPr>
          </w:rPrChange>
        </w:rPr>
        <w:t>”</w:t>
      </w:r>
      <w:r w:rsidRPr="00993FFA">
        <w:rPr>
          <w:color w:val="000000" w:themeColor="text1"/>
          <w:lang w:eastAsia="zh-CN"/>
          <w:rPrChange w:id="1717" w:author="Yufei Sun" w:date="2022-01-04T22:28:00Z">
            <w:rPr>
              <w:lang w:eastAsia="zh-CN"/>
            </w:rPr>
          </w:rPrChange>
        </w:rPr>
        <w:t>，从而改变其政策文本，推动政策扩散。</w:t>
      </w:r>
    </w:p>
    <w:p w14:paraId="23950E5F" w14:textId="77777777" w:rsidR="00977E4B" w:rsidRPr="00993FFA" w:rsidRDefault="006C0E77">
      <w:pPr>
        <w:pStyle w:val="a0"/>
        <w:ind w:firstLine="480"/>
        <w:rPr>
          <w:color w:val="000000" w:themeColor="text1"/>
          <w:lang w:eastAsia="zh-CN"/>
          <w:rPrChange w:id="1718" w:author="Yufei Sun" w:date="2022-01-04T22:28:00Z">
            <w:rPr>
              <w:lang w:eastAsia="zh-CN"/>
            </w:rPr>
          </w:rPrChange>
        </w:rPr>
      </w:pPr>
      <w:r w:rsidRPr="00993FFA">
        <w:rPr>
          <w:color w:val="000000" w:themeColor="text1"/>
          <w:lang w:eastAsia="zh-CN"/>
          <w:rPrChange w:id="1719" w:author="Yufei Sun" w:date="2022-01-04T22:28:00Z">
            <w:rPr>
              <w:lang w:eastAsia="zh-CN"/>
            </w:rPr>
          </w:rPrChange>
        </w:rPr>
        <w:t>如上文所述，</w:t>
      </w:r>
      <w:r w:rsidRPr="00993FFA">
        <w:rPr>
          <w:color w:val="000000" w:themeColor="text1"/>
          <w:lang w:eastAsia="zh-CN"/>
          <w:rPrChange w:id="1720" w:author="Yufei Sun" w:date="2022-01-04T22:28:00Z">
            <w:rPr>
              <w:lang w:eastAsia="zh-CN"/>
            </w:rPr>
          </w:rPrChange>
        </w:rPr>
        <w:t>“</w:t>
      </w:r>
      <w:r w:rsidRPr="00993FFA">
        <w:rPr>
          <w:color w:val="000000" w:themeColor="text1"/>
          <w:lang w:eastAsia="zh-CN"/>
          <w:rPrChange w:id="1721" w:author="Yufei Sun" w:date="2022-01-04T22:28:00Z">
            <w:rPr>
              <w:lang w:eastAsia="zh-CN"/>
            </w:rPr>
          </w:rPrChange>
        </w:rPr>
        <w:t>压力型体制</w:t>
      </w:r>
      <w:r w:rsidRPr="00993FFA">
        <w:rPr>
          <w:color w:val="000000" w:themeColor="text1"/>
          <w:lang w:eastAsia="zh-CN"/>
          <w:rPrChange w:id="1722" w:author="Yufei Sun" w:date="2022-01-04T22:28:00Z">
            <w:rPr>
              <w:lang w:eastAsia="zh-CN"/>
            </w:rPr>
          </w:rPrChange>
        </w:rPr>
        <w:t>”</w:t>
      </w:r>
      <w:r w:rsidRPr="00993FFA">
        <w:rPr>
          <w:color w:val="000000" w:themeColor="text1"/>
          <w:lang w:eastAsia="zh-CN"/>
          <w:rPrChange w:id="1723" w:author="Yufei Sun" w:date="2022-01-04T22:28:00Z">
            <w:rPr>
              <w:lang w:eastAsia="zh-CN"/>
            </w:rPr>
          </w:rPrChange>
        </w:rPr>
        <w:t>运行的制度环境发生巨大的变化。其中，最明显的就是地方政府的行政自主性被各方力量所削弱：上级政府从制定</w:t>
      </w:r>
      <w:r w:rsidRPr="00993FFA">
        <w:rPr>
          <w:color w:val="000000" w:themeColor="text1"/>
          <w:lang w:eastAsia="zh-CN"/>
          <w:rPrChange w:id="1724" w:author="Yufei Sun" w:date="2022-01-04T22:28:00Z">
            <w:rPr>
              <w:lang w:eastAsia="zh-CN"/>
            </w:rPr>
          </w:rPrChange>
        </w:rPr>
        <w:t>“</w:t>
      </w:r>
      <w:r w:rsidRPr="00993FFA">
        <w:rPr>
          <w:color w:val="000000" w:themeColor="text1"/>
          <w:lang w:eastAsia="zh-CN"/>
          <w:rPrChange w:id="1725" w:author="Yufei Sun" w:date="2022-01-04T22:28:00Z">
            <w:rPr>
              <w:lang w:eastAsia="zh-CN"/>
            </w:rPr>
          </w:rPrChange>
        </w:rPr>
        <w:t>目标责任制</w:t>
      </w:r>
      <w:r w:rsidRPr="00993FFA">
        <w:rPr>
          <w:color w:val="000000" w:themeColor="text1"/>
          <w:lang w:eastAsia="zh-CN"/>
          <w:rPrChange w:id="1726" w:author="Yufei Sun" w:date="2022-01-04T22:28:00Z">
            <w:rPr>
              <w:lang w:eastAsia="zh-CN"/>
            </w:rPr>
          </w:rPrChange>
        </w:rPr>
        <w:t>”</w:t>
      </w:r>
      <w:r w:rsidRPr="00993FFA">
        <w:rPr>
          <w:color w:val="000000" w:themeColor="text1"/>
          <w:lang w:eastAsia="zh-CN"/>
          <w:rPrChange w:id="1727" w:author="Yufei Sun" w:date="2022-01-04T22:28:00Z">
            <w:rPr>
              <w:lang w:eastAsia="zh-CN"/>
            </w:rPr>
          </w:rPrChange>
        </w:rPr>
        <w:t>的普遍化，数字治理的精准控制到全流程监督制度的不断完善，不仅使得正式制度层面的</w:t>
      </w:r>
      <w:r w:rsidRPr="00993FFA">
        <w:rPr>
          <w:color w:val="000000" w:themeColor="text1"/>
          <w:lang w:eastAsia="zh-CN"/>
          <w:rPrChange w:id="1728" w:author="Yufei Sun" w:date="2022-01-04T22:28:00Z">
            <w:rPr>
              <w:lang w:eastAsia="zh-CN"/>
            </w:rPr>
          </w:rPrChange>
        </w:rPr>
        <w:t>“</w:t>
      </w:r>
      <w:r w:rsidRPr="00993FFA">
        <w:rPr>
          <w:color w:val="000000" w:themeColor="text1"/>
          <w:lang w:eastAsia="zh-CN"/>
          <w:rPrChange w:id="1729" w:author="Yufei Sun" w:date="2022-01-04T22:28:00Z">
            <w:rPr>
              <w:lang w:eastAsia="zh-CN"/>
            </w:rPr>
          </w:rPrChange>
        </w:rPr>
        <w:t>压力系数</w:t>
      </w:r>
      <w:r w:rsidRPr="00993FFA">
        <w:rPr>
          <w:color w:val="000000" w:themeColor="text1"/>
          <w:lang w:eastAsia="zh-CN"/>
          <w:rPrChange w:id="1730" w:author="Yufei Sun" w:date="2022-01-04T22:28:00Z">
            <w:rPr>
              <w:lang w:eastAsia="zh-CN"/>
            </w:rPr>
          </w:rPrChange>
        </w:rPr>
        <w:t>”</w:t>
      </w:r>
      <w:r w:rsidRPr="00993FFA">
        <w:rPr>
          <w:color w:val="000000" w:themeColor="text1"/>
          <w:lang w:eastAsia="zh-CN"/>
          <w:rPrChange w:id="1731" w:author="Yufei Sun" w:date="2022-01-04T22:28:00Z">
            <w:rPr>
              <w:lang w:eastAsia="zh-CN"/>
            </w:rPr>
          </w:rPrChange>
        </w:rPr>
        <w:t>越来越大，还使得非正式制度和统计口径这两个减压阀逐渐失灵。这意味着地方政府作为政策扩散的内部行动者其目标和偏好都高度相似；互联网普及和数字政府建设使得民众有更多的意见反映渠道，民意压力自下而上挤压了地方政府的自主性空间。与此同时，自上而下的上级政府压力还会和自下而上的民意压力形成合力，进一步挤压地方政府的自主空间。</w:t>
      </w:r>
    </w:p>
    <w:p w14:paraId="28550BAF" w14:textId="5BE95208" w:rsidR="00977E4B" w:rsidRPr="00993FFA" w:rsidRDefault="006C0E77">
      <w:pPr>
        <w:pStyle w:val="a0"/>
        <w:ind w:firstLine="480"/>
        <w:rPr>
          <w:rFonts w:hint="eastAsia"/>
          <w:color w:val="000000" w:themeColor="text1"/>
          <w:lang w:eastAsia="zh-CN"/>
          <w:rPrChange w:id="1732" w:author="Yufei Sun" w:date="2022-01-04T22:28:00Z">
            <w:rPr>
              <w:lang w:eastAsia="zh-CN"/>
            </w:rPr>
          </w:rPrChange>
        </w:rPr>
      </w:pPr>
      <w:del w:id="1733" w:author="杨雪冬" w:date="2021-11-23T09:11:00Z">
        <w:r w:rsidRPr="00993FFA" w:rsidDel="00A268A1">
          <w:rPr>
            <w:color w:val="000000" w:themeColor="text1"/>
            <w:lang w:eastAsia="zh-CN"/>
            <w:rPrChange w:id="1734" w:author="Yufei Sun" w:date="2022-01-04T22:28:00Z">
              <w:rPr>
                <w:lang w:eastAsia="zh-CN"/>
              </w:rPr>
            </w:rPrChange>
          </w:rPr>
          <w:delText>但是，与此同时，</w:delText>
        </w:r>
      </w:del>
      <w:r w:rsidRPr="00993FFA">
        <w:rPr>
          <w:color w:val="000000" w:themeColor="text1"/>
          <w:lang w:eastAsia="zh-CN"/>
          <w:rPrChange w:id="1735" w:author="Yufei Sun" w:date="2022-01-04T22:28:00Z">
            <w:rPr>
              <w:lang w:eastAsia="zh-CN"/>
            </w:rPr>
          </w:rPrChange>
        </w:rPr>
        <w:t>笔者发现，在相似的制度环境和压力过程下，虽然大多地方政府都采取加码加压的政策扩散方式来确保回应上级压力，确保政策目标的实现，但并非所有的地方政府都采取一样的政策加码加压策略，甚至面对同样的政策有完全不同的政策扩散策略。以当前各地方政府的核心任务</w:t>
      </w:r>
      <w:r w:rsidRPr="00993FFA">
        <w:rPr>
          <w:color w:val="000000" w:themeColor="text1"/>
          <w:lang w:eastAsia="zh-CN"/>
          <w:rPrChange w:id="1736" w:author="Yufei Sun" w:date="2022-01-04T22:28:00Z">
            <w:rPr>
              <w:lang w:eastAsia="zh-CN"/>
            </w:rPr>
          </w:rPrChange>
        </w:rPr>
        <w:t>“</w:t>
      </w:r>
      <w:r w:rsidRPr="00993FFA">
        <w:rPr>
          <w:color w:val="000000" w:themeColor="text1"/>
          <w:lang w:eastAsia="zh-CN"/>
          <w:rPrChange w:id="1737" w:author="Yufei Sun" w:date="2022-01-04T22:28:00Z">
            <w:rPr>
              <w:lang w:eastAsia="zh-CN"/>
            </w:rPr>
          </w:rPrChange>
        </w:rPr>
        <w:t>疫情防控</w:t>
      </w:r>
      <w:r w:rsidRPr="00993FFA">
        <w:rPr>
          <w:color w:val="000000" w:themeColor="text1"/>
          <w:lang w:eastAsia="zh-CN"/>
          <w:rPrChange w:id="1738" w:author="Yufei Sun" w:date="2022-01-04T22:28:00Z">
            <w:rPr>
              <w:lang w:eastAsia="zh-CN"/>
            </w:rPr>
          </w:rPrChange>
        </w:rPr>
        <w:t>”</w:t>
      </w:r>
      <w:r w:rsidRPr="00993FFA">
        <w:rPr>
          <w:color w:val="000000" w:themeColor="text1"/>
          <w:lang w:eastAsia="zh-CN"/>
          <w:rPrChange w:id="1739" w:author="Yufei Sun" w:date="2022-01-04T22:28:00Z">
            <w:rPr>
              <w:lang w:eastAsia="zh-CN"/>
            </w:rPr>
          </w:rPrChange>
        </w:rPr>
        <w:t>为例，面对同样的政策目标和上级压力，有些地方采用一刀切的政策，对疫情防控各项规定顶格制定、顶格执行，出现了</w:t>
      </w:r>
      <w:r w:rsidRPr="00993FFA">
        <w:rPr>
          <w:color w:val="000000" w:themeColor="text1"/>
          <w:lang w:eastAsia="zh-CN"/>
          <w:rPrChange w:id="1740" w:author="Yufei Sun" w:date="2022-01-04T22:28:00Z">
            <w:rPr>
              <w:lang w:eastAsia="zh-CN"/>
            </w:rPr>
          </w:rPrChange>
        </w:rPr>
        <w:t>“</w:t>
      </w:r>
      <w:r w:rsidRPr="00993FFA">
        <w:rPr>
          <w:color w:val="000000" w:themeColor="text1"/>
          <w:lang w:eastAsia="zh-CN"/>
          <w:rPrChange w:id="1741" w:author="Yufei Sun" w:date="2022-01-04T22:28:00Z">
            <w:rPr>
              <w:lang w:eastAsia="zh-CN"/>
            </w:rPr>
          </w:rPrChange>
        </w:rPr>
        <w:t>全城黄码</w:t>
      </w:r>
      <w:r w:rsidRPr="00993FFA">
        <w:rPr>
          <w:color w:val="000000" w:themeColor="text1"/>
          <w:lang w:eastAsia="zh-CN"/>
          <w:rPrChange w:id="1742" w:author="Yufei Sun" w:date="2022-01-04T22:28:00Z">
            <w:rPr>
              <w:lang w:eastAsia="zh-CN"/>
            </w:rPr>
          </w:rPrChange>
        </w:rPr>
        <w:t>”</w:t>
      </w:r>
      <w:r w:rsidRPr="00993FFA">
        <w:rPr>
          <w:color w:val="000000" w:themeColor="text1"/>
          <w:lang w:eastAsia="zh-CN"/>
          <w:rPrChange w:id="1743" w:author="Yufei Sun" w:date="2022-01-04T22:28:00Z">
            <w:rPr>
              <w:lang w:eastAsia="zh-CN"/>
            </w:rPr>
          </w:rPrChange>
        </w:rPr>
        <w:t>和将政策执行与民众福利和基本权利挂扣的乱相；有些地方则采用精准疫调的方式，实行精准防控，努力最早时间、最低层级、最小成本获得最大防控成效。</w:t>
      </w:r>
      <w:r w:rsidR="006344DF">
        <w:rPr>
          <w:color w:val="000000" w:themeColor="text1"/>
          <w:lang w:eastAsia="zh-CN"/>
        </w:rPr>
        <w:fldChar w:fldCharType="begin"/>
      </w:r>
      <w:r w:rsidR="006344DF">
        <w:rPr>
          <w:rFonts w:hint="eastAsia"/>
          <w:color w:val="000000" w:themeColor="text1"/>
          <w:lang w:eastAsia="zh-CN"/>
        </w:rPr>
        <w:instrText xml:space="preserve"> ADDIN ZOTERO_ITEM CSL_CITATION {"citationID":"DZzyOnOf","properties":{"formattedCitation":"(\\uc0\\u39640{}\\uc0\\u24681{}\\uc0\\u26032{}, 2021)","plainCitation":"(</w:instrText>
      </w:r>
      <w:r w:rsidR="006344DF">
        <w:rPr>
          <w:rFonts w:hint="eastAsia"/>
          <w:color w:val="000000" w:themeColor="text1"/>
          <w:lang w:eastAsia="zh-CN"/>
        </w:rPr>
        <w:instrText>高恩新</w:instrText>
      </w:r>
      <w:r w:rsidR="006344DF">
        <w:rPr>
          <w:rFonts w:hint="eastAsia"/>
          <w:color w:val="000000" w:themeColor="text1"/>
          <w:lang w:eastAsia="zh-CN"/>
        </w:rPr>
        <w:instrText>, 2021)","noteIndex":0},"citationItems":[{"id":5101,"uris":["http://zotero.org/users/6284768/items/3CV9EMTH"],"uri":["http://zotero.org/users/6284768/items/3CV9EMTH"],"itemData":{"id":5101,"type":"article-journal","abstract":"</w:instrText>
      </w:r>
      <w:r w:rsidR="006344DF">
        <w:rPr>
          <w:rFonts w:hint="eastAsia"/>
          <w:color w:val="000000" w:themeColor="text1"/>
          <w:lang w:eastAsia="zh-CN"/>
        </w:rPr>
        <w:instrText>上海及时发现、快速处置、精准防控疫情为全球应对新冠肺炎疫情提供了“教科书范本”。上海以“动态清零”为防控策略</w:instrText>
      </w:r>
      <w:r w:rsidR="006344DF">
        <w:rPr>
          <w:rFonts w:hint="eastAsia"/>
          <w:color w:val="000000" w:themeColor="text1"/>
          <w:lang w:eastAsia="zh-CN"/>
        </w:rPr>
        <w:instrText>,</w:instrText>
      </w:r>
      <w:r w:rsidR="006344DF">
        <w:rPr>
          <w:rFonts w:hint="eastAsia"/>
          <w:color w:val="000000" w:themeColor="text1"/>
          <w:lang w:eastAsia="zh-CN"/>
        </w:rPr>
        <w:instrText>通过主动防控、科学防控和精准防控实现疫情和经济社会生活的均衡治理。疫情均衡治理需要概率思维、数据思维和系统思维</w:instrText>
      </w:r>
      <w:r w:rsidR="006344DF">
        <w:rPr>
          <w:rFonts w:hint="eastAsia"/>
          <w:color w:val="000000" w:themeColor="text1"/>
          <w:lang w:eastAsia="zh-CN"/>
        </w:rPr>
        <w:instrText>,</w:instrText>
      </w:r>
      <w:r w:rsidR="006344DF">
        <w:rPr>
          <w:rFonts w:hint="eastAsia"/>
          <w:color w:val="000000" w:themeColor="text1"/>
          <w:lang w:eastAsia="zh-CN"/>
        </w:rPr>
        <w:instrText>通过经济性均衡、合法性均衡和调适性均衡提高疫情治理能力。上海常态化疫情防控的“动态清零”经验表明</w:instrText>
      </w:r>
      <w:r w:rsidR="006344DF">
        <w:rPr>
          <w:rFonts w:hint="eastAsia"/>
          <w:color w:val="000000" w:themeColor="text1"/>
          <w:lang w:eastAsia="zh-CN"/>
        </w:rPr>
        <w:instrText>,</w:instrText>
      </w:r>
      <w:r w:rsidR="006344DF">
        <w:rPr>
          <w:rFonts w:hint="eastAsia"/>
          <w:color w:val="000000" w:themeColor="text1"/>
          <w:lang w:eastAsia="zh-CN"/>
        </w:rPr>
        <w:instrText>疫情治理关键在于科学化治理</w:instrText>
      </w:r>
      <w:r w:rsidR="006344DF">
        <w:rPr>
          <w:rFonts w:hint="eastAsia"/>
          <w:color w:val="000000" w:themeColor="text1"/>
          <w:lang w:eastAsia="zh-CN"/>
        </w:rPr>
        <w:instrText>,</w:instrText>
      </w:r>
      <w:r w:rsidR="006344DF">
        <w:rPr>
          <w:rFonts w:hint="eastAsia"/>
          <w:color w:val="000000" w:themeColor="text1"/>
          <w:lang w:eastAsia="zh-CN"/>
        </w:rPr>
        <w:instrText>以治理能力的科学化实现经济、社会、生活三重目标均衡。推进国家治理体系现代化、提升国家治理能力应该纳入全球传染病防控议程。</w:instrText>
      </w:r>
      <w:r w:rsidR="006344DF">
        <w:rPr>
          <w:rFonts w:hint="eastAsia"/>
          <w:color w:val="000000" w:themeColor="text1"/>
          <w:lang w:eastAsia="zh-CN"/>
        </w:rPr>
        <w:instrText>","archive_location":"CNKI","call-number":"23-1523/F","container-title":"</w:instrText>
      </w:r>
      <w:r w:rsidR="006344DF">
        <w:rPr>
          <w:rFonts w:hint="eastAsia"/>
          <w:color w:val="000000" w:themeColor="text1"/>
          <w:lang w:eastAsia="zh-CN"/>
        </w:rPr>
        <w:instrText>公共管理学报</w:instrText>
      </w:r>
      <w:r w:rsidR="006344DF">
        <w:rPr>
          <w:rFonts w:hint="eastAsia"/>
          <w:color w:val="000000" w:themeColor="text1"/>
          <w:lang w:eastAsia="zh-CN"/>
        </w:rPr>
        <w:instrText>","note":"ISBN: 1672-6162","page":"1-12","title":"</w:instrText>
      </w:r>
      <w:r w:rsidR="006344DF">
        <w:rPr>
          <w:rFonts w:hint="eastAsia"/>
          <w:color w:val="000000" w:themeColor="text1"/>
          <w:lang w:eastAsia="zh-CN"/>
        </w:rPr>
        <w:instrText>均衡治理</w:instrText>
      </w:r>
      <w:r w:rsidR="006344DF">
        <w:rPr>
          <w:rFonts w:hint="eastAsia"/>
          <w:color w:val="000000" w:themeColor="text1"/>
          <w:lang w:eastAsia="zh-CN"/>
        </w:rPr>
        <w:instrText>:</w:instrText>
      </w:r>
      <w:r w:rsidR="006344DF">
        <w:rPr>
          <w:rFonts w:hint="eastAsia"/>
          <w:color w:val="000000" w:themeColor="text1"/>
          <w:lang w:eastAsia="zh-CN"/>
        </w:rPr>
        <w:instrText>常态化疫情防控何以成功</w:instrText>
      </w:r>
      <w:r w:rsidR="006344DF">
        <w:rPr>
          <w:rFonts w:hint="eastAsia"/>
          <w:color w:val="000000" w:themeColor="text1"/>
          <w:lang w:eastAsia="zh-CN"/>
        </w:rPr>
        <w:instrText>?</w:instrText>
      </w:r>
      <w:r w:rsidR="006344DF">
        <w:rPr>
          <w:rFonts w:hint="eastAsia"/>
          <w:color w:val="000000" w:themeColor="text1"/>
          <w:lang w:eastAsia="zh-CN"/>
        </w:rPr>
        <w:instrText>——一个中国超大城市的疫情治理样本</w:instrText>
      </w:r>
      <w:r w:rsidR="006344DF">
        <w:rPr>
          <w:rFonts w:hint="eastAsia"/>
          <w:color w:val="000000" w:themeColor="text1"/>
          <w:lang w:eastAsia="zh-CN"/>
        </w:rPr>
        <w:instrText>","author":[{"family":"</w:instrText>
      </w:r>
      <w:r w:rsidR="006344DF">
        <w:rPr>
          <w:rFonts w:hint="eastAsia"/>
          <w:color w:val="000000" w:themeColor="text1"/>
          <w:lang w:eastAsia="zh-CN"/>
        </w:rPr>
        <w:instrText>高恩新</w:instrText>
      </w:r>
      <w:r w:rsidR="006344DF">
        <w:rPr>
          <w:rFonts w:hint="eastAsia"/>
          <w:color w:val="000000" w:themeColor="text1"/>
          <w:lang w:eastAsia="zh-CN"/>
        </w:rPr>
        <w:instrText xml:space="preserve">","given":""}],"issued":{"date-parts":[["2021",12,29]]},"citation-key":"GaoEnXin2021"}}],"schema":"https://github.com/citation-style-language/schema/raw/master/csl-citation.json"} </w:instrText>
      </w:r>
      <w:r w:rsidR="006344DF">
        <w:rPr>
          <w:color w:val="000000" w:themeColor="text1"/>
          <w:lang w:eastAsia="zh-CN"/>
        </w:rPr>
        <w:fldChar w:fldCharType="separate"/>
      </w:r>
      <w:r w:rsidR="006344DF" w:rsidRPr="006344DF">
        <w:rPr>
          <w:rFonts w:ascii="Cambria" w:cs="Times New Roman"/>
          <w:color w:val="000000"/>
          <w:lang w:eastAsia="zh-CN"/>
        </w:rPr>
        <w:t>(</w:t>
      </w:r>
      <w:r w:rsidR="006344DF" w:rsidRPr="006344DF">
        <w:rPr>
          <w:rFonts w:ascii="Cambria" w:cs="Times New Roman"/>
          <w:color w:val="000000"/>
          <w:lang w:eastAsia="zh-CN"/>
        </w:rPr>
        <w:t>高恩新</w:t>
      </w:r>
      <w:r w:rsidR="006344DF" w:rsidRPr="006344DF">
        <w:rPr>
          <w:rFonts w:ascii="Cambria" w:cs="Times New Roman"/>
          <w:color w:val="000000"/>
          <w:lang w:eastAsia="zh-CN"/>
        </w:rPr>
        <w:t>, 2021)</w:t>
      </w:r>
      <w:r w:rsidR="006344DF">
        <w:rPr>
          <w:color w:val="000000" w:themeColor="text1"/>
          <w:lang w:eastAsia="zh-CN"/>
        </w:rPr>
        <w:fldChar w:fldCharType="end"/>
      </w:r>
    </w:p>
    <w:p w14:paraId="1BE8A8E4" w14:textId="4A2657A2" w:rsidR="00A2261B" w:rsidRPr="00993FFA" w:rsidRDefault="006C0E77" w:rsidP="00454BB9">
      <w:pPr>
        <w:pStyle w:val="a0"/>
        <w:ind w:firstLine="480"/>
        <w:rPr>
          <w:ins w:id="1744" w:author="杨雪冬" w:date="2021-11-23T09:18:00Z"/>
          <w:color w:val="000000" w:themeColor="text1"/>
          <w:lang w:eastAsia="zh-CN"/>
          <w:rPrChange w:id="1745" w:author="Yufei Sun" w:date="2022-01-04T22:28:00Z">
            <w:rPr>
              <w:ins w:id="1746" w:author="杨雪冬" w:date="2021-11-23T09:18:00Z"/>
              <w:lang w:eastAsia="zh-CN"/>
            </w:rPr>
          </w:rPrChange>
        </w:rPr>
      </w:pPr>
      <w:r w:rsidRPr="00993FFA">
        <w:rPr>
          <w:color w:val="000000" w:themeColor="text1"/>
          <w:lang w:eastAsia="zh-CN"/>
          <w:rPrChange w:id="1747" w:author="Yufei Sun" w:date="2022-01-04T22:28:00Z">
            <w:rPr>
              <w:lang w:eastAsia="zh-CN"/>
            </w:rPr>
          </w:rPrChange>
        </w:rPr>
        <w:t>这种异质性一定程度上证明了地方政府在</w:t>
      </w:r>
      <w:r w:rsidRPr="00993FFA">
        <w:rPr>
          <w:color w:val="000000" w:themeColor="text1"/>
          <w:lang w:eastAsia="zh-CN"/>
          <w:rPrChange w:id="1748" w:author="Yufei Sun" w:date="2022-01-04T22:28:00Z">
            <w:rPr>
              <w:lang w:eastAsia="zh-CN"/>
            </w:rPr>
          </w:rPrChange>
        </w:rPr>
        <w:t>“</w:t>
      </w:r>
      <w:r w:rsidRPr="00993FFA">
        <w:rPr>
          <w:color w:val="000000" w:themeColor="text1"/>
          <w:lang w:eastAsia="zh-CN"/>
          <w:rPrChange w:id="1749" w:author="Yufei Sun" w:date="2022-01-04T22:28:00Z">
            <w:rPr>
              <w:lang w:eastAsia="zh-CN"/>
            </w:rPr>
          </w:rPrChange>
        </w:rPr>
        <w:t>强监督、弱激励和硬指标</w:t>
      </w:r>
      <w:r w:rsidRPr="00993FFA">
        <w:rPr>
          <w:color w:val="000000" w:themeColor="text1"/>
          <w:lang w:eastAsia="zh-CN"/>
          <w:rPrChange w:id="1750" w:author="Yufei Sun" w:date="2022-01-04T22:28:00Z">
            <w:rPr>
              <w:lang w:eastAsia="zh-CN"/>
            </w:rPr>
          </w:rPrChange>
        </w:rPr>
        <w:t>” (</w:t>
      </w:r>
      <w:r w:rsidR="00347073" w:rsidRPr="00993FFA">
        <w:rPr>
          <w:color w:val="000000" w:themeColor="text1"/>
          <w:rPrChange w:id="1751" w:author="Yufei Sun" w:date="2022-01-04T22:28:00Z">
            <w:rPr/>
          </w:rPrChange>
        </w:rPr>
        <w:fldChar w:fldCharType="begin"/>
      </w:r>
      <w:r w:rsidR="00347073" w:rsidRPr="00993FFA">
        <w:rPr>
          <w:color w:val="000000" w:themeColor="text1"/>
          <w:lang w:eastAsia="zh-CN"/>
          <w:rPrChange w:id="1752" w:author="Yufei Sun" w:date="2022-01-04T22:28:00Z">
            <w:rPr>
              <w:lang w:eastAsia="zh-CN"/>
            </w:rPr>
          </w:rPrChange>
        </w:rPr>
        <w:instrText xml:space="preserve"> HYPERLINK \l "ref-LiZhenEtAl2020" \h </w:instrText>
      </w:r>
      <w:r w:rsidR="00347073" w:rsidRPr="00993FFA">
        <w:rPr>
          <w:color w:val="000000" w:themeColor="text1"/>
          <w:rPrChange w:id="1753" w:author="Yufei Sun" w:date="2022-01-04T22:28:00Z">
            <w:rPr/>
          </w:rPrChange>
        </w:rPr>
        <w:fldChar w:fldCharType="separate"/>
      </w:r>
      <w:r w:rsidRPr="00993FFA">
        <w:rPr>
          <w:rStyle w:val="ae"/>
          <w:color w:val="000000" w:themeColor="text1"/>
          <w:lang w:eastAsia="zh-CN"/>
          <w:rPrChange w:id="1754" w:author="Yufei Sun" w:date="2022-01-04T22:28:00Z">
            <w:rPr>
              <w:rStyle w:val="ae"/>
              <w:lang w:eastAsia="zh-CN"/>
            </w:rPr>
          </w:rPrChange>
        </w:rPr>
        <w:t>李振</w:t>
      </w:r>
      <w:r w:rsidRPr="00993FFA">
        <w:rPr>
          <w:rStyle w:val="ae"/>
          <w:color w:val="000000" w:themeColor="text1"/>
          <w:lang w:eastAsia="zh-CN"/>
          <w:rPrChange w:id="1755" w:author="Yufei Sun" w:date="2022-01-04T22:28:00Z">
            <w:rPr>
              <w:rStyle w:val="ae"/>
              <w:lang w:eastAsia="zh-CN"/>
            </w:rPr>
          </w:rPrChange>
        </w:rPr>
        <w:t xml:space="preserve"> </w:t>
      </w:r>
      <w:r w:rsidRPr="00993FFA">
        <w:rPr>
          <w:rStyle w:val="ae"/>
          <w:color w:val="000000" w:themeColor="text1"/>
          <w:lang w:eastAsia="zh-CN"/>
          <w:rPrChange w:id="1756" w:author="Yufei Sun" w:date="2022-01-04T22:28:00Z">
            <w:rPr>
              <w:rStyle w:val="ae"/>
              <w:lang w:eastAsia="zh-CN"/>
            </w:rPr>
          </w:rPrChange>
        </w:rPr>
        <w:t>等</w:t>
      </w:r>
      <w:r w:rsidRPr="00993FFA">
        <w:rPr>
          <w:rStyle w:val="ae"/>
          <w:color w:val="000000" w:themeColor="text1"/>
          <w:lang w:eastAsia="zh-CN"/>
          <w:rPrChange w:id="1757" w:author="Yufei Sun" w:date="2022-01-04T22:28:00Z">
            <w:rPr>
              <w:rStyle w:val="ae"/>
              <w:lang w:eastAsia="zh-CN"/>
            </w:rPr>
          </w:rPrChange>
        </w:rPr>
        <w:t>, 2020</w:t>
      </w:r>
      <w:r w:rsidR="00347073" w:rsidRPr="00993FFA">
        <w:rPr>
          <w:rStyle w:val="ae"/>
          <w:color w:val="000000" w:themeColor="text1"/>
          <w:lang w:eastAsia="zh-CN"/>
          <w:rPrChange w:id="1758" w:author="Yufei Sun" w:date="2022-01-04T22:28:00Z">
            <w:rPr>
              <w:rStyle w:val="ae"/>
              <w:lang w:eastAsia="zh-CN"/>
            </w:rPr>
          </w:rPrChange>
        </w:rPr>
        <w:fldChar w:fldCharType="end"/>
      </w:r>
      <w:r w:rsidRPr="00993FFA">
        <w:rPr>
          <w:color w:val="000000" w:themeColor="text1"/>
          <w:lang w:eastAsia="zh-CN"/>
          <w:rPrChange w:id="1759" w:author="Yufei Sun" w:date="2022-01-04T22:28:00Z">
            <w:rPr>
              <w:lang w:eastAsia="zh-CN"/>
            </w:rPr>
          </w:rPrChange>
        </w:rPr>
        <w:t xml:space="preserve">) </w:t>
      </w:r>
      <w:r w:rsidRPr="00993FFA">
        <w:rPr>
          <w:color w:val="000000" w:themeColor="text1"/>
          <w:lang w:eastAsia="zh-CN"/>
          <w:rPrChange w:id="1760" w:author="Yufei Sun" w:date="2022-01-04T22:28:00Z">
            <w:rPr>
              <w:lang w:eastAsia="zh-CN"/>
            </w:rPr>
          </w:rPrChange>
        </w:rPr>
        <w:t>的政策过程中仍然具有一定的自主性空间；而不同地方政府自主性空间存在的较大差异一</w:t>
      </w:r>
      <w:r w:rsidRPr="00993FFA">
        <w:rPr>
          <w:color w:val="000000" w:themeColor="text1"/>
          <w:lang w:eastAsia="zh-CN"/>
          <w:rPrChange w:id="1761" w:author="Yufei Sun" w:date="2022-01-04T22:28:00Z">
            <w:rPr>
              <w:lang w:eastAsia="zh-CN"/>
            </w:rPr>
          </w:rPrChange>
        </w:rPr>
        <w:lastRenderedPageBreak/>
        <w:t>定程度上说明，这一调整自主性空间的</w:t>
      </w:r>
      <w:r w:rsidRPr="00993FFA">
        <w:rPr>
          <w:color w:val="000000" w:themeColor="text1"/>
          <w:lang w:eastAsia="zh-CN"/>
          <w:rPrChange w:id="1762" w:author="Yufei Sun" w:date="2022-01-04T22:28:00Z">
            <w:rPr>
              <w:lang w:eastAsia="zh-CN"/>
            </w:rPr>
          </w:rPrChange>
        </w:rPr>
        <w:t>“</w:t>
      </w:r>
      <w:r w:rsidRPr="00993FFA">
        <w:rPr>
          <w:color w:val="000000" w:themeColor="text1"/>
          <w:lang w:eastAsia="zh-CN"/>
          <w:rPrChange w:id="1763" w:author="Yufei Sun" w:date="2022-01-04T22:28:00Z">
            <w:rPr>
              <w:lang w:eastAsia="zh-CN"/>
            </w:rPr>
          </w:rPrChange>
        </w:rPr>
        <w:t>减压阀</w:t>
      </w:r>
      <w:r w:rsidRPr="00993FFA">
        <w:rPr>
          <w:color w:val="000000" w:themeColor="text1"/>
          <w:lang w:eastAsia="zh-CN"/>
          <w:rPrChange w:id="1764" w:author="Yufei Sun" w:date="2022-01-04T22:28:00Z">
            <w:rPr>
              <w:lang w:eastAsia="zh-CN"/>
            </w:rPr>
          </w:rPrChange>
        </w:rPr>
        <w:t>”</w:t>
      </w:r>
      <w:r w:rsidRPr="00993FFA">
        <w:rPr>
          <w:color w:val="000000" w:themeColor="text1"/>
          <w:lang w:eastAsia="zh-CN"/>
          <w:rPrChange w:id="1765" w:author="Yufei Sun" w:date="2022-01-04T22:28:00Z">
            <w:rPr>
              <w:lang w:eastAsia="zh-CN"/>
            </w:rPr>
          </w:rPrChange>
        </w:rPr>
        <w:t>由地方政府能动的控制。由此，笔者认为，这种自主性和之前的</w:t>
      </w:r>
      <w:r w:rsidRPr="00993FFA">
        <w:rPr>
          <w:color w:val="000000" w:themeColor="text1"/>
          <w:lang w:eastAsia="zh-CN"/>
          <w:rPrChange w:id="1766" w:author="Yufei Sun" w:date="2022-01-04T22:28:00Z">
            <w:rPr>
              <w:lang w:eastAsia="zh-CN"/>
            </w:rPr>
          </w:rPrChange>
        </w:rPr>
        <w:t>“</w:t>
      </w:r>
      <w:r w:rsidRPr="00993FFA">
        <w:rPr>
          <w:color w:val="000000" w:themeColor="text1"/>
          <w:lang w:eastAsia="zh-CN"/>
          <w:rPrChange w:id="1767" w:author="Yufei Sun" w:date="2022-01-04T22:28:00Z">
            <w:rPr>
              <w:lang w:eastAsia="zh-CN"/>
            </w:rPr>
          </w:rPrChange>
        </w:rPr>
        <w:t>压力系数</w:t>
      </w:r>
      <w:r w:rsidRPr="00993FFA">
        <w:rPr>
          <w:color w:val="000000" w:themeColor="text1"/>
          <w:lang w:eastAsia="zh-CN"/>
          <w:rPrChange w:id="1768" w:author="Yufei Sun" w:date="2022-01-04T22:28:00Z">
            <w:rPr>
              <w:lang w:eastAsia="zh-CN"/>
            </w:rPr>
          </w:rPrChange>
        </w:rPr>
        <w:t>”</w:t>
      </w:r>
      <w:r w:rsidRPr="00993FFA">
        <w:rPr>
          <w:color w:val="000000" w:themeColor="text1"/>
          <w:lang w:eastAsia="zh-CN"/>
          <w:rPrChange w:id="1769" w:author="Yufei Sun" w:date="2022-01-04T22:28:00Z">
            <w:rPr>
              <w:lang w:eastAsia="zh-CN"/>
            </w:rPr>
          </w:rPrChange>
        </w:rPr>
        <w:t>并不相同，它不是来源于上级政府，而是地方政府能动的结果。具体来说，</w:t>
      </w:r>
      <w:ins w:id="1770" w:author="Yufei Sun" w:date="2021-11-22T12:52:00Z">
        <w:r w:rsidR="00DE77F0" w:rsidRPr="00993FFA">
          <w:rPr>
            <w:rFonts w:hint="eastAsia"/>
            <w:color w:val="000000" w:themeColor="text1"/>
            <w:lang w:eastAsia="zh-CN"/>
            <w:rPrChange w:id="1771" w:author="Yufei Sun" w:date="2022-01-04T22:28:00Z">
              <w:rPr>
                <w:rFonts w:hint="eastAsia"/>
                <w:lang w:eastAsia="zh-CN"/>
              </w:rPr>
            </w:rPrChange>
          </w:rPr>
          <w:t>借助政策扩散</w:t>
        </w:r>
      </w:ins>
      <w:ins w:id="1772" w:author="Yufei Sun" w:date="2021-11-22T12:53:00Z">
        <w:r w:rsidR="00DE77F0" w:rsidRPr="00993FFA">
          <w:rPr>
            <w:rFonts w:hint="eastAsia"/>
            <w:color w:val="000000" w:themeColor="text1"/>
            <w:lang w:eastAsia="zh-CN"/>
            <w:rPrChange w:id="1773" w:author="Yufei Sun" w:date="2022-01-04T22:28:00Z">
              <w:rPr>
                <w:rFonts w:hint="eastAsia"/>
                <w:lang w:eastAsia="zh-CN"/>
              </w:rPr>
            </w:rPrChange>
          </w:rPr>
          <w:t>理论中</w:t>
        </w:r>
        <w:r w:rsidR="00DE77F0" w:rsidRPr="00993FFA">
          <w:rPr>
            <w:color w:val="000000" w:themeColor="text1"/>
            <w:lang w:eastAsia="zh-CN"/>
            <w:rPrChange w:id="1774" w:author="Yufei Sun" w:date="2022-01-04T22:28:00Z">
              <w:rPr>
                <w:lang w:eastAsia="zh-CN"/>
              </w:rPr>
            </w:rPrChange>
          </w:rPr>
          <w:t>内部行为者</w:t>
        </w:r>
        <w:r w:rsidR="00DE77F0" w:rsidRPr="00993FFA">
          <w:rPr>
            <w:rFonts w:hint="eastAsia"/>
            <w:color w:val="000000" w:themeColor="text1"/>
            <w:lang w:eastAsia="zh-CN"/>
            <w:rPrChange w:id="1775" w:author="Yufei Sun" w:date="2022-01-04T22:28:00Z">
              <w:rPr>
                <w:rFonts w:hint="eastAsia"/>
                <w:lang w:eastAsia="zh-CN"/>
              </w:rPr>
            </w:rPrChange>
          </w:rPr>
          <w:t>能力的视角，笔者认为</w:t>
        </w:r>
      </w:ins>
      <w:r w:rsidRPr="00993FFA">
        <w:rPr>
          <w:color w:val="000000" w:themeColor="text1"/>
          <w:lang w:eastAsia="zh-CN"/>
          <w:rPrChange w:id="1776" w:author="Yufei Sun" w:date="2022-01-04T22:28:00Z">
            <w:rPr>
              <w:lang w:eastAsia="zh-CN"/>
            </w:rPr>
          </w:rPrChange>
        </w:rPr>
        <w:t>这种新的减压阀</w:t>
      </w:r>
      <w:r w:rsidRPr="00993FFA">
        <w:rPr>
          <w:rFonts w:hint="eastAsia"/>
          <w:color w:val="000000" w:themeColor="text1"/>
          <w:lang w:eastAsia="zh-CN"/>
          <w:rPrChange w:id="1777" w:author="Yufei Sun" w:date="2022-01-04T22:28:00Z">
            <w:rPr>
              <w:lang w:eastAsia="zh-CN"/>
            </w:rPr>
          </w:rPrChange>
        </w:rPr>
        <w:t>来</w:t>
      </w:r>
      <w:r w:rsidRPr="00993FFA">
        <w:rPr>
          <w:color w:val="000000" w:themeColor="text1"/>
          <w:lang w:eastAsia="zh-CN"/>
          <w:rPrChange w:id="1778" w:author="Yufei Sun" w:date="2022-01-04T22:28:00Z">
            <w:rPr>
              <w:lang w:eastAsia="zh-CN"/>
            </w:rPr>
          </w:rPrChange>
        </w:rPr>
        <w:t>自于地方政府的治理能力。地方政府的治理能力使得他们在多方压力下还能保留一定的自主性空间，而这一自主性空间的大小是由地方政府的治理能力强弱决定的。笔者将这种由</w:t>
      </w:r>
      <w:ins w:id="1779" w:author="杨雪冬" w:date="2021-11-23T09:11:00Z">
        <w:r w:rsidR="00A2261B" w:rsidRPr="00993FFA">
          <w:rPr>
            <w:rFonts w:hint="eastAsia"/>
            <w:color w:val="000000" w:themeColor="text1"/>
            <w:lang w:eastAsia="zh-CN"/>
            <w:rPrChange w:id="1780" w:author="Yufei Sun" w:date="2022-01-04T22:28:00Z">
              <w:rPr>
                <w:rFonts w:hint="eastAsia"/>
                <w:lang w:eastAsia="zh-CN"/>
              </w:rPr>
            </w:rPrChange>
          </w:rPr>
          <w:t>地方政府治理</w:t>
        </w:r>
      </w:ins>
      <w:r w:rsidRPr="00993FFA">
        <w:rPr>
          <w:color w:val="000000" w:themeColor="text1"/>
          <w:lang w:eastAsia="zh-CN"/>
          <w:rPrChange w:id="1781" w:author="Yufei Sun" w:date="2022-01-04T22:28:00Z">
            <w:rPr>
              <w:lang w:eastAsia="zh-CN"/>
            </w:rPr>
          </w:rPrChange>
        </w:rPr>
        <w:t>能力</w:t>
      </w:r>
      <w:ins w:id="1782" w:author="杨雪冬" w:date="2021-11-23T09:11:00Z">
        <w:r w:rsidR="00A2261B" w:rsidRPr="00993FFA">
          <w:rPr>
            <w:rFonts w:hint="eastAsia"/>
            <w:color w:val="000000" w:themeColor="text1"/>
            <w:lang w:eastAsia="zh-CN"/>
            <w:rPrChange w:id="1783" w:author="Yufei Sun" w:date="2022-01-04T22:28:00Z">
              <w:rPr>
                <w:rFonts w:hint="eastAsia"/>
                <w:lang w:eastAsia="zh-CN"/>
              </w:rPr>
            </w:rPrChange>
          </w:rPr>
          <w:t>高低</w:t>
        </w:r>
      </w:ins>
      <w:ins w:id="1784" w:author="杨雪冬" w:date="2021-11-23T09:12:00Z">
        <w:r w:rsidR="00A2261B" w:rsidRPr="00993FFA">
          <w:rPr>
            <w:rFonts w:hint="eastAsia"/>
            <w:color w:val="000000" w:themeColor="text1"/>
            <w:lang w:eastAsia="zh-CN"/>
            <w:rPrChange w:id="1785" w:author="Yufei Sun" w:date="2022-01-04T22:28:00Z">
              <w:rPr>
                <w:rFonts w:hint="eastAsia"/>
                <w:lang w:eastAsia="zh-CN"/>
              </w:rPr>
            </w:rPrChange>
          </w:rPr>
          <w:t>所导致的政策执行时所拥有的自由裁量尺度</w:t>
        </w:r>
      </w:ins>
      <w:del w:id="1786" w:author="杨雪冬" w:date="2021-11-23T09:12:00Z">
        <w:r w:rsidRPr="00993FFA" w:rsidDel="00A2261B">
          <w:rPr>
            <w:color w:val="000000" w:themeColor="text1"/>
            <w:lang w:eastAsia="zh-CN"/>
            <w:rPrChange w:id="1787" w:author="Yufei Sun" w:date="2022-01-04T22:28:00Z">
              <w:rPr>
                <w:lang w:eastAsia="zh-CN"/>
              </w:rPr>
            </w:rPrChange>
          </w:rPr>
          <w:delText>取得的自主性空间</w:delText>
        </w:r>
      </w:del>
      <w:r w:rsidRPr="00993FFA">
        <w:rPr>
          <w:color w:val="000000" w:themeColor="text1"/>
          <w:lang w:eastAsia="zh-CN"/>
          <w:rPrChange w:id="1788" w:author="Yufei Sun" w:date="2022-01-04T22:28:00Z">
            <w:rPr>
              <w:lang w:eastAsia="zh-CN"/>
            </w:rPr>
          </w:rPrChange>
        </w:rPr>
        <w:t>称</w:t>
      </w:r>
      <w:del w:id="1789" w:author="杨雪冬" w:date="2021-11-23T09:12:00Z">
        <w:r w:rsidRPr="00993FFA" w:rsidDel="00A2261B">
          <w:rPr>
            <w:color w:val="000000" w:themeColor="text1"/>
            <w:lang w:eastAsia="zh-CN"/>
            <w:rPrChange w:id="1790" w:author="Yufei Sun" w:date="2022-01-04T22:28:00Z">
              <w:rPr>
                <w:lang w:eastAsia="zh-CN"/>
              </w:rPr>
            </w:rPrChange>
          </w:rPr>
          <w:delText>之</w:delText>
        </w:r>
      </w:del>
      <w:r w:rsidRPr="00993FFA">
        <w:rPr>
          <w:color w:val="000000" w:themeColor="text1"/>
          <w:lang w:eastAsia="zh-CN"/>
          <w:rPrChange w:id="1791" w:author="Yufei Sun" w:date="2022-01-04T22:28:00Z">
            <w:rPr>
              <w:lang w:eastAsia="zh-CN"/>
            </w:rPr>
          </w:rPrChange>
        </w:rPr>
        <w:t>为</w:t>
      </w:r>
      <w:del w:id="1792" w:author="杨雪冬" w:date="2021-11-23T09:12:00Z">
        <w:r w:rsidRPr="00993FFA" w:rsidDel="00A2261B">
          <w:rPr>
            <w:color w:val="000000" w:themeColor="text1"/>
            <w:lang w:eastAsia="zh-CN"/>
            <w:rPrChange w:id="1793" w:author="Yufei Sun" w:date="2022-01-04T22:28:00Z">
              <w:rPr>
                <w:lang w:eastAsia="zh-CN"/>
              </w:rPr>
            </w:rPrChange>
          </w:rPr>
          <w:delText>的</w:delText>
        </w:r>
      </w:del>
      <w:r w:rsidRPr="00993FFA">
        <w:rPr>
          <w:color w:val="000000" w:themeColor="text1"/>
          <w:lang w:eastAsia="zh-CN"/>
          <w:rPrChange w:id="1794" w:author="Yufei Sun" w:date="2022-01-04T22:28:00Z">
            <w:rPr>
              <w:lang w:eastAsia="zh-CN"/>
            </w:rPr>
          </w:rPrChange>
        </w:rPr>
        <w:t>“</w:t>
      </w:r>
      <w:ins w:id="1795" w:author="杨雪冬" w:date="2021-11-23T09:12:00Z">
        <w:r w:rsidR="00A2261B" w:rsidRPr="00993FFA">
          <w:rPr>
            <w:rFonts w:hint="eastAsia"/>
            <w:color w:val="000000" w:themeColor="text1"/>
            <w:lang w:eastAsia="zh-CN"/>
            <w:rPrChange w:id="1796" w:author="Yufei Sun" w:date="2022-01-04T22:28:00Z">
              <w:rPr>
                <w:rFonts w:hint="eastAsia"/>
                <w:lang w:eastAsia="zh-CN"/>
              </w:rPr>
            </w:rPrChange>
          </w:rPr>
          <w:t>治理</w:t>
        </w:r>
      </w:ins>
      <w:r w:rsidRPr="00993FFA">
        <w:rPr>
          <w:color w:val="000000" w:themeColor="text1"/>
          <w:lang w:eastAsia="zh-CN"/>
          <w:rPrChange w:id="1797" w:author="Yufei Sun" w:date="2022-01-04T22:28:00Z">
            <w:rPr>
              <w:lang w:eastAsia="zh-CN"/>
            </w:rPr>
          </w:rPrChange>
        </w:rPr>
        <w:t>能力空间</w:t>
      </w:r>
      <w:r w:rsidRPr="00993FFA">
        <w:rPr>
          <w:color w:val="000000" w:themeColor="text1"/>
          <w:lang w:eastAsia="zh-CN"/>
          <w:rPrChange w:id="1798" w:author="Yufei Sun" w:date="2022-01-04T22:28:00Z">
            <w:rPr>
              <w:lang w:eastAsia="zh-CN"/>
            </w:rPr>
          </w:rPrChange>
        </w:rPr>
        <w:t>”</w:t>
      </w:r>
      <w:ins w:id="1799" w:author="杨雪冬" w:date="2021-11-23T09:13:00Z">
        <w:r w:rsidR="00A2261B" w:rsidRPr="00993FFA">
          <w:rPr>
            <w:rFonts w:hint="eastAsia"/>
            <w:color w:val="000000" w:themeColor="text1"/>
            <w:lang w:eastAsia="zh-CN"/>
            <w:rPrChange w:id="1800" w:author="Yufei Sun" w:date="2022-01-04T22:28:00Z">
              <w:rPr>
                <w:rFonts w:hint="eastAsia"/>
                <w:lang w:eastAsia="zh-CN"/>
              </w:rPr>
            </w:rPrChange>
          </w:rPr>
          <w:t>。</w:t>
        </w:r>
      </w:ins>
      <w:del w:id="1801" w:author="杨雪冬" w:date="2021-11-23T09:13:00Z">
        <w:r w:rsidRPr="00993FFA" w:rsidDel="00A2261B">
          <w:rPr>
            <w:color w:val="000000" w:themeColor="text1"/>
            <w:lang w:eastAsia="zh-CN"/>
            <w:rPrChange w:id="1802" w:author="Yufei Sun" w:date="2022-01-04T22:28:00Z">
              <w:rPr>
                <w:lang w:eastAsia="zh-CN"/>
              </w:rPr>
            </w:rPrChange>
          </w:rPr>
          <w:delText>。</w:delText>
        </w:r>
      </w:del>
      <w:ins w:id="1803" w:author="杨雪冬" w:date="2021-11-23T09:13:00Z">
        <w:r w:rsidR="00A2261B" w:rsidRPr="00993FFA">
          <w:rPr>
            <w:rFonts w:hint="eastAsia"/>
            <w:color w:val="000000" w:themeColor="text1"/>
            <w:lang w:eastAsia="zh-CN"/>
            <w:rPrChange w:id="1804" w:author="Yufei Sun" w:date="2022-01-04T22:28:00Z">
              <w:rPr>
                <w:rFonts w:hint="eastAsia"/>
                <w:lang w:eastAsia="zh-CN"/>
              </w:rPr>
            </w:rPrChange>
          </w:rPr>
          <w:t>这个空间的存在不说明下级政府没有执行上级的命令要求，而是</w:t>
        </w:r>
      </w:ins>
      <w:ins w:id="1805" w:author="杨雪冬" w:date="2021-11-23T09:14:00Z">
        <w:r w:rsidR="00A2261B" w:rsidRPr="00993FFA">
          <w:rPr>
            <w:rFonts w:hint="eastAsia"/>
            <w:color w:val="000000" w:themeColor="text1"/>
            <w:lang w:eastAsia="zh-CN"/>
            <w:rPrChange w:id="1806" w:author="Yufei Sun" w:date="2022-01-04T22:28:00Z">
              <w:rPr>
                <w:rFonts w:hint="eastAsia"/>
                <w:lang w:eastAsia="zh-CN"/>
              </w:rPr>
            </w:rPrChange>
          </w:rPr>
          <w:t>说明下级政府可以根据自身拥有的治理资源，按照上级的</w:t>
        </w:r>
      </w:ins>
      <w:ins w:id="1807" w:author="杨雪冬" w:date="2021-11-23T09:15:00Z">
        <w:r w:rsidR="00A2261B" w:rsidRPr="00993FFA">
          <w:rPr>
            <w:rFonts w:hint="eastAsia"/>
            <w:color w:val="000000" w:themeColor="text1"/>
            <w:lang w:eastAsia="zh-CN"/>
            <w:rPrChange w:id="1808" w:author="Yufei Sun" w:date="2022-01-04T22:28:00Z">
              <w:rPr>
                <w:rFonts w:hint="eastAsia"/>
                <w:lang w:eastAsia="zh-CN"/>
              </w:rPr>
            </w:rPrChange>
          </w:rPr>
          <w:t>命令要求相机根据治理对象调整治理</w:t>
        </w:r>
      </w:ins>
      <w:ins w:id="1809" w:author="杨雪冬" w:date="2021-11-23T09:21:00Z">
        <w:r w:rsidR="00A2261B" w:rsidRPr="00993FFA">
          <w:rPr>
            <w:rFonts w:hint="eastAsia"/>
            <w:color w:val="000000" w:themeColor="text1"/>
            <w:lang w:eastAsia="zh-CN"/>
            <w:rPrChange w:id="1810" w:author="Yufei Sun" w:date="2022-01-04T22:28:00Z">
              <w:rPr>
                <w:rFonts w:hint="eastAsia"/>
                <w:lang w:eastAsia="zh-CN"/>
              </w:rPr>
            </w:rPrChange>
          </w:rPr>
          <w:t>策略</w:t>
        </w:r>
      </w:ins>
      <w:ins w:id="1811" w:author="杨雪冬" w:date="2021-11-23T09:15:00Z">
        <w:r w:rsidR="00A2261B" w:rsidRPr="00993FFA">
          <w:rPr>
            <w:rFonts w:hint="eastAsia"/>
            <w:color w:val="000000" w:themeColor="text1"/>
            <w:lang w:eastAsia="zh-CN"/>
            <w:rPrChange w:id="1812" w:author="Yufei Sun" w:date="2022-01-04T22:28:00Z">
              <w:rPr>
                <w:rFonts w:hint="eastAsia"/>
                <w:lang w:eastAsia="zh-CN"/>
              </w:rPr>
            </w:rPrChange>
          </w:rPr>
          <w:t>，尤其是</w:t>
        </w:r>
      </w:ins>
      <w:ins w:id="1813" w:author="杨雪冬" w:date="2021-11-23T09:16:00Z">
        <w:r w:rsidR="00A2261B" w:rsidRPr="00993FFA">
          <w:rPr>
            <w:rFonts w:hint="eastAsia"/>
            <w:color w:val="000000" w:themeColor="text1"/>
            <w:lang w:eastAsia="zh-CN"/>
            <w:rPrChange w:id="1814" w:author="Yufei Sun" w:date="2022-01-04T22:28:00Z">
              <w:rPr>
                <w:rFonts w:hint="eastAsia"/>
                <w:lang w:eastAsia="zh-CN"/>
              </w:rPr>
            </w:rPrChange>
          </w:rPr>
          <w:t>量化的标准要求</w:t>
        </w:r>
      </w:ins>
      <w:ins w:id="1815" w:author="杨雪冬" w:date="2021-11-23T09:17:00Z">
        <w:r w:rsidR="00A2261B" w:rsidRPr="00993FFA">
          <w:rPr>
            <w:rFonts w:hint="eastAsia"/>
            <w:color w:val="000000" w:themeColor="text1"/>
            <w:lang w:eastAsia="zh-CN"/>
            <w:rPrChange w:id="1816" w:author="Yufei Sun" w:date="2022-01-04T22:28:00Z">
              <w:rPr>
                <w:rFonts w:hint="eastAsia"/>
                <w:lang w:eastAsia="zh-CN"/>
              </w:rPr>
            </w:rPrChange>
          </w:rPr>
          <w:t>。</w:t>
        </w:r>
      </w:ins>
    </w:p>
    <w:p w14:paraId="660A3BB3" w14:textId="174A091E" w:rsidR="00A2261B" w:rsidRPr="00993FFA" w:rsidRDefault="00A2261B" w:rsidP="00454BB9">
      <w:pPr>
        <w:pStyle w:val="a0"/>
        <w:ind w:firstLine="480"/>
        <w:rPr>
          <w:ins w:id="1817" w:author="杨雪冬" w:date="2021-11-23T09:17:00Z"/>
          <w:color w:val="000000" w:themeColor="text1"/>
          <w:lang w:eastAsia="zh-CN"/>
          <w:rPrChange w:id="1818" w:author="Yufei Sun" w:date="2022-01-04T22:28:00Z">
            <w:rPr>
              <w:ins w:id="1819" w:author="杨雪冬" w:date="2021-11-23T09:17:00Z"/>
              <w:lang w:eastAsia="zh-CN"/>
            </w:rPr>
          </w:rPrChange>
        </w:rPr>
      </w:pPr>
      <w:ins w:id="1820" w:author="杨雪冬" w:date="2021-11-23T09:18:00Z">
        <w:r w:rsidRPr="00993FFA">
          <w:rPr>
            <w:rFonts w:hint="eastAsia"/>
            <w:color w:val="000000" w:themeColor="text1"/>
            <w:lang w:eastAsia="zh-CN"/>
            <w:rPrChange w:id="1821" w:author="Yufei Sun" w:date="2022-01-04T22:28:00Z">
              <w:rPr>
                <w:rFonts w:hint="eastAsia"/>
                <w:lang w:eastAsia="zh-CN"/>
              </w:rPr>
            </w:rPrChange>
          </w:rPr>
          <w:t>由此，就在“压力型体制”运行过程中，出现了</w:t>
        </w:r>
      </w:ins>
      <w:ins w:id="1822" w:author="杨雪冬" w:date="2021-11-23T09:19:00Z">
        <w:r w:rsidRPr="00993FFA">
          <w:rPr>
            <w:rFonts w:hint="eastAsia"/>
            <w:color w:val="000000" w:themeColor="text1"/>
            <w:lang w:eastAsia="zh-CN"/>
            <w:rPrChange w:id="1823" w:author="Yufei Sun" w:date="2022-01-04T22:28:00Z">
              <w:rPr>
                <w:rFonts w:hint="eastAsia"/>
                <w:lang w:eastAsia="zh-CN"/>
              </w:rPr>
            </w:rPrChange>
          </w:rPr>
          <w:t>地方治理能力高低影响压力放大程度的机制。一般说来，</w:t>
        </w:r>
      </w:ins>
      <w:ins w:id="1824" w:author="杨雪冬" w:date="2021-11-23T09:20:00Z">
        <w:r w:rsidRPr="00993FFA">
          <w:rPr>
            <w:rFonts w:hint="eastAsia"/>
            <w:color w:val="000000" w:themeColor="text1"/>
            <w:lang w:eastAsia="zh-CN"/>
            <w:rPrChange w:id="1825" w:author="Yufei Sun" w:date="2022-01-04T22:28:00Z">
              <w:rPr>
                <w:rFonts w:hint="eastAsia"/>
                <w:lang w:eastAsia="zh-CN"/>
              </w:rPr>
            </w:rPrChange>
          </w:rPr>
          <w:t>面对上级要求压力和同级竞争压力，地方治理能力越高，就越有行动的自主空间，越能</w:t>
        </w:r>
      </w:ins>
      <w:ins w:id="1826" w:author="杨雪冬" w:date="2021-11-23T09:21:00Z">
        <w:r w:rsidRPr="00993FFA">
          <w:rPr>
            <w:rFonts w:hint="eastAsia"/>
            <w:color w:val="000000" w:themeColor="text1"/>
            <w:lang w:eastAsia="zh-CN"/>
            <w:rPrChange w:id="1827" w:author="Yufei Sun" w:date="2022-01-04T22:28:00Z">
              <w:rPr>
                <w:rFonts w:hint="eastAsia"/>
                <w:lang w:eastAsia="zh-CN"/>
              </w:rPr>
            </w:rPrChange>
          </w:rPr>
          <w:t>根据治理对象的承受能力来选择治理策略和方式方法，由此引发的民众反弹压力也会越低；</w:t>
        </w:r>
      </w:ins>
      <w:ins w:id="1828" w:author="杨雪冬" w:date="2021-11-23T09:22:00Z">
        <w:r w:rsidRPr="00993FFA">
          <w:rPr>
            <w:rFonts w:hint="eastAsia"/>
            <w:color w:val="000000" w:themeColor="text1"/>
            <w:lang w:eastAsia="zh-CN"/>
            <w:rPrChange w:id="1829" w:author="Yufei Sun" w:date="2022-01-04T22:28:00Z">
              <w:rPr>
                <w:rFonts w:hint="eastAsia"/>
                <w:lang w:eastAsia="zh-CN"/>
              </w:rPr>
            </w:rPrChange>
          </w:rPr>
          <w:t>地方治理能力越低，就越要严格，甚至超标</w:t>
        </w:r>
        <w:r w:rsidR="00FF5DCE" w:rsidRPr="00993FFA">
          <w:rPr>
            <w:rFonts w:hint="eastAsia"/>
            <w:color w:val="000000" w:themeColor="text1"/>
            <w:lang w:eastAsia="zh-CN"/>
            <w:rPrChange w:id="1830" w:author="Yufei Sun" w:date="2022-01-04T22:28:00Z">
              <w:rPr>
                <w:rFonts w:hint="eastAsia"/>
                <w:lang w:eastAsia="zh-CN"/>
              </w:rPr>
            </w:rPrChange>
          </w:rPr>
          <w:t>执行上级的要求，出现所谓的“顶格管理”（樊鹏、</w:t>
        </w:r>
      </w:ins>
      <w:ins w:id="1831" w:author="杨雪冬" w:date="2021-11-23T09:23:00Z">
        <w:r w:rsidR="00FF5DCE" w:rsidRPr="00993FFA">
          <w:rPr>
            <w:rFonts w:hint="eastAsia"/>
            <w:color w:val="000000" w:themeColor="text1"/>
            <w:lang w:eastAsia="zh-CN"/>
            <w:rPrChange w:id="1832" w:author="Yufei Sun" w:date="2022-01-04T22:28:00Z">
              <w:rPr>
                <w:rFonts w:hint="eastAsia"/>
                <w:lang w:eastAsia="zh-CN"/>
              </w:rPr>
            </w:rPrChange>
          </w:rPr>
          <w:t>房宁等</w:t>
        </w:r>
      </w:ins>
      <w:ins w:id="1833" w:author="杨雪冬" w:date="2021-11-23T09:22:00Z">
        <w:r w:rsidR="00FF5DCE" w:rsidRPr="00993FFA">
          <w:rPr>
            <w:rFonts w:hint="eastAsia"/>
            <w:color w:val="000000" w:themeColor="text1"/>
            <w:lang w:eastAsia="zh-CN"/>
            <w:rPrChange w:id="1834" w:author="Yufei Sun" w:date="2022-01-04T22:28:00Z">
              <w:rPr>
                <w:rFonts w:hint="eastAsia"/>
                <w:lang w:eastAsia="zh-CN"/>
              </w:rPr>
            </w:rPrChange>
          </w:rPr>
          <w:t>）</w:t>
        </w:r>
      </w:ins>
      <w:ins w:id="1835" w:author="杨雪冬" w:date="2021-11-23T09:23:00Z">
        <w:r w:rsidR="00FF5DCE" w:rsidRPr="00993FFA">
          <w:rPr>
            <w:rFonts w:hint="eastAsia"/>
            <w:color w:val="000000" w:themeColor="text1"/>
            <w:lang w:eastAsia="zh-CN"/>
            <w:rPrChange w:id="1836" w:author="Yufei Sun" w:date="2022-01-04T22:28:00Z">
              <w:rPr>
                <w:rFonts w:hint="eastAsia"/>
                <w:lang w:eastAsia="zh-CN"/>
              </w:rPr>
            </w:rPrChange>
          </w:rPr>
          <w:t>，甚而激化治理过程中的矛盾，引发冲突。从而，形成了“能力不够压力</w:t>
        </w:r>
      </w:ins>
      <w:ins w:id="1837" w:author="杨雪冬" w:date="2021-11-23T09:24:00Z">
        <w:r w:rsidR="00FF5DCE" w:rsidRPr="00993FFA">
          <w:rPr>
            <w:rFonts w:hint="eastAsia"/>
            <w:color w:val="000000" w:themeColor="text1"/>
            <w:lang w:eastAsia="zh-CN"/>
            <w:rPrChange w:id="1838" w:author="Yufei Sun" w:date="2022-01-04T22:28:00Z">
              <w:rPr>
                <w:rFonts w:hint="eastAsia"/>
                <w:lang w:eastAsia="zh-CN"/>
              </w:rPr>
            </w:rPrChange>
          </w:rPr>
          <w:t>来凑</w:t>
        </w:r>
      </w:ins>
      <w:ins w:id="1839" w:author="杨雪冬" w:date="2021-11-23T09:23:00Z">
        <w:r w:rsidR="00FF5DCE" w:rsidRPr="00993FFA">
          <w:rPr>
            <w:rFonts w:hint="eastAsia"/>
            <w:color w:val="000000" w:themeColor="text1"/>
            <w:lang w:eastAsia="zh-CN"/>
            <w:rPrChange w:id="1840" w:author="Yufei Sun" w:date="2022-01-04T22:28:00Z">
              <w:rPr>
                <w:rFonts w:hint="eastAsia"/>
                <w:lang w:eastAsia="zh-CN"/>
              </w:rPr>
            </w:rPrChange>
          </w:rPr>
          <w:t>”</w:t>
        </w:r>
      </w:ins>
      <w:ins w:id="1841" w:author="杨雪冬" w:date="2021-11-23T09:24:00Z">
        <w:r w:rsidR="00FF5DCE" w:rsidRPr="00993FFA">
          <w:rPr>
            <w:rFonts w:hint="eastAsia"/>
            <w:color w:val="000000" w:themeColor="text1"/>
            <w:lang w:eastAsia="zh-CN"/>
            <w:rPrChange w:id="1842" w:author="Yufei Sun" w:date="2022-01-04T22:28:00Z">
              <w:rPr>
                <w:rFonts w:hint="eastAsia"/>
                <w:lang w:eastAsia="zh-CN"/>
              </w:rPr>
            </w:rPrChange>
          </w:rPr>
          <w:t>的现象。</w:t>
        </w:r>
      </w:ins>
    </w:p>
    <w:p w14:paraId="61AE02C0" w14:textId="5ADD6520" w:rsidR="00977E4B" w:rsidRPr="00993FFA" w:rsidRDefault="006C0E77" w:rsidP="00454BB9">
      <w:pPr>
        <w:pStyle w:val="a0"/>
        <w:ind w:firstLine="480"/>
        <w:rPr>
          <w:rFonts w:hint="eastAsia"/>
          <w:color w:val="000000" w:themeColor="text1"/>
          <w:lang w:eastAsia="zh-CN"/>
          <w:rPrChange w:id="1843" w:author="Yufei Sun" w:date="2022-01-04T22:28:00Z">
            <w:rPr>
              <w:lang w:eastAsia="zh-CN"/>
            </w:rPr>
          </w:rPrChange>
        </w:rPr>
      </w:pPr>
      <w:r w:rsidRPr="00993FFA">
        <w:rPr>
          <w:color w:val="000000" w:themeColor="text1"/>
          <w:lang w:eastAsia="zh-CN"/>
          <w:rPrChange w:id="1844" w:author="Yufei Sun" w:date="2022-01-04T22:28:00Z">
            <w:rPr>
              <w:lang w:eastAsia="zh-CN"/>
            </w:rPr>
          </w:rPrChange>
        </w:rPr>
        <w:t>下图是笔者对</w:t>
      </w:r>
      <w:r w:rsidRPr="00993FFA">
        <w:rPr>
          <w:color w:val="000000" w:themeColor="text1"/>
          <w:lang w:eastAsia="zh-CN"/>
          <w:rPrChange w:id="1845" w:author="Yufei Sun" w:date="2022-01-04T22:28:00Z">
            <w:rPr>
              <w:lang w:eastAsia="zh-CN"/>
            </w:rPr>
          </w:rPrChange>
        </w:rPr>
        <w:t>“</w:t>
      </w:r>
      <w:ins w:id="1846" w:author="Yufei Sun" w:date="2022-01-04T21:59:00Z">
        <w:r w:rsidR="00CE6225" w:rsidRPr="00993FFA">
          <w:rPr>
            <w:rFonts w:hint="eastAsia"/>
            <w:color w:val="000000" w:themeColor="text1"/>
            <w:lang w:eastAsia="zh-CN"/>
            <w:rPrChange w:id="1847" w:author="Yufei Sun" w:date="2022-01-04T22:28:00Z">
              <w:rPr>
                <w:rFonts w:hint="eastAsia"/>
                <w:lang w:eastAsia="zh-CN"/>
              </w:rPr>
            </w:rPrChange>
          </w:rPr>
          <w:t>治理</w:t>
        </w:r>
        <w:r w:rsidR="00CE6225" w:rsidRPr="00993FFA">
          <w:rPr>
            <w:color w:val="000000" w:themeColor="text1"/>
            <w:lang w:eastAsia="zh-CN"/>
            <w:rPrChange w:id="1848" w:author="Yufei Sun" w:date="2022-01-04T22:28:00Z">
              <w:rPr>
                <w:lang w:eastAsia="zh-CN"/>
              </w:rPr>
            </w:rPrChange>
          </w:rPr>
          <w:t>能力空间</w:t>
        </w:r>
      </w:ins>
      <w:del w:id="1849" w:author="Yufei Sun" w:date="2022-01-04T21:59:00Z">
        <w:r w:rsidRPr="00993FFA" w:rsidDel="00CE6225">
          <w:rPr>
            <w:color w:val="000000" w:themeColor="text1"/>
            <w:lang w:eastAsia="zh-CN"/>
            <w:rPrChange w:id="1850" w:author="Yufei Sun" w:date="2022-01-04T22:28:00Z">
              <w:rPr>
                <w:lang w:eastAsia="zh-CN"/>
              </w:rPr>
            </w:rPrChange>
          </w:rPr>
          <w:delText>能力空间</w:delText>
        </w:r>
      </w:del>
      <w:r w:rsidRPr="00993FFA">
        <w:rPr>
          <w:color w:val="000000" w:themeColor="text1"/>
          <w:lang w:eastAsia="zh-CN"/>
          <w:rPrChange w:id="1851" w:author="Yufei Sun" w:date="2022-01-04T22:28:00Z">
            <w:rPr>
              <w:lang w:eastAsia="zh-CN"/>
            </w:rPr>
          </w:rPrChange>
        </w:rPr>
        <w:t>”</w:t>
      </w:r>
      <w:r w:rsidRPr="00993FFA">
        <w:rPr>
          <w:color w:val="000000" w:themeColor="text1"/>
          <w:lang w:eastAsia="zh-CN"/>
          <w:rPrChange w:id="1852" w:author="Yufei Sun" w:date="2022-01-04T22:28:00Z">
            <w:rPr>
              <w:lang w:eastAsia="zh-CN"/>
            </w:rPr>
          </w:rPrChange>
        </w:rPr>
        <w:t>和压力型体制经典理论的图像化</w:t>
      </w:r>
      <w:commentRangeStart w:id="1853"/>
      <w:r w:rsidRPr="00993FFA">
        <w:rPr>
          <w:color w:val="000000" w:themeColor="text1"/>
          <w:lang w:eastAsia="zh-CN"/>
          <w:rPrChange w:id="1854" w:author="Yufei Sun" w:date="2022-01-04T22:28:00Z">
            <w:rPr>
              <w:lang w:eastAsia="zh-CN"/>
            </w:rPr>
          </w:rPrChange>
        </w:rPr>
        <w:t>表述</w:t>
      </w:r>
      <w:commentRangeEnd w:id="1853"/>
      <w:r w:rsidR="00FF5DCE" w:rsidRPr="00993FFA">
        <w:rPr>
          <w:rStyle w:val="af5"/>
          <w:color w:val="000000" w:themeColor="text1"/>
          <w:rPrChange w:id="1855" w:author="Yufei Sun" w:date="2022-01-04T22:28:00Z">
            <w:rPr>
              <w:rStyle w:val="af5"/>
            </w:rPr>
          </w:rPrChange>
        </w:rPr>
        <w:commentReference w:id="1853"/>
      </w:r>
      <w:ins w:id="1856" w:author="Yufei Sun" w:date="2022-01-05T00:57:00Z">
        <w:r w:rsidR="00993B22">
          <w:rPr>
            <w:rFonts w:hint="eastAsia"/>
            <w:color w:val="000000" w:themeColor="text1"/>
            <w:lang w:eastAsia="zh-CN"/>
          </w:rPr>
          <w:t>。其中，红色的“千斤顶”结构描述的就是地方政府凭借其治理能力在众多压力来源中间“撑”出的政策灵活性</w:t>
        </w:r>
      </w:ins>
      <w:ins w:id="1857" w:author="Yufei Sun" w:date="2022-01-05T00:58:00Z">
        <w:r w:rsidR="00993B22">
          <w:rPr>
            <w:rFonts w:hint="eastAsia"/>
            <w:color w:val="000000" w:themeColor="text1"/>
            <w:lang w:eastAsia="zh-CN"/>
          </w:rPr>
          <w:t>，从而进行有限度的政策再造，使得政策手段符合当地治理需要。</w:t>
        </w:r>
      </w:ins>
      <w:del w:id="1858" w:author="Yufei Sun" w:date="2022-01-05T00:56:00Z">
        <w:r w:rsidRPr="00993FFA" w:rsidDel="00993B22">
          <w:rPr>
            <w:rFonts w:hint="eastAsia"/>
            <w:color w:val="000000" w:themeColor="text1"/>
            <w:lang w:eastAsia="zh-CN"/>
            <w:rPrChange w:id="1859" w:author="Yufei Sun" w:date="2022-01-04T22:28:00Z">
              <w:rPr>
                <w:lang w:eastAsia="zh-CN"/>
              </w:rPr>
            </w:rPrChange>
          </w:rPr>
          <w:delText>。</w:delText>
        </w:r>
      </w:del>
    </w:p>
    <w:p w14:paraId="6BAC7935" w14:textId="15432DCA" w:rsidR="00977E4B" w:rsidRPr="00993FFA" w:rsidRDefault="00993B22">
      <w:pPr>
        <w:jc w:val="center"/>
        <w:rPr>
          <w:color w:val="000000" w:themeColor="text1"/>
          <w:lang w:eastAsia="zh-CN"/>
          <w:rPrChange w:id="1860" w:author="Yufei Sun" w:date="2022-01-04T22:28:00Z">
            <w:rPr>
              <w:lang w:eastAsia="zh-CN"/>
            </w:rPr>
          </w:rPrChange>
        </w:rPr>
        <w:pPrChange w:id="1861" w:author="ws952" w:date="2021-11-22T17:59:00Z">
          <w:pPr/>
        </w:pPrChange>
      </w:pPr>
      <w:ins w:id="1862" w:author="Yufei Sun" w:date="2022-01-05T00:56:00Z">
        <w:r>
          <w:rPr>
            <w:noProof/>
            <w:color w:val="000000" w:themeColor="text1"/>
          </w:rPr>
          <w:lastRenderedPageBreak/>
          <w:drawing>
            <wp:inline distT="0" distB="0" distL="0" distR="0" wp14:anchorId="4D406544" wp14:editId="11008BE1">
              <wp:extent cx="5943600" cy="3855085"/>
              <wp:effectExtent l="0" t="0" r="0" b="5715"/>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5943600" cy="3855085"/>
                      </a:xfrm>
                      <a:prstGeom prst="rect">
                        <a:avLst/>
                      </a:prstGeom>
                    </pic:spPr>
                  </pic:pic>
                </a:graphicData>
              </a:graphic>
            </wp:inline>
          </w:drawing>
        </w:r>
      </w:ins>
      <w:del w:id="1863" w:author="ws952" w:date="2021-11-22T17:59:00Z">
        <w:r w:rsidR="006C0E77" w:rsidRPr="00993FFA" w:rsidDel="00B81E18">
          <w:rPr>
            <w:noProof/>
            <w:color w:val="000000" w:themeColor="text1"/>
            <w:rPrChange w:id="1864" w:author="Yufei Sun" w:date="2022-01-04T22:28:00Z">
              <w:rPr>
                <w:noProof/>
              </w:rPr>
            </w:rPrChange>
          </w:rPr>
          <w:drawing>
            <wp:inline distT="0" distB="0" distL="0" distR="0" wp14:anchorId="54208EC4" wp14:editId="3AE3D477">
              <wp:extent cx="5360465" cy="2852709"/>
              <wp:effectExtent l="0" t="0" r="0" b="5080"/>
              <wp:docPr id="1" name="Picture" descr="Figure 1: “能力空间”与压力型体制"/>
              <wp:cNvGraphicFramePr/>
              <a:graphic xmlns:a="http://schemas.openxmlformats.org/drawingml/2006/main">
                <a:graphicData uri="http://schemas.openxmlformats.org/drawingml/2006/picture">
                  <pic:pic xmlns:pic="http://schemas.openxmlformats.org/drawingml/2006/picture">
                    <pic:nvPicPr>
                      <pic:cNvPr id="0" name="Picture" descr="../figures/figure2.png"/>
                      <pic:cNvPicPr>
                        <a:picLocks noChangeAspect="1" noChangeArrowheads="1"/>
                      </pic:cNvPicPr>
                    </pic:nvPicPr>
                    <pic:blipFill>
                      <a:blip r:embed="rId13"/>
                      <a:stretch>
                        <a:fillRect/>
                      </a:stretch>
                    </pic:blipFill>
                    <pic:spPr bwMode="auto">
                      <a:xfrm>
                        <a:off x="0" y="0"/>
                        <a:ext cx="5377634" cy="2861846"/>
                      </a:xfrm>
                      <a:prstGeom prst="rect">
                        <a:avLst/>
                      </a:prstGeom>
                      <a:noFill/>
                      <a:ln w="9525">
                        <a:noFill/>
                        <a:headEnd/>
                        <a:tailEnd/>
                      </a:ln>
                    </pic:spPr>
                  </pic:pic>
                </a:graphicData>
              </a:graphic>
            </wp:inline>
          </w:drawing>
        </w:r>
      </w:del>
      <w:ins w:id="1865" w:author="ws952" w:date="2021-11-22T18:01:00Z">
        <w:del w:id="1866" w:author="Yufei Sun" w:date="2022-01-05T00:56:00Z">
          <w:r w:rsidR="00B81E18" w:rsidRPr="00993FFA" w:rsidDel="00993B22">
            <w:rPr>
              <w:noProof/>
              <w:color w:val="000000" w:themeColor="text1"/>
              <w:lang w:eastAsia="zh-CN"/>
              <w:rPrChange w:id="1867" w:author="Yufei Sun" w:date="2022-01-04T22:28:00Z">
                <w:rPr>
                  <w:noProof/>
                  <w:lang w:eastAsia="zh-CN"/>
                </w:rPr>
              </w:rPrChange>
            </w:rPr>
            <w:drawing>
              <wp:inline distT="0" distB="0" distL="0" distR="0" wp14:anchorId="658D42F7" wp14:editId="44B63015">
                <wp:extent cx="5943600" cy="421830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218305"/>
                        </a:xfrm>
                        <a:prstGeom prst="rect">
                          <a:avLst/>
                        </a:prstGeom>
                      </pic:spPr>
                    </pic:pic>
                  </a:graphicData>
                </a:graphic>
              </wp:inline>
            </w:drawing>
          </w:r>
        </w:del>
      </w:ins>
    </w:p>
    <w:p w14:paraId="52B2D0F3" w14:textId="771E53AD" w:rsidR="00977E4B" w:rsidRPr="00993FFA" w:rsidRDefault="00D56196">
      <w:pPr>
        <w:pStyle w:val="ImageCaption"/>
        <w:jc w:val="center"/>
        <w:rPr>
          <w:b/>
          <w:bCs/>
          <w:i w:val="0"/>
          <w:iCs/>
          <w:color w:val="000000" w:themeColor="text1"/>
          <w:lang w:eastAsia="zh-CN"/>
          <w:rPrChange w:id="1868" w:author="Yufei Sun" w:date="2022-01-04T22:28:00Z">
            <w:rPr/>
          </w:rPrChange>
        </w:rPr>
        <w:pPrChange w:id="1869" w:author="Yufei Sun" w:date="2021-11-22T14:41:00Z">
          <w:pPr>
            <w:pStyle w:val="ImageCaption"/>
          </w:pPr>
        </w:pPrChange>
      </w:pPr>
      <w:ins w:id="1870" w:author="Yufei Sun" w:date="2021-11-22T14:41:00Z">
        <w:r w:rsidRPr="00993FFA">
          <w:rPr>
            <w:rFonts w:hint="eastAsia"/>
            <w:b/>
            <w:bCs/>
            <w:i w:val="0"/>
            <w:iCs/>
            <w:color w:val="000000" w:themeColor="text1"/>
            <w:lang w:eastAsia="zh-CN"/>
            <w:rPrChange w:id="1871" w:author="Yufei Sun" w:date="2022-01-04T22:28:00Z">
              <w:rPr>
                <w:rFonts w:hint="eastAsia"/>
                <w:lang w:eastAsia="zh-CN"/>
              </w:rPr>
            </w:rPrChange>
          </w:rPr>
          <w:t>图</w:t>
        </w:r>
      </w:ins>
      <w:del w:id="1872" w:author="Yufei Sun" w:date="2021-11-22T14:41:00Z">
        <w:r w:rsidR="006C0E77" w:rsidRPr="00993FFA" w:rsidDel="00D56196">
          <w:rPr>
            <w:b/>
            <w:bCs/>
            <w:i w:val="0"/>
            <w:iCs/>
            <w:color w:val="000000" w:themeColor="text1"/>
            <w:lang w:eastAsia="zh-CN"/>
            <w:rPrChange w:id="1873" w:author="Yufei Sun" w:date="2022-01-04T22:28:00Z">
              <w:rPr/>
            </w:rPrChange>
          </w:rPr>
          <w:delText xml:space="preserve">Figure </w:delText>
        </w:r>
      </w:del>
      <w:r w:rsidR="006C0E77" w:rsidRPr="00993FFA">
        <w:rPr>
          <w:b/>
          <w:bCs/>
          <w:i w:val="0"/>
          <w:iCs/>
          <w:color w:val="000000" w:themeColor="text1"/>
          <w:lang w:eastAsia="zh-CN"/>
          <w:rPrChange w:id="1874" w:author="Yufei Sun" w:date="2022-01-04T22:28:00Z">
            <w:rPr/>
          </w:rPrChange>
        </w:rPr>
        <w:t>1: “</w:t>
      </w:r>
      <w:r w:rsidR="006C0E77" w:rsidRPr="00993FFA">
        <w:rPr>
          <w:rFonts w:hint="eastAsia"/>
          <w:b/>
          <w:bCs/>
          <w:i w:val="0"/>
          <w:iCs/>
          <w:color w:val="000000" w:themeColor="text1"/>
          <w:lang w:eastAsia="zh-CN"/>
          <w:rPrChange w:id="1875" w:author="Yufei Sun" w:date="2022-01-04T22:28:00Z">
            <w:rPr>
              <w:rFonts w:hint="eastAsia"/>
            </w:rPr>
          </w:rPrChange>
        </w:rPr>
        <w:t>能力空间</w:t>
      </w:r>
      <w:r w:rsidR="006C0E77" w:rsidRPr="00993FFA">
        <w:rPr>
          <w:b/>
          <w:bCs/>
          <w:i w:val="0"/>
          <w:iCs/>
          <w:color w:val="000000" w:themeColor="text1"/>
          <w:lang w:eastAsia="zh-CN"/>
          <w:rPrChange w:id="1876" w:author="Yufei Sun" w:date="2022-01-04T22:28:00Z">
            <w:rPr/>
          </w:rPrChange>
        </w:rPr>
        <w:t>”</w:t>
      </w:r>
      <w:commentRangeStart w:id="1877"/>
      <w:commentRangeStart w:id="1878"/>
      <w:r w:rsidR="006C0E77" w:rsidRPr="00993FFA">
        <w:rPr>
          <w:rFonts w:hint="eastAsia"/>
          <w:b/>
          <w:bCs/>
          <w:i w:val="0"/>
          <w:iCs/>
          <w:color w:val="000000" w:themeColor="text1"/>
          <w:lang w:eastAsia="zh-CN"/>
          <w:rPrChange w:id="1879" w:author="Yufei Sun" w:date="2022-01-04T22:28:00Z">
            <w:rPr>
              <w:rFonts w:hint="eastAsia"/>
            </w:rPr>
          </w:rPrChange>
        </w:rPr>
        <w:t>与压力型体制</w:t>
      </w:r>
      <w:commentRangeEnd w:id="1877"/>
      <w:r w:rsidR="005E59BE" w:rsidRPr="00993FFA">
        <w:rPr>
          <w:rStyle w:val="af5"/>
          <w:b/>
          <w:bCs/>
          <w:i w:val="0"/>
          <w:iCs/>
          <w:color w:val="000000" w:themeColor="text1"/>
          <w:rPrChange w:id="1880" w:author="Yufei Sun" w:date="2022-01-04T22:28:00Z">
            <w:rPr>
              <w:rStyle w:val="af5"/>
              <w:i w:val="0"/>
            </w:rPr>
          </w:rPrChange>
        </w:rPr>
        <w:commentReference w:id="1877"/>
      </w:r>
      <w:commentRangeEnd w:id="1878"/>
      <w:r w:rsidRPr="00993FFA">
        <w:rPr>
          <w:rStyle w:val="af5"/>
          <w:b/>
          <w:bCs/>
          <w:i w:val="0"/>
          <w:iCs/>
          <w:color w:val="000000" w:themeColor="text1"/>
          <w:rPrChange w:id="1881" w:author="Yufei Sun" w:date="2022-01-04T22:28:00Z">
            <w:rPr>
              <w:rStyle w:val="af5"/>
              <w:i w:val="0"/>
            </w:rPr>
          </w:rPrChange>
        </w:rPr>
        <w:commentReference w:id="1878"/>
      </w:r>
    </w:p>
    <w:p w14:paraId="3106ED4B" w14:textId="515AA176" w:rsidR="00977E4B" w:rsidRPr="00993FFA" w:rsidRDefault="006C0E77">
      <w:pPr>
        <w:pStyle w:val="1"/>
        <w:rPr>
          <w:lang w:eastAsia="zh-CN"/>
        </w:rPr>
      </w:pPr>
      <w:bookmarkStart w:id="1882" w:name="实证检验以2021年春节期间各地的疫情防控政策为例"/>
      <w:bookmarkEnd w:id="308"/>
      <w:bookmarkEnd w:id="1427"/>
      <w:r w:rsidRPr="00993FFA">
        <w:rPr>
          <w:lang w:eastAsia="zh-CN"/>
        </w:rPr>
        <w:t>实证检验：以</w:t>
      </w:r>
      <w:r w:rsidRPr="00993FFA">
        <w:rPr>
          <w:lang w:eastAsia="zh-CN"/>
        </w:rPr>
        <w:t>2021</w:t>
      </w:r>
      <w:r w:rsidRPr="00993FFA">
        <w:rPr>
          <w:lang w:eastAsia="zh-CN"/>
        </w:rPr>
        <w:t>年春节期间各地的疫情防控政策</w:t>
      </w:r>
      <w:ins w:id="1883" w:author="杨雪冬" w:date="2021-11-23T09:17:00Z">
        <w:r w:rsidR="00A2261B" w:rsidRPr="00993FFA">
          <w:rPr>
            <w:rFonts w:hint="eastAsia"/>
            <w:lang w:eastAsia="zh-CN"/>
          </w:rPr>
          <w:t>执行</w:t>
        </w:r>
      </w:ins>
      <w:r w:rsidRPr="00993FFA">
        <w:rPr>
          <w:lang w:eastAsia="zh-CN"/>
        </w:rPr>
        <w:t>为例</w:t>
      </w:r>
    </w:p>
    <w:p w14:paraId="71CA291D" w14:textId="77777777" w:rsidR="00977E4B" w:rsidRPr="00993FFA" w:rsidRDefault="006C0E77">
      <w:pPr>
        <w:pStyle w:val="FirstParagraph"/>
        <w:ind w:firstLine="480"/>
        <w:rPr>
          <w:color w:val="000000" w:themeColor="text1"/>
          <w:lang w:eastAsia="zh-CN"/>
          <w:rPrChange w:id="1884" w:author="Yufei Sun" w:date="2022-01-04T22:28:00Z">
            <w:rPr>
              <w:lang w:eastAsia="zh-CN"/>
            </w:rPr>
          </w:rPrChange>
        </w:rPr>
      </w:pPr>
      <w:r w:rsidRPr="00993FFA">
        <w:rPr>
          <w:color w:val="000000" w:themeColor="text1"/>
          <w:lang w:eastAsia="zh-CN"/>
          <w:rPrChange w:id="1885" w:author="Yufei Sun" w:date="2022-01-04T22:28:00Z">
            <w:rPr>
              <w:lang w:eastAsia="zh-CN"/>
            </w:rPr>
          </w:rPrChange>
        </w:rPr>
        <w:t>下文中，笔者以</w:t>
      </w:r>
      <w:r w:rsidRPr="00993FFA">
        <w:rPr>
          <w:color w:val="000000" w:themeColor="text1"/>
          <w:lang w:eastAsia="zh-CN"/>
          <w:rPrChange w:id="1886" w:author="Yufei Sun" w:date="2022-01-04T22:28:00Z">
            <w:rPr>
              <w:lang w:eastAsia="zh-CN"/>
            </w:rPr>
          </w:rPrChange>
        </w:rPr>
        <w:t>2021</w:t>
      </w:r>
      <w:r w:rsidRPr="00993FFA">
        <w:rPr>
          <w:color w:val="000000" w:themeColor="text1"/>
          <w:lang w:eastAsia="zh-CN"/>
          <w:rPrChange w:id="1887" w:author="Yufei Sun" w:date="2022-01-04T22:28:00Z">
            <w:rPr>
              <w:lang w:eastAsia="zh-CN"/>
            </w:rPr>
          </w:rPrChange>
        </w:rPr>
        <w:t>年春节期间疫情防控政策在中国各地的差异化制定为案例，来剖析和验证地方政治治理能力对</w:t>
      </w:r>
      <w:r w:rsidRPr="00993FFA">
        <w:rPr>
          <w:color w:val="000000" w:themeColor="text1"/>
          <w:lang w:eastAsia="zh-CN"/>
          <w:rPrChange w:id="1888" w:author="Yufei Sun" w:date="2022-01-04T22:28:00Z">
            <w:rPr>
              <w:lang w:eastAsia="zh-CN"/>
            </w:rPr>
          </w:rPrChange>
        </w:rPr>
        <w:t>“</w:t>
      </w:r>
      <w:r w:rsidRPr="00993FFA">
        <w:rPr>
          <w:color w:val="000000" w:themeColor="text1"/>
          <w:lang w:eastAsia="zh-CN"/>
          <w:rPrChange w:id="1889" w:author="Yufei Sun" w:date="2022-01-04T22:28:00Z">
            <w:rPr>
              <w:lang w:eastAsia="zh-CN"/>
            </w:rPr>
          </w:rPrChange>
        </w:rPr>
        <w:t>压力型体制</w:t>
      </w:r>
      <w:r w:rsidRPr="00993FFA">
        <w:rPr>
          <w:color w:val="000000" w:themeColor="text1"/>
          <w:lang w:eastAsia="zh-CN"/>
          <w:rPrChange w:id="1890" w:author="Yufei Sun" w:date="2022-01-04T22:28:00Z">
            <w:rPr>
              <w:lang w:eastAsia="zh-CN"/>
            </w:rPr>
          </w:rPrChange>
        </w:rPr>
        <w:t>”</w:t>
      </w:r>
      <w:r w:rsidRPr="00993FFA">
        <w:rPr>
          <w:color w:val="000000" w:themeColor="text1"/>
          <w:lang w:eastAsia="zh-CN"/>
          <w:rPrChange w:id="1891" w:author="Yufei Sun" w:date="2022-01-04T22:28:00Z">
            <w:rPr>
              <w:lang w:eastAsia="zh-CN"/>
            </w:rPr>
          </w:rPrChange>
        </w:rPr>
        <w:t>运行的影响。疫情防控是</w:t>
      </w:r>
      <w:r w:rsidRPr="00993FFA">
        <w:rPr>
          <w:color w:val="000000" w:themeColor="text1"/>
          <w:lang w:eastAsia="zh-CN"/>
          <w:rPrChange w:id="1892" w:author="Yufei Sun" w:date="2022-01-04T22:28:00Z">
            <w:rPr>
              <w:lang w:eastAsia="zh-CN"/>
            </w:rPr>
          </w:rPrChange>
        </w:rPr>
        <w:t>2021</w:t>
      </w:r>
      <w:r w:rsidRPr="00993FFA">
        <w:rPr>
          <w:color w:val="000000" w:themeColor="text1"/>
          <w:lang w:eastAsia="zh-CN"/>
          <w:rPrChange w:id="1893" w:author="Yufei Sun" w:date="2022-01-04T22:28:00Z">
            <w:rPr>
              <w:lang w:eastAsia="zh-CN"/>
            </w:rPr>
          </w:rPrChange>
        </w:rPr>
        <w:t>年中国各地政府工作的核心任务。元旦和春节期间，由于人员流动性大，聚集性活动多，进口冷链食品和货物物流增大，做好</w:t>
      </w:r>
      <w:r w:rsidRPr="00993FFA">
        <w:rPr>
          <w:color w:val="000000" w:themeColor="text1"/>
          <w:lang w:eastAsia="zh-CN"/>
          <w:rPrChange w:id="1894" w:author="Yufei Sun" w:date="2022-01-04T22:28:00Z">
            <w:rPr>
              <w:lang w:eastAsia="zh-CN"/>
            </w:rPr>
          </w:rPrChange>
        </w:rPr>
        <w:t>“</w:t>
      </w:r>
      <w:r w:rsidRPr="00993FFA">
        <w:rPr>
          <w:color w:val="000000" w:themeColor="text1"/>
          <w:lang w:eastAsia="zh-CN"/>
          <w:rPrChange w:id="1895" w:author="Yufei Sun" w:date="2022-01-04T22:28:00Z">
            <w:rPr>
              <w:lang w:eastAsia="zh-CN"/>
            </w:rPr>
          </w:rPrChange>
        </w:rPr>
        <w:t>两节</w:t>
      </w:r>
      <w:r w:rsidRPr="00993FFA">
        <w:rPr>
          <w:color w:val="000000" w:themeColor="text1"/>
          <w:lang w:eastAsia="zh-CN"/>
          <w:rPrChange w:id="1896" w:author="Yufei Sun" w:date="2022-01-04T22:28:00Z">
            <w:rPr>
              <w:lang w:eastAsia="zh-CN"/>
            </w:rPr>
          </w:rPrChange>
        </w:rPr>
        <w:t>”</w:t>
      </w:r>
      <w:r w:rsidRPr="00993FFA">
        <w:rPr>
          <w:color w:val="000000" w:themeColor="text1"/>
          <w:lang w:eastAsia="zh-CN"/>
          <w:rPrChange w:id="1897" w:author="Yufei Sun" w:date="2022-01-04T22:28:00Z">
            <w:rPr>
              <w:lang w:eastAsia="zh-CN"/>
            </w:rPr>
          </w:rPrChange>
        </w:rPr>
        <w:t>期间新型冠状病毒的疫情防控工作是中国各地政府任务的重中之重。</w:t>
      </w:r>
    </w:p>
    <w:p w14:paraId="739839B0" w14:textId="77777777" w:rsidR="00977E4B" w:rsidRPr="00993FFA" w:rsidRDefault="006C0E77">
      <w:pPr>
        <w:pStyle w:val="a0"/>
        <w:ind w:firstLine="480"/>
        <w:rPr>
          <w:color w:val="000000" w:themeColor="text1"/>
          <w:lang w:eastAsia="zh-CN"/>
          <w:rPrChange w:id="1898" w:author="Yufei Sun" w:date="2022-01-04T22:28:00Z">
            <w:rPr>
              <w:lang w:eastAsia="zh-CN"/>
            </w:rPr>
          </w:rPrChange>
        </w:rPr>
      </w:pPr>
      <w:r w:rsidRPr="00993FFA">
        <w:rPr>
          <w:color w:val="000000" w:themeColor="text1"/>
          <w:lang w:eastAsia="zh-CN"/>
          <w:rPrChange w:id="1899" w:author="Yufei Sun" w:date="2022-01-04T22:28:00Z">
            <w:rPr>
              <w:lang w:eastAsia="zh-CN"/>
            </w:rPr>
          </w:rPrChange>
        </w:rPr>
        <w:t>春节期间疫情防控政策是考察</w:t>
      </w:r>
      <w:r w:rsidRPr="00993FFA">
        <w:rPr>
          <w:color w:val="000000" w:themeColor="text1"/>
          <w:lang w:eastAsia="zh-CN"/>
          <w:rPrChange w:id="1900" w:author="Yufei Sun" w:date="2022-01-04T22:28:00Z">
            <w:rPr>
              <w:lang w:eastAsia="zh-CN"/>
            </w:rPr>
          </w:rPrChange>
        </w:rPr>
        <w:t>“</w:t>
      </w:r>
      <w:r w:rsidRPr="00993FFA">
        <w:rPr>
          <w:color w:val="000000" w:themeColor="text1"/>
          <w:lang w:eastAsia="zh-CN"/>
          <w:rPrChange w:id="1901" w:author="Yufei Sun" w:date="2022-01-04T22:28:00Z">
            <w:rPr>
              <w:lang w:eastAsia="zh-CN"/>
            </w:rPr>
          </w:rPrChange>
        </w:rPr>
        <w:t>压力型体制</w:t>
      </w:r>
      <w:r w:rsidRPr="00993FFA">
        <w:rPr>
          <w:color w:val="000000" w:themeColor="text1"/>
          <w:lang w:eastAsia="zh-CN"/>
          <w:rPrChange w:id="1902" w:author="Yufei Sun" w:date="2022-01-04T22:28:00Z">
            <w:rPr>
              <w:lang w:eastAsia="zh-CN"/>
            </w:rPr>
          </w:rPrChange>
        </w:rPr>
        <w:t>”</w:t>
      </w:r>
      <w:r w:rsidRPr="00993FFA">
        <w:rPr>
          <w:color w:val="000000" w:themeColor="text1"/>
          <w:lang w:eastAsia="zh-CN"/>
          <w:rPrChange w:id="1903" w:author="Yufei Sun" w:date="2022-01-04T22:28:00Z">
            <w:rPr>
              <w:lang w:eastAsia="zh-CN"/>
            </w:rPr>
          </w:rPrChange>
        </w:rPr>
        <w:t>运行的典型案例：</w:t>
      </w:r>
      <w:r w:rsidRPr="00993FFA">
        <w:rPr>
          <w:b/>
          <w:bCs/>
          <w:color w:val="000000" w:themeColor="text1"/>
          <w:lang w:eastAsia="zh-CN"/>
          <w:rPrChange w:id="1904" w:author="Yufei Sun" w:date="2022-01-04T22:28:00Z">
            <w:rPr>
              <w:b/>
              <w:bCs/>
              <w:lang w:eastAsia="zh-CN"/>
            </w:rPr>
          </w:rPrChange>
        </w:rPr>
        <w:t>首先，中心任务明确。</w:t>
      </w:r>
      <w:r w:rsidRPr="00993FFA">
        <w:rPr>
          <w:color w:val="000000" w:themeColor="text1"/>
          <w:lang w:eastAsia="zh-CN"/>
          <w:rPrChange w:id="1905" w:author="Yufei Sun" w:date="2022-01-04T22:28:00Z">
            <w:rPr>
              <w:lang w:eastAsia="zh-CN"/>
            </w:rPr>
          </w:rPrChange>
        </w:rPr>
        <w:t>2021</w:t>
      </w:r>
      <w:r w:rsidRPr="00993FFA">
        <w:rPr>
          <w:color w:val="000000" w:themeColor="text1"/>
          <w:lang w:eastAsia="zh-CN"/>
          <w:rPrChange w:id="1906" w:author="Yufei Sun" w:date="2022-01-04T22:28:00Z">
            <w:rPr>
              <w:lang w:eastAsia="zh-CN"/>
            </w:rPr>
          </w:rPrChange>
        </w:rPr>
        <w:t>年春节期间，中国本土疫情呈零星散发和局部聚集性疫情交织叠加态势，防控形势严峻复杂。</w:t>
      </w:r>
      <w:r w:rsidRPr="00993FFA">
        <w:rPr>
          <w:color w:val="000000" w:themeColor="text1"/>
          <w:lang w:eastAsia="zh-CN"/>
          <w:rPrChange w:id="1907" w:author="Yufei Sun" w:date="2022-01-04T22:28:00Z">
            <w:rPr>
              <w:lang w:eastAsia="zh-CN"/>
            </w:rPr>
          </w:rPrChange>
        </w:rPr>
        <w:t xml:space="preserve"> </w:t>
      </w:r>
      <w:r w:rsidRPr="00993FFA">
        <w:rPr>
          <w:color w:val="000000" w:themeColor="text1"/>
          <w:lang w:eastAsia="zh-CN"/>
          <w:rPrChange w:id="1908" w:author="Yufei Sun" w:date="2022-01-04T22:28:00Z">
            <w:rPr>
              <w:lang w:eastAsia="zh-CN"/>
            </w:rPr>
          </w:rPrChange>
        </w:rPr>
        <w:t>国务院从</w:t>
      </w:r>
      <w:r w:rsidRPr="00993FFA">
        <w:rPr>
          <w:color w:val="000000" w:themeColor="text1"/>
          <w:lang w:eastAsia="zh-CN"/>
          <w:rPrChange w:id="1909" w:author="Yufei Sun" w:date="2022-01-04T22:28:00Z">
            <w:rPr>
              <w:lang w:eastAsia="zh-CN"/>
            </w:rPr>
          </w:rPrChange>
        </w:rPr>
        <w:t>2020</w:t>
      </w:r>
      <w:r w:rsidRPr="00993FFA">
        <w:rPr>
          <w:color w:val="000000" w:themeColor="text1"/>
          <w:lang w:eastAsia="zh-CN"/>
          <w:rPrChange w:id="1910" w:author="Yufei Sun" w:date="2022-01-04T22:28:00Z">
            <w:rPr>
              <w:lang w:eastAsia="zh-CN"/>
            </w:rPr>
          </w:rPrChange>
        </w:rPr>
        <w:t>年底就开始部署</w:t>
      </w:r>
      <w:r w:rsidRPr="00993FFA">
        <w:rPr>
          <w:color w:val="000000" w:themeColor="text1"/>
          <w:lang w:eastAsia="zh-CN"/>
          <w:rPrChange w:id="1911" w:author="Yufei Sun" w:date="2022-01-04T22:28:00Z">
            <w:rPr>
              <w:lang w:eastAsia="zh-CN"/>
            </w:rPr>
          </w:rPrChange>
        </w:rPr>
        <w:t>2021</w:t>
      </w:r>
      <w:r w:rsidRPr="00993FFA">
        <w:rPr>
          <w:color w:val="000000" w:themeColor="text1"/>
          <w:lang w:eastAsia="zh-CN"/>
          <w:rPrChange w:id="1912" w:author="Yufei Sun" w:date="2022-01-04T22:28:00Z">
            <w:rPr>
              <w:lang w:eastAsia="zh-CN"/>
            </w:rPr>
          </w:rPrChange>
        </w:rPr>
        <w:t>年元旦和春节期间的疫情防控工作</w:t>
      </w:r>
      <w:r w:rsidRPr="00993FFA">
        <w:rPr>
          <w:color w:val="000000" w:themeColor="text1"/>
          <w:lang w:eastAsia="zh-CN"/>
          <w:rPrChange w:id="1913" w:author="Yufei Sun" w:date="2022-01-04T22:28:00Z">
            <w:rPr>
              <w:lang w:eastAsia="zh-CN"/>
            </w:rPr>
          </w:rPrChange>
        </w:rPr>
        <w:t>(</w:t>
      </w:r>
      <w:r w:rsidR="00347073" w:rsidRPr="00993FFA">
        <w:rPr>
          <w:color w:val="000000" w:themeColor="text1"/>
          <w:rPrChange w:id="1914" w:author="Yufei Sun" w:date="2022-01-04T22:28:00Z">
            <w:rPr/>
          </w:rPrChange>
        </w:rPr>
        <w:fldChar w:fldCharType="begin"/>
      </w:r>
      <w:r w:rsidR="00347073" w:rsidRPr="00993FFA">
        <w:rPr>
          <w:color w:val="000000" w:themeColor="text1"/>
          <w:lang w:eastAsia="zh-CN"/>
          <w:rPrChange w:id="1915" w:author="Yufei Sun" w:date="2022-01-04T22:28:00Z">
            <w:rPr>
              <w:lang w:eastAsia="zh-CN"/>
            </w:rPr>
          </w:rPrChange>
        </w:rPr>
        <w:instrText xml:space="preserve"> HYPERLINK \l "Xf03123715062ffd08c68504b1e6c769f47ed13c" \h </w:instrText>
      </w:r>
      <w:r w:rsidR="00347073" w:rsidRPr="00993FFA">
        <w:rPr>
          <w:color w:val="000000" w:themeColor="text1"/>
          <w:rPrChange w:id="1916" w:author="Yufei Sun" w:date="2022-01-04T22:28:00Z">
            <w:rPr/>
          </w:rPrChange>
        </w:rPr>
        <w:fldChar w:fldCharType="separate"/>
      </w:r>
      <w:r w:rsidRPr="00993FFA">
        <w:rPr>
          <w:rStyle w:val="ae"/>
          <w:color w:val="000000" w:themeColor="text1"/>
          <w:lang w:eastAsia="zh-CN"/>
          <w:rPrChange w:id="1917" w:author="Yufei Sun" w:date="2022-01-04T22:28:00Z">
            <w:rPr>
              <w:rStyle w:val="ae"/>
              <w:lang w:eastAsia="zh-CN"/>
            </w:rPr>
          </w:rPrChange>
        </w:rPr>
        <w:t>国务院联防联控机制综合组</w:t>
      </w:r>
      <w:r w:rsidRPr="00993FFA">
        <w:rPr>
          <w:rStyle w:val="ae"/>
          <w:color w:val="000000" w:themeColor="text1"/>
          <w:lang w:eastAsia="zh-CN"/>
          <w:rPrChange w:id="1918" w:author="Yufei Sun" w:date="2022-01-04T22:28:00Z">
            <w:rPr>
              <w:rStyle w:val="ae"/>
              <w:lang w:eastAsia="zh-CN"/>
            </w:rPr>
          </w:rPrChange>
        </w:rPr>
        <w:t>, 2020</w:t>
      </w:r>
      <w:r w:rsidRPr="00993FFA">
        <w:rPr>
          <w:rStyle w:val="ae"/>
          <w:color w:val="000000" w:themeColor="text1"/>
          <w:lang w:eastAsia="zh-CN"/>
          <w:rPrChange w:id="1919" w:author="Yufei Sun" w:date="2022-01-04T22:28:00Z">
            <w:rPr>
              <w:rStyle w:val="ae"/>
              <w:lang w:eastAsia="zh-CN"/>
            </w:rPr>
          </w:rPrChange>
        </w:rPr>
        <w:t>年</w:t>
      </w:r>
      <w:r w:rsidRPr="00993FFA">
        <w:rPr>
          <w:rStyle w:val="ae"/>
          <w:color w:val="000000" w:themeColor="text1"/>
          <w:lang w:eastAsia="zh-CN"/>
          <w:rPrChange w:id="1920" w:author="Yufei Sun" w:date="2022-01-04T22:28:00Z">
            <w:rPr>
              <w:rStyle w:val="ae"/>
              <w:lang w:eastAsia="zh-CN"/>
            </w:rPr>
          </w:rPrChange>
        </w:rPr>
        <w:t>12</w:t>
      </w:r>
      <w:r w:rsidRPr="00993FFA">
        <w:rPr>
          <w:rStyle w:val="ae"/>
          <w:color w:val="000000" w:themeColor="text1"/>
          <w:lang w:eastAsia="zh-CN"/>
          <w:rPrChange w:id="1921" w:author="Yufei Sun" w:date="2022-01-04T22:28:00Z">
            <w:rPr>
              <w:rStyle w:val="ae"/>
              <w:lang w:eastAsia="zh-CN"/>
            </w:rPr>
          </w:rPrChange>
        </w:rPr>
        <w:t>月</w:t>
      </w:r>
      <w:r w:rsidRPr="00993FFA">
        <w:rPr>
          <w:rStyle w:val="ae"/>
          <w:color w:val="000000" w:themeColor="text1"/>
          <w:lang w:eastAsia="zh-CN"/>
          <w:rPrChange w:id="1922" w:author="Yufei Sun" w:date="2022-01-04T22:28:00Z">
            <w:rPr>
              <w:rStyle w:val="ae"/>
              <w:lang w:eastAsia="zh-CN"/>
            </w:rPr>
          </w:rPrChange>
        </w:rPr>
        <w:t>30</w:t>
      </w:r>
      <w:r w:rsidRPr="00993FFA">
        <w:rPr>
          <w:rStyle w:val="ae"/>
          <w:color w:val="000000" w:themeColor="text1"/>
          <w:lang w:eastAsia="zh-CN"/>
          <w:rPrChange w:id="1923" w:author="Yufei Sun" w:date="2022-01-04T22:28:00Z">
            <w:rPr>
              <w:rStyle w:val="ae"/>
              <w:lang w:eastAsia="zh-CN"/>
            </w:rPr>
          </w:rPrChange>
        </w:rPr>
        <w:t>日</w:t>
      </w:r>
      <w:r w:rsidR="00347073" w:rsidRPr="00993FFA">
        <w:rPr>
          <w:rStyle w:val="ae"/>
          <w:color w:val="000000" w:themeColor="text1"/>
          <w:lang w:eastAsia="zh-CN"/>
          <w:rPrChange w:id="1924" w:author="Yufei Sun" w:date="2022-01-04T22:28:00Z">
            <w:rPr>
              <w:rStyle w:val="ae"/>
              <w:lang w:eastAsia="zh-CN"/>
            </w:rPr>
          </w:rPrChange>
        </w:rPr>
        <w:fldChar w:fldCharType="end"/>
      </w:r>
      <w:r w:rsidRPr="00993FFA">
        <w:rPr>
          <w:color w:val="000000" w:themeColor="text1"/>
          <w:lang w:eastAsia="zh-CN"/>
          <w:rPrChange w:id="1925" w:author="Yufei Sun" w:date="2022-01-04T22:28:00Z">
            <w:rPr>
              <w:lang w:eastAsia="zh-CN"/>
            </w:rPr>
          </w:rPrChange>
        </w:rPr>
        <w:t>)</w:t>
      </w:r>
      <w:r w:rsidRPr="00993FFA">
        <w:rPr>
          <w:color w:val="000000" w:themeColor="text1"/>
          <w:lang w:eastAsia="zh-CN"/>
          <w:rPrChange w:id="1926" w:author="Yufei Sun" w:date="2022-01-04T22:28:00Z">
            <w:rPr>
              <w:lang w:eastAsia="zh-CN"/>
            </w:rPr>
          </w:rPrChange>
        </w:rPr>
        <w:t>，在中央政府的统一安排下，各地的政策目标十分明确，整个社会经济系统围绕当地党委政府的指挥棒运行，党政部门是既是指挥员，又是组织员和作战员</w:t>
      </w:r>
      <w:r w:rsidRPr="00993FFA">
        <w:rPr>
          <w:color w:val="000000" w:themeColor="text1"/>
          <w:lang w:eastAsia="zh-CN"/>
          <w:rPrChange w:id="1927" w:author="Yufei Sun" w:date="2022-01-04T22:28:00Z">
            <w:rPr>
              <w:lang w:eastAsia="zh-CN"/>
            </w:rPr>
          </w:rPrChange>
        </w:rPr>
        <w:t xml:space="preserve"> (</w:t>
      </w:r>
      <w:r w:rsidR="00347073" w:rsidRPr="00993FFA">
        <w:rPr>
          <w:color w:val="000000" w:themeColor="text1"/>
          <w:rPrChange w:id="1928" w:author="Yufei Sun" w:date="2022-01-04T22:28:00Z">
            <w:rPr/>
          </w:rPrChange>
        </w:rPr>
        <w:fldChar w:fldCharType="begin"/>
      </w:r>
      <w:r w:rsidR="00347073" w:rsidRPr="00993FFA">
        <w:rPr>
          <w:color w:val="000000" w:themeColor="text1"/>
          <w:lang w:eastAsia="zh-CN"/>
          <w:rPrChange w:id="1929" w:author="Yufei Sun" w:date="2022-01-04T22:28:00Z">
            <w:rPr>
              <w:lang w:eastAsia="zh-CN"/>
            </w:rPr>
          </w:rPrChange>
        </w:rPr>
        <w:instrText xml:space="preserve"> HYPERLINK \l "ref-YangXueDong2021" \h </w:instrText>
      </w:r>
      <w:r w:rsidR="00347073" w:rsidRPr="00993FFA">
        <w:rPr>
          <w:color w:val="000000" w:themeColor="text1"/>
          <w:rPrChange w:id="1930" w:author="Yufei Sun" w:date="2022-01-04T22:28:00Z">
            <w:rPr/>
          </w:rPrChange>
        </w:rPr>
        <w:fldChar w:fldCharType="separate"/>
      </w:r>
      <w:r w:rsidRPr="00993FFA">
        <w:rPr>
          <w:rStyle w:val="ae"/>
          <w:color w:val="000000" w:themeColor="text1"/>
          <w:lang w:eastAsia="zh-CN"/>
          <w:rPrChange w:id="1931" w:author="Yufei Sun" w:date="2022-01-04T22:28:00Z">
            <w:rPr>
              <w:rStyle w:val="ae"/>
              <w:lang w:eastAsia="zh-CN"/>
            </w:rPr>
          </w:rPrChange>
        </w:rPr>
        <w:t>杨雪冬</w:t>
      </w:r>
      <w:r w:rsidRPr="00993FFA">
        <w:rPr>
          <w:rStyle w:val="ae"/>
          <w:color w:val="000000" w:themeColor="text1"/>
          <w:lang w:eastAsia="zh-CN"/>
          <w:rPrChange w:id="1932" w:author="Yufei Sun" w:date="2022-01-04T22:28:00Z">
            <w:rPr>
              <w:rStyle w:val="ae"/>
              <w:lang w:eastAsia="zh-CN"/>
            </w:rPr>
          </w:rPrChange>
        </w:rPr>
        <w:t>, 2021</w:t>
      </w:r>
      <w:r w:rsidR="00347073" w:rsidRPr="00993FFA">
        <w:rPr>
          <w:rStyle w:val="ae"/>
          <w:color w:val="000000" w:themeColor="text1"/>
          <w:lang w:eastAsia="zh-CN"/>
          <w:rPrChange w:id="1933" w:author="Yufei Sun" w:date="2022-01-04T22:28:00Z">
            <w:rPr>
              <w:rStyle w:val="ae"/>
              <w:lang w:eastAsia="zh-CN"/>
            </w:rPr>
          </w:rPrChange>
        </w:rPr>
        <w:fldChar w:fldCharType="end"/>
      </w:r>
      <w:r w:rsidRPr="00993FFA">
        <w:rPr>
          <w:color w:val="000000" w:themeColor="text1"/>
          <w:lang w:eastAsia="zh-CN"/>
          <w:rPrChange w:id="1934" w:author="Yufei Sun" w:date="2022-01-04T22:28:00Z">
            <w:rPr>
              <w:lang w:eastAsia="zh-CN"/>
            </w:rPr>
          </w:rPrChange>
        </w:rPr>
        <w:t>)</w:t>
      </w:r>
      <w:r w:rsidRPr="00993FFA">
        <w:rPr>
          <w:color w:val="000000" w:themeColor="text1"/>
          <w:lang w:eastAsia="zh-CN"/>
          <w:rPrChange w:id="1935" w:author="Yufei Sun" w:date="2022-01-04T22:28:00Z">
            <w:rPr>
              <w:lang w:eastAsia="zh-CN"/>
            </w:rPr>
          </w:rPrChange>
        </w:rPr>
        <w:t>；</w:t>
      </w:r>
      <w:r w:rsidRPr="00993FFA">
        <w:rPr>
          <w:b/>
          <w:bCs/>
          <w:color w:val="000000" w:themeColor="text1"/>
          <w:lang w:eastAsia="zh-CN"/>
          <w:rPrChange w:id="1936" w:author="Yufei Sun" w:date="2022-01-04T22:28:00Z">
            <w:rPr>
              <w:b/>
              <w:bCs/>
              <w:lang w:eastAsia="zh-CN"/>
            </w:rPr>
          </w:rPrChange>
        </w:rPr>
        <w:t>其次，压力传输明显。</w:t>
      </w:r>
      <w:r w:rsidRPr="00993FFA">
        <w:rPr>
          <w:color w:val="000000" w:themeColor="text1"/>
          <w:lang w:eastAsia="zh-CN"/>
          <w:rPrChange w:id="1937" w:author="Yufei Sun" w:date="2022-01-04T22:28:00Z">
            <w:rPr>
              <w:lang w:eastAsia="zh-CN"/>
            </w:rPr>
          </w:rPrChange>
        </w:rPr>
        <w:t>在国务院应对新型冠状病毒</w:t>
      </w:r>
      <w:r w:rsidRPr="00993FFA">
        <w:rPr>
          <w:color w:val="000000" w:themeColor="text1"/>
          <w:lang w:eastAsia="zh-CN"/>
          <w:rPrChange w:id="1938" w:author="Yufei Sun" w:date="2022-01-04T22:28:00Z">
            <w:rPr>
              <w:lang w:eastAsia="zh-CN"/>
            </w:rPr>
          </w:rPrChange>
        </w:rPr>
        <w:lastRenderedPageBreak/>
        <w:t>感染肺炎疫情联防联控机制综合组发布《关于做好</w:t>
      </w:r>
      <w:r w:rsidRPr="00993FFA">
        <w:rPr>
          <w:color w:val="000000" w:themeColor="text1"/>
          <w:lang w:eastAsia="zh-CN"/>
          <w:rPrChange w:id="1939" w:author="Yufei Sun" w:date="2022-01-04T22:28:00Z">
            <w:rPr>
              <w:lang w:eastAsia="zh-CN"/>
            </w:rPr>
          </w:rPrChange>
        </w:rPr>
        <w:t>2021</w:t>
      </w:r>
      <w:r w:rsidRPr="00993FFA">
        <w:rPr>
          <w:color w:val="000000" w:themeColor="text1"/>
          <w:lang w:eastAsia="zh-CN"/>
          <w:rPrChange w:id="1940" w:author="Yufei Sun" w:date="2022-01-04T22:28:00Z">
            <w:rPr>
              <w:lang w:eastAsia="zh-CN"/>
            </w:rPr>
          </w:rPrChange>
        </w:rPr>
        <w:t>年元旦和春节期间新冠肺炎疫情防控工作的通知》</w:t>
      </w:r>
      <w:r w:rsidRPr="00993FFA">
        <w:rPr>
          <w:color w:val="000000" w:themeColor="text1"/>
          <w:lang w:eastAsia="zh-CN"/>
          <w:rPrChange w:id="1941" w:author="Yufei Sun" w:date="2022-01-04T22:28:00Z">
            <w:rPr>
              <w:lang w:eastAsia="zh-CN"/>
            </w:rPr>
          </w:rPrChange>
        </w:rPr>
        <w:t>(</w:t>
      </w:r>
      <w:r w:rsidR="00347073" w:rsidRPr="00993FFA">
        <w:rPr>
          <w:color w:val="000000" w:themeColor="text1"/>
          <w:rPrChange w:id="1942" w:author="Yufei Sun" w:date="2022-01-04T22:28:00Z">
            <w:rPr/>
          </w:rPrChange>
        </w:rPr>
        <w:fldChar w:fldCharType="begin"/>
      </w:r>
      <w:r w:rsidR="00347073" w:rsidRPr="00993FFA">
        <w:rPr>
          <w:color w:val="000000" w:themeColor="text1"/>
          <w:lang w:eastAsia="zh-CN"/>
          <w:rPrChange w:id="1943" w:author="Yufei Sun" w:date="2022-01-04T22:28:00Z">
            <w:rPr>
              <w:lang w:eastAsia="zh-CN"/>
            </w:rPr>
          </w:rPrChange>
        </w:rPr>
        <w:instrText xml:space="preserve"> HYPERLINK \l "Xf03123715062ffd08c68504b1e6c769f47ed13c" \h </w:instrText>
      </w:r>
      <w:r w:rsidR="00347073" w:rsidRPr="00993FFA">
        <w:rPr>
          <w:color w:val="000000" w:themeColor="text1"/>
          <w:rPrChange w:id="1944" w:author="Yufei Sun" w:date="2022-01-04T22:28:00Z">
            <w:rPr/>
          </w:rPrChange>
        </w:rPr>
        <w:fldChar w:fldCharType="separate"/>
      </w:r>
      <w:r w:rsidRPr="00993FFA">
        <w:rPr>
          <w:rStyle w:val="ae"/>
          <w:color w:val="000000" w:themeColor="text1"/>
          <w:lang w:eastAsia="zh-CN"/>
          <w:rPrChange w:id="1945" w:author="Yufei Sun" w:date="2022-01-04T22:28:00Z">
            <w:rPr>
              <w:rStyle w:val="ae"/>
              <w:lang w:eastAsia="zh-CN"/>
            </w:rPr>
          </w:rPrChange>
        </w:rPr>
        <w:t>国务院联防联控机制综合组</w:t>
      </w:r>
      <w:r w:rsidRPr="00993FFA">
        <w:rPr>
          <w:rStyle w:val="ae"/>
          <w:color w:val="000000" w:themeColor="text1"/>
          <w:lang w:eastAsia="zh-CN"/>
          <w:rPrChange w:id="1946" w:author="Yufei Sun" w:date="2022-01-04T22:28:00Z">
            <w:rPr>
              <w:rStyle w:val="ae"/>
              <w:lang w:eastAsia="zh-CN"/>
            </w:rPr>
          </w:rPrChange>
        </w:rPr>
        <w:t>, 2020</w:t>
      </w:r>
      <w:r w:rsidRPr="00993FFA">
        <w:rPr>
          <w:rStyle w:val="ae"/>
          <w:color w:val="000000" w:themeColor="text1"/>
          <w:lang w:eastAsia="zh-CN"/>
          <w:rPrChange w:id="1947" w:author="Yufei Sun" w:date="2022-01-04T22:28:00Z">
            <w:rPr>
              <w:rStyle w:val="ae"/>
              <w:lang w:eastAsia="zh-CN"/>
            </w:rPr>
          </w:rPrChange>
        </w:rPr>
        <w:t>年</w:t>
      </w:r>
      <w:r w:rsidRPr="00993FFA">
        <w:rPr>
          <w:rStyle w:val="ae"/>
          <w:color w:val="000000" w:themeColor="text1"/>
          <w:lang w:eastAsia="zh-CN"/>
          <w:rPrChange w:id="1948" w:author="Yufei Sun" w:date="2022-01-04T22:28:00Z">
            <w:rPr>
              <w:rStyle w:val="ae"/>
              <w:lang w:eastAsia="zh-CN"/>
            </w:rPr>
          </w:rPrChange>
        </w:rPr>
        <w:t>12</w:t>
      </w:r>
      <w:r w:rsidRPr="00993FFA">
        <w:rPr>
          <w:rStyle w:val="ae"/>
          <w:color w:val="000000" w:themeColor="text1"/>
          <w:lang w:eastAsia="zh-CN"/>
          <w:rPrChange w:id="1949" w:author="Yufei Sun" w:date="2022-01-04T22:28:00Z">
            <w:rPr>
              <w:rStyle w:val="ae"/>
              <w:lang w:eastAsia="zh-CN"/>
            </w:rPr>
          </w:rPrChange>
        </w:rPr>
        <w:t>月</w:t>
      </w:r>
      <w:r w:rsidRPr="00993FFA">
        <w:rPr>
          <w:rStyle w:val="ae"/>
          <w:color w:val="000000" w:themeColor="text1"/>
          <w:lang w:eastAsia="zh-CN"/>
          <w:rPrChange w:id="1950" w:author="Yufei Sun" w:date="2022-01-04T22:28:00Z">
            <w:rPr>
              <w:rStyle w:val="ae"/>
              <w:lang w:eastAsia="zh-CN"/>
            </w:rPr>
          </w:rPrChange>
        </w:rPr>
        <w:t>30</w:t>
      </w:r>
      <w:r w:rsidRPr="00993FFA">
        <w:rPr>
          <w:rStyle w:val="ae"/>
          <w:color w:val="000000" w:themeColor="text1"/>
          <w:lang w:eastAsia="zh-CN"/>
          <w:rPrChange w:id="1951" w:author="Yufei Sun" w:date="2022-01-04T22:28:00Z">
            <w:rPr>
              <w:rStyle w:val="ae"/>
              <w:lang w:eastAsia="zh-CN"/>
            </w:rPr>
          </w:rPrChange>
        </w:rPr>
        <w:t>日</w:t>
      </w:r>
      <w:r w:rsidR="00347073" w:rsidRPr="00993FFA">
        <w:rPr>
          <w:rStyle w:val="ae"/>
          <w:color w:val="000000" w:themeColor="text1"/>
          <w:lang w:eastAsia="zh-CN"/>
          <w:rPrChange w:id="1952" w:author="Yufei Sun" w:date="2022-01-04T22:28:00Z">
            <w:rPr>
              <w:rStyle w:val="ae"/>
              <w:lang w:eastAsia="zh-CN"/>
            </w:rPr>
          </w:rPrChange>
        </w:rPr>
        <w:fldChar w:fldCharType="end"/>
      </w:r>
      <w:r w:rsidRPr="00993FFA">
        <w:rPr>
          <w:color w:val="000000" w:themeColor="text1"/>
          <w:lang w:eastAsia="zh-CN"/>
          <w:rPrChange w:id="1953" w:author="Yufei Sun" w:date="2022-01-04T22:28:00Z">
            <w:rPr>
              <w:lang w:eastAsia="zh-CN"/>
            </w:rPr>
          </w:rPrChange>
        </w:rPr>
        <w:t>)</w:t>
      </w:r>
      <w:r w:rsidRPr="00993FFA">
        <w:rPr>
          <w:color w:val="000000" w:themeColor="text1"/>
          <w:lang w:eastAsia="zh-CN"/>
          <w:rPrChange w:id="1954" w:author="Yufei Sun" w:date="2022-01-04T22:28:00Z">
            <w:rPr>
              <w:lang w:eastAsia="zh-CN"/>
            </w:rPr>
          </w:rPrChange>
        </w:rPr>
        <w:t>后，从中央到省再到地级市直至基层村（社区）行政管理部门都发布了有关</w:t>
      </w:r>
      <w:r w:rsidRPr="00993FFA">
        <w:rPr>
          <w:color w:val="000000" w:themeColor="text1"/>
          <w:lang w:eastAsia="zh-CN"/>
          <w:rPrChange w:id="1955" w:author="Yufei Sun" w:date="2022-01-04T22:28:00Z">
            <w:rPr>
              <w:lang w:eastAsia="zh-CN"/>
            </w:rPr>
          </w:rPrChange>
        </w:rPr>
        <w:t>“</w:t>
      </w:r>
      <w:r w:rsidRPr="00993FFA">
        <w:rPr>
          <w:color w:val="000000" w:themeColor="text1"/>
          <w:lang w:eastAsia="zh-CN"/>
          <w:rPrChange w:id="1956" w:author="Yufei Sun" w:date="2022-01-04T22:28:00Z">
            <w:rPr>
              <w:lang w:eastAsia="zh-CN"/>
            </w:rPr>
          </w:rPrChange>
        </w:rPr>
        <w:t>春节期间新型冠状病毒的疫情防控工作</w:t>
      </w:r>
      <w:r w:rsidRPr="00993FFA">
        <w:rPr>
          <w:color w:val="000000" w:themeColor="text1"/>
          <w:lang w:eastAsia="zh-CN"/>
          <w:rPrChange w:id="1957" w:author="Yufei Sun" w:date="2022-01-04T22:28:00Z">
            <w:rPr>
              <w:lang w:eastAsia="zh-CN"/>
            </w:rPr>
          </w:rPrChange>
        </w:rPr>
        <w:t>”</w:t>
      </w:r>
      <w:r w:rsidRPr="00993FFA">
        <w:rPr>
          <w:color w:val="000000" w:themeColor="text1"/>
          <w:lang w:eastAsia="zh-CN"/>
          <w:rPrChange w:id="1958" w:author="Yufei Sun" w:date="2022-01-04T22:28:00Z">
            <w:rPr>
              <w:lang w:eastAsia="zh-CN"/>
            </w:rPr>
          </w:rPrChange>
        </w:rPr>
        <w:t>的政策文本，逐级严格，压力传输明显；更为重要的是，虽然受到的压力相同，也都使用加码的方式来传输压力，但加码方式在不同层级、同一层级的不同地域的地方政府间存在较大的</w:t>
      </w:r>
      <w:r w:rsidRPr="00993FFA">
        <w:rPr>
          <w:b/>
          <w:bCs/>
          <w:color w:val="000000" w:themeColor="text1"/>
          <w:lang w:eastAsia="zh-CN"/>
          <w:rPrChange w:id="1959" w:author="Yufei Sun" w:date="2022-01-04T22:28:00Z">
            <w:rPr>
              <w:b/>
              <w:bCs/>
              <w:lang w:eastAsia="zh-CN"/>
            </w:rPr>
          </w:rPrChange>
        </w:rPr>
        <w:t>异质性</w:t>
      </w:r>
      <w:r w:rsidRPr="00993FFA">
        <w:rPr>
          <w:color w:val="000000" w:themeColor="text1"/>
          <w:lang w:eastAsia="zh-CN"/>
          <w:rPrChange w:id="1960" w:author="Yufei Sun" w:date="2022-01-04T22:28:00Z">
            <w:rPr>
              <w:lang w:eastAsia="zh-CN"/>
            </w:rPr>
          </w:rPrChange>
        </w:rPr>
        <w:t>。这种政策扩散的差异性表现给我们衡量</w:t>
      </w:r>
      <w:r w:rsidRPr="00993FFA">
        <w:rPr>
          <w:color w:val="000000" w:themeColor="text1"/>
          <w:lang w:eastAsia="zh-CN"/>
          <w:rPrChange w:id="1961" w:author="Yufei Sun" w:date="2022-01-04T22:28:00Z">
            <w:rPr>
              <w:lang w:eastAsia="zh-CN"/>
            </w:rPr>
          </w:rPrChange>
        </w:rPr>
        <w:t>“</w:t>
      </w:r>
      <w:r w:rsidRPr="00993FFA">
        <w:rPr>
          <w:color w:val="000000" w:themeColor="text1"/>
          <w:lang w:eastAsia="zh-CN"/>
          <w:rPrChange w:id="1962" w:author="Yufei Sun" w:date="2022-01-04T22:28:00Z">
            <w:rPr>
              <w:lang w:eastAsia="zh-CN"/>
            </w:rPr>
          </w:rPrChange>
        </w:rPr>
        <w:t>压力型体制</w:t>
      </w:r>
      <w:r w:rsidRPr="00993FFA">
        <w:rPr>
          <w:color w:val="000000" w:themeColor="text1"/>
          <w:lang w:eastAsia="zh-CN"/>
          <w:rPrChange w:id="1963" w:author="Yufei Sun" w:date="2022-01-04T22:28:00Z">
            <w:rPr>
              <w:lang w:eastAsia="zh-CN"/>
            </w:rPr>
          </w:rPrChange>
        </w:rPr>
        <w:t>”</w:t>
      </w:r>
      <w:r w:rsidRPr="00993FFA">
        <w:rPr>
          <w:color w:val="000000" w:themeColor="text1"/>
          <w:lang w:eastAsia="zh-CN"/>
          <w:rPrChange w:id="1964" w:author="Yufei Sun" w:date="2022-01-04T22:28:00Z">
            <w:rPr>
              <w:lang w:eastAsia="zh-CN"/>
            </w:rPr>
          </w:rPrChange>
        </w:rPr>
        <w:t>在不同层级和不同地域的运行逻辑和影响变量的识别提供了绝佳的机会窗口。</w:t>
      </w:r>
    </w:p>
    <w:p w14:paraId="31EA1464" w14:textId="77777777" w:rsidR="00977E4B" w:rsidRPr="00993FFA" w:rsidRDefault="006C0E77">
      <w:pPr>
        <w:pStyle w:val="2"/>
      </w:pPr>
      <w:bookmarkStart w:id="1965" w:name="实证策略"/>
      <w:proofErr w:type="spellStart"/>
      <w:r w:rsidRPr="00993FFA">
        <w:t>实证策略</w:t>
      </w:r>
      <w:proofErr w:type="spellEnd"/>
    </w:p>
    <w:p w14:paraId="7C1D191D" w14:textId="77777777" w:rsidR="00977E4B" w:rsidRPr="00993FFA" w:rsidRDefault="006C0E77">
      <w:pPr>
        <w:pStyle w:val="FirstParagraph"/>
        <w:ind w:firstLine="480"/>
        <w:rPr>
          <w:color w:val="000000" w:themeColor="text1"/>
          <w:lang w:eastAsia="zh-CN"/>
          <w:rPrChange w:id="1966" w:author="Yufei Sun" w:date="2022-01-04T22:28:00Z">
            <w:rPr>
              <w:lang w:eastAsia="zh-CN"/>
            </w:rPr>
          </w:rPrChange>
        </w:rPr>
      </w:pPr>
      <w:r w:rsidRPr="00993FFA">
        <w:rPr>
          <w:color w:val="000000" w:themeColor="text1"/>
          <w:lang w:eastAsia="zh-CN"/>
          <w:rPrChange w:id="1967" w:author="Yufei Sun" w:date="2022-01-04T22:28:00Z">
            <w:rPr>
              <w:lang w:eastAsia="zh-CN"/>
            </w:rPr>
          </w:rPrChange>
        </w:rPr>
        <w:t>具体来说，本文尝试回答两个研究问题：首先，虽然对个别地方政府的对春节疫情防控</w:t>
      </w:r>
      <w:r w:rsidRPr="00993FFA">
        <w:rPr>
          <w:color w:val="000000" w:themeColor="text1"/>
          <w:lang w:eastAsia="zh-CN"/>
          <w:rPrChange w:id="1968" w:author="Yufei Sun" w:date="2022-01-04T22:28:00Z">
            <w:rPr>
              <w:lang w:eastAsia="zh-CN"/>
            </w:rPr>
          </w:rPrChange>
        </w:rPr>
        <w:t>“</w:t>
      </w:r>
      <w:r w:rsidRPr="00993FFA">
        <w:rPr>
          <w:color w:val="000000" w:themeColor="text1"/>
          <w:lang w:eastAsia="zh-CN"/>
          <w:rPrChange w:id="1969" w:author="Yufei Sun" w:date="2022-01-04T22:28:00Z">
            <w:rPr>
              <w:lang w:eastAsia="zh-CN"/>
            </w:rPr>
          </w:rPrChange>
        </w:rPr>
        <w:t>层层加码</w:t>
      </w:r>
      <w:r w:rsidRPr="00993FFA">
        <w:rPr>
          <w:color w:val="000000" w:themeColor="text1"/>
          <w:lang w:eastAsia="zh-CN"/>
          <w:rPrChange w:id="1970" w:author="Yufei Sun" w:date="2022-01-04T22:28:00Z">
            <w:rPr>
              <w:lang w:eastAsia="zh-CN"/>
            </w:rPr>
          </w:rPrChange>
        </w:rPr>
        <w:t>”</w:t>
      </w:r>
      <w:r w:rsidRPr="00993FFA">
        <w:rPr>
          <w:color w:val="000000" w:themeColor="text1"/>
          <w:lang w:eastAsia="zh-CN"/>
          <w:rPrChange w:id="1971" w:author="Yufei Sun" w:date="2022-01-04T22:28:00Z">
            <w:rPr>
              <w:lang w:eastAsia="zh-CN"/>
            </w:rPr>
          </w:rPrChange>
        </w:rPr>
        <w:t>、</w:t>
      </w:r>
      <w:r w:rsidRPr="00993FFA">
        <w:rPr>
          <w:color w:val="000000" w:themeColor="text1"/>
          <w:lang w:eastAsia="zh-CN"/>
          <w:rPrChange w:id="1972" w:author="Yufei Sun" w:date="2022-01-04T22:28:00Z">
            <w:rPr>
              <w:lang w:eastAsia="zh-CN"/>
            </w:rPr>
          </w:rPrChange>
        </w:rPr>
        <w:t>“</w:t>
      </w:r>
      <w:r w:rsidRPr="00993FFA">
        <w:rPr>
          <w:color w:val="000000" w:themeColor="text1"/>
          <w:lang w:eastAsia="zh-CN"/>
          <w:rPrChange w:id="1973" w:author="Yufei Sun" w:date="2022-01-04T22:28:00Z">
            <w:rPr>
              <w:lang w:eastAsia="zh-CN"/>
            </w:rPr>
          </w:rPrChange>
        </w:rPr>
        <w:t>一刀切</w:t>
      </w:r>
      <w:r w:rsidRPr="00993FFA">
        <w:rPr>
          <w:color w:val="000000" w:themeColor="text1"/>
          <w:lang w:eastAsia="zh-CN"/>
          <w:rPrChange w:id="1974" w:author="Yufei Sun" w:date="2022-01-04T22:28:00Z">
            <w:rPr>
              <w:lang w:eastAsia="zh-CN"/>
            </w:rPr>
          </w:rPrChange>
        </w:rPr>
        <w:t>”</w:t>
      </w:r>
      <w:r w:rsidRPr="00993FFA">
        <w:rPr>
          <w:color w:val="000000" w:themeColor="text1"/>
          <w:lang w:eastAsia="zh-CN"/>
          <w:rPrChange w:id="1975" w:author="Yufei Sun" w:date="2022-01-04T22:28:00Z">
            <w:rPr>
              <w:lang w:eastAsia="zh-CN"/>
            </w:rPr>
          </w:rPrChange>
        </w:rPr>
        <w:t>的现象批评众多</w:t>
      </w:r>
      <w:r w:rsidRPr="00993FFA">
        <w:rPr>
          <w:color w:val="000000" w:themeColor="text1"/>
          <w:lang w:eastAsia="zh-CN"/>
          <w:rPrChange w:id="1976" w:author="Yufei Sun" w:date="2022-01-04T22:28:00Z">
            <w:rPr>
              <w:lang w:eastAsia="zh-CN"/>
            </w:rPr>
          </w:rPrChange>
        </w:rPr>
        <w:t>(</w:t>
      </w:r>
      <w:r w:rsidR="00347073" w:rsidRPr="00993FFA">
        <w:rPr>
          <w:color w:val="000000" w:themeColor="text1"/>
          <w:rPrChange w:id="1977" w:author="Yufei Sun" w:date="2022-01-04T22:28:00Z">
            <w:rPr/>
          </w:rPrChange>
        </w:rPr>
        <w:fldChar w:fldCharType="begin"/>
      </w:r>
      <w:r w:rsidR="00347073" w:rsidRPr="00993FFA">
        <w:rPr>
          <w:color w:val="000000" w:themeColor="text1"/>
          <w:lang w:eastAsia="zh-CN"/>
          <w:rPrChange w:id="1978" w:author="Yufei Sun" w:date="2022-01-04T22:28:00Z">
            <w:rPr>
              <w:lang w:eastAsia="zh-CN"/>
            </w:rPr>
          </w:rPrChange>
        </w:rPr>
        <w:instrText xml:space="preserve"> HYPERLINK \l "ref-GuangMingRiBao202</w:instrText>
      </w:r>
      <w:r w:rsidR="00347073" w:rsidRPr="00993FFA">
        <w:rPr>
          <w:color w:val="000000" w:themeColor="text1"/>
          <w:lang w:eastAsia="zh-CN"/>
          <w:rPrChange w:id="1979" w:author="Yufei Sun" w:date="2022-01-04T22:28:00Z">
            <w:rPr>
              <w:lang w:eastAsia="zh-CN"/>
            </w:rPr>
          </w:rPrChange>
        </w:rPr>
        <w:instrText xml:space="preserve">1" \h </w:instrText>
      </w:r>
      <w:r w:rsidR="00347073" w:rsidRPr="00993FFA">
        <w:rPr>
          <w:color w:val="000000" w:themeColor="text1"/>
          <w:rPrChange w:id="1980" w:author="Yufei Sun" w:date="2022-01-04T22:28:00Z">
            <w:rPr/>
          </w:rPrChange>
        </w:rPr>
        <w:fldChar w:fldCharType="separate"/>
      </w:r>
      <w:r w:rsidRPr="00993FFA">
        <w:rPr>
          <w:rStyle w:val="ae"/>
          <w:color w:val="000000" w:themeColor="text1"/>
          <w:lang w:eastAsia="zh-CN"/>
          <w:rPrChange w:id="1981" w:author="Yufei Sun" w:date="2022-01-04T22:28:00Z">
            <w:rPr>
              <w:rStyle w:val="ae"/>
              <w:lang w:eastAsia="zh-CN"/>
            </w:rPr>
          </w:rPrChange>
        </w:rPr>
        <w:t>光明日报</w:t>
      </w:r>
      <w:r w:rsidRPr="00993FFA">
        <w:rPr>
          <w:rStyle w:val="ae"/>
          <w:color w:val="000000" w:themeColor="text1"/>
          <w:lang w:eastAsia="zh-CN"/>
          <w:rPrChange w:id="1982" w:author="Yufei Sun" w:date="2022-01-04T22:28:00Z">
            <w:rPr>
              <w:rStyle w:val="ae"/>
              <w:lang w:eastAsia="zh-CN"/>
            </w:rPr>
          </w:rPrChange>
        </w:rPr>
        <w:t>, 2021</w:t>
      </w:r>
      <w:r w:rsidR="00347073" w:rsidRPr="00993FFA">
        <w:rPr>
          <w:rStyle w:val="ae"/>
          <w:color w:val="000000" w:themeColor="text1"/>
          <w:lang w:eastAsia="zh-CN"/>
          <w:rPrChange w:id="1983" w:author="Yufei Sun" w:date="2022-01-04T22:28:00Z">
            <w:rPr>
              <w:rStyle w:val="ae"/>
              <w:lang w:eastAsia="zh-CN"/>
            </w:rPr>
          </w:rPrChange>
        </w:rPr>
        <w:fldChar w:fldCharType="end"/>
      </w:r>
      <w:r w:rsidRPr="00993FFA">
        <w:rPr>
          <w:color w:val="000000" w:themeColor="text1"/>
          <w:lang w:eastAsia="zh-CN"/>
          <w:rPrChange w:id="1984" w:author="Yufei Sun" w:date="2022-01-04T22:28:00Z">
            <w:rPr>
              <w:lang w:eastAsia="zh-CN"/>
            </w:rPr>
          </w:rPrChange>
        </w:rPr>
        <w:t>)</w:t>
      </w:r>
      <w:r w:rsidRPr="00993FFA">
        <w:rPr>
          <w:color w:val="000000" w:themeColor="text1"/>
          <w:lang w:eastAsia="zh-CN"/>
          <w:rPrChange w:id="1985" w:author="Yufei Sun" w:date="2022-01-04T22:28:00Z">
            <w:rPr>
              <w:lang w:eastAsia="zh-CN"/>
            </w:rPr>
          </w:rPrChange>
        </w:rPr>
        <w:t>，但尚未有研究对这一现象的在全国范围内进行实证考察。中国不同层级和地域的地方政府在</w:t>
      </w:r>
      <w:r w:rsidRPr="00993FFA">
        <w:rPr>
          <w:color w:val="000000" w:themeColor="text1"/>
          <w:lang w:eastAsia="zh-CN"/>
          <w:rPrChange w:id="1986" w:author="Yufei Sun" w:date="2022-01-04T22:28:00Z">
            <w:rPr>
              <w:lang w:eastAsia="zh-CN"/>
            </w:rPr>
          </w:rPrChange>
        </w:rPr>
        <w:t>2021</w:t>
      </w:r>
      <w:r w:rsidRPr="00993FFA">
        <w:rPr>
          <w:color w:val="000000" w:themeColor="text1"/>
          <w:lang w:eastAsia="zh-CN"/>
          <w:rPrChange w:id="1987" w:author="Yufei Sun" w:date="2022-01-04T22:28:00Z">
            <w:rPr>
              <w:lang w:eastAsia="zh-CN"/>
            </w:rPr>
          </w:rPrChange>
        </w:rPr>
        <w:t>年春节期间疫情防控政策上是否都受到</w:t>
      </w:r>
      <w:r w:rsidRPr="00993FFA">
        <w:rPr>
          <w:color w:val="000000" w:themeColor="text1"/>
          <w:lang w:eastAsia="zh-CN"/>
          <w:rPrChange w:id="1988" w:author="Yufei Sun" w:date="2022-01-04T22:28:00Z">
            <w:rPr>
              <w:lang w:eastAsia="zh-CN"/>
            </w:rPr>
          </w:rPrChange>
        </w:rPr>
        <w:t>“</w:t>
      </w:r>
      <w:r w:rsidRPr="00993FFA">
        <w:rPr>
          <w:color w:val="000000" w:themeColor="text1"/>
          <w:lang w:eastAsia="zh-CN"/>
          <w:rPrChange w:id="1989" w:author="Yufei Sun" w:date="2022-01-04T22:28:00Z">
            <w:rPr>
              <w:lang w:eastAsia="zh-CN"/>
            </w:rPr>
          </w:rPrChange>
        </w:rPr>
        <w:t>压力型体制</w:t>
      </w:r>
      <w:r w:rsidRPr="00993FFA">
        <w:rPr>
          <w:color w:val="000000" w:themeColor="text1"/>
          <w:lang w:eastAsia="zh-CN"/>
          <w:rPrChange w:id="1990" w:author="Yufei Sun" w:date="2022-01-04T22:28:00Z">
            <w:rPr>
              <w:lang w:eastAsia="zh-CN"/>
            </w:rPr>
          </w:rPrChange>
        </w:rPr>
        <w:t>”</w:t>
      </w:r>
      <w:r w:rsidRPr="00993FFA">
        <w:rPr>
          <w:color w:val="000000" w:themeColor="text1"/>
          <w:lang w:eastAsia="zh-CN"/>
          <w:rPrChange w:id="1991" w:author="Yufei Sun" w:date="2022-01-04T22:28:00Z">
            <w:rPr>
              <w:lang w:eastAsia="zh-CN"/>
            </w:rPr>
          </w:rPrChange>
        </w:rPr>
        <w:t>的影响？具体表现为是否存在</w:t>
      </w:r>
      <w:r w:rsidRPr="00993FFA">
        <w:rPr>
          <w:color w:val="000000" w:themeColor="text1"/>
          <w:lang w:eastAsia="zh-CN"/>
          <w:rPrChange w:id="1992" w:author="Yufei Sun" w:date="2022-01-04T22:28:00Z">
            <w:rPr>
              <w:lang w:eastAsia="zh-CN"/>
            </w:rPr>
          </w:rPrChange>
        </w:rPr>
        <w:t>“</w:t>
      </w:r>
      <w:r w:rsidRPr="00993FFA">
        <w:rPr>
          <w:color w:val="000000" w:themeColor="text1"/>
          <w:lang w:eastAsia="zh-CN"/>
          <w:rPrChange w:id="1993" w:author="Yufei Sun" w:date="2022-01-04T22:28:00Z">
            <w:rPr>
              <w:lang w:eastAsia="zh-CN"/>
            </w:rPr>
          </w:rPrChange>
        </w:rPr>
        <w:t>层层加码</w:t>
      </w:r>
      <w:r w:rsidRPr="00993FFA">
        <w:rPr>
          <w:color w:val="000000" w:themeColor="text1"/>
          <w:lang w:eastAsia="zh-CN"/>
          <w:rPrChange w:id="1994" w:author="Yufei Sun" w:date="2022-01-04T22:28:00Z">
            <w:rPr>
              <w:lang w:eastAsia="zh-CN"/>
            </w:rPr>
          </w:rPrChange>
        </w:rPr>
        <w:t>”</w:t>
      </w:r>
      <w:r w:rsidRPr="00993FFA">
        <w:rPr>
          <w:color w:val="000000" w:themeColor="text1"/>
          <w:lang w:eastAsia="zh-CN"/>
          <w:rPrChange w:id="1995" w:author="Yufei Sun" w:date="2022-01-04T22:28:00Z">
            <w:rPr>
              <w:lang w:eastAsia="zh-CN"/>
            </w:rPr>
          </w:rPrChange>
        </w:rPr>
        <w:t>的现象？进一步的，如果这种基于</w:t>
      </w:r>
      <w:r w:rsidRPr="00993FFA">
        <w:rPr>
          <w:color w:val="000000" w:themeColor="text1"/>
          <w:lang w:eastAsia="zh-CN"/>
          <w:rPrChange w:id="1996" w:author="Yufei Sun" w:date="2022-01-04T22:28:00Z">
            <w:rPr>
              <w:lang w:eastAsia="zh-CN"/>
            </w:rPr>
          </w:rPrChange>
        </w:rPr>
        <w:t>“</w:t>
      </w:r>
      <w:r w:rsidRPr="00993FFA">
        <w:rPr>
          <w:color w:val="000000" w:themeColor="text1"/>
          <w:lang w:eastAsia="zh-CN"/>
          <w:rPrChange w:id="1997" w:author="Yufei Sun" w:date="2022-01-04T22:28:00Z">
            <w:rPr>
              <w:lang w:eastAsia="zh-CN"/>
            </w:rPr>
          </w:rPrChange>
        </w:rPr>
        <w:t>压力型体制</w:t>
      </w:r>
      <w:r w:rsidRPr="00993FFA">
        <w:rPr>
          <w:color w:val="000000" w:themeColor="text1"/>
          <w:lang w:eastAsia="zh-CN"/>
          <w:rPrChange w:id="1998" w:author="Yufei Sun" w:date="2022-01-04T22:28:00Z">
            <w:rPr>
              <w:lang w:eastAsia="zh-CN"/>
            </w:rPr>
          </w:rPrChange>
        </w:rPr>
        <w:t>”</w:t>
      </w:r>
      <w:r w:rsidRPr="00993FFA">
        <w:rPr>
          <w:color w:val="000000" w:themeColor="text1"/>
          <w:lang w:eastAsia="zh-CN"/>
          <w:rPrChange w:id="1999" w:author="Yufei Sun" w:date="2022-01-04T22:28:00Z">
            <w:rPr>
              <w:lang w:eastAsia="zh-CN"/>
            </w:rPr>
          </w:rPrChange>
        </w:rPr>
        <w:t>的层层加码现象是普遍的，不同地方政府的加码策略是否存在异质性？哪些因素影响着他们的政策加码程度？</w:t>
      </w:r>
    </w:p>
    <w:p w14:paraId="0359771C" w14:textId="77777777" w:rsidR="00977E4B" w:rsidRPr="00993FFA" w:rsidRDefault="006C0E77">
      <w:pPr>
        <w:pStyle w:val="a0"/>
        <w:ind w:firstLine="480"/>
        <w:rPr>
          <w:color w:val="000000" w:themeColor="text1"/>
          <w:lang w:eastAsia="zh-CN"/>
          <w:rPrChange w:id="2000" w:author="Yufei Sun" w:date="2022-01-04T22:28:00Z">
            <w:rPr>
              <w:lang w:eastAsia="zh-CN"/>
            </w:rPr>
          </w:rPrChange>
        </w:rPr>
      </w:pPr>
      <w:r w:rsidRPr="00993FFA">
        <w:rPr>
          <w:color w:val="000000" w:themeColor="text1"/>
          <w:lang w:eastAsia="zh-CN"/>
          <w:rPrChange w:id="2001" w:author="Yufei Sun" w:date="2022-01-04T22:28:00Z">
            <w:rPr>
              <w:lang w:eastAsia="zh-CN"/>
            </w:rPr>
          </w:rPrChange>
        </w:rPr>
        <w:t>笔者通过对</w:t>
      </w:r>
      <w:r w:rsidRPr="00993FFA">
        <w:rPr>
          <w:color w:val="000000" w:themeColor="text1"/>
          <w:lang w:eastAsia="zh-CN"/>
          <w:rPrChange w:id="2002" w:author="Yufei Sun" w:date="2022-01-04T22:28:00Z">
            <w:rPr>
              <w:lang w:eastAsia="zh-CN"/>
            </w:rPr>
          </w:rPrChange>
        </w:rPr>
        <w:t>2021</w:t>
      </w:r>
      <w:r w:rsidRPr="00993FFA">
        <w:rPr>
          <w:color w:val="000000" w:themeColor="text1"/>
          <w:lang w:eastAsia="zh-CN"/>
          <w:rPrChange w:id="2003" w:author="Yufei Sun" w:date="2022-01-04T22:28:00Z">
            <w:rPr>
              <w:lang w:eastAsia="zh-CN"/>
            </w:rPr>
          </w:rPrChange>
        </w:rPr>
        <w:t>年春节期间疫情防控政策在中国各地的差异化制定的分析，来考察</w:t>
      </w:r>
      <w:r w:rsidRPr="00993FFA">
        <w:rPr>
          <w:color w:val="000000" w:themeColor="text1"/>
          <w:lang w:eastAsia="zh-CN"/>
          <w:rPrChange w:id="2004" w:author="Yufei Sun" w:date="2022-01-04T22:28:00Z">
            <w:rPr>
              <w:lang w:eastAsia="zh-CN"/>
            </w:rPr>
          </w:rPrChange>
        </w:rPr>
        <w:t>“</w:t>
      </w:r>
      <w:r w:rsidRPr="00993FFA">
        <w:rPr>
          <w:color w:val="000000" w:themeColor="text1"/>
          <w:lang w:eastAsia="zh-CN"/>
          <w:rPrChange w:id="2005" w:author="Yufei Sun" w:date="2022-01-04T22:28:00Z">
            <w:rPr>
              <w:lang w:eastAsia="zh-CN"/>
            </w:rPr>
          </w:rPrChange>
        </w:rPr>
        <w:t>压力型体制</w:t>
      </w:r>
      <w:r w:rsidRPr="00993FFA">
        <w:rPr>
          <w:color w:val="000000" w:themeColor="text1"/>
          <w:lang w:eastAsia="zh-CN"/>
          <w:rPrChange w:id="2006" w:author="Yufei Sun" w:date="2022-01-04T22:28:00Z">
            <w:rPr>
              <w:lang w:eastAsia="zh-CN"/>
            </w:rPr>
          </w:rPrChange>
        </w:rPr>
        <w:t>”</w:t>
      </w:r>
      <w:r w:rsidRPr="00993FFA">
        <w:rPr>
          <w:color w:val="000000" w:themeColor="text1"/>
          <w:lang w:eastAsia="zh-CN"/>
          <w:rPrChange w:id="2007" w:author="Yufei Sun" w:date="2022-01-04T22:28:00Z">
            <w:rPr>
              <w:lang w:eastAsia="zh-CN"/>
            </w:rPr>
          </w:rPrChange>
        </w:rPr>
        <w:t>在不同层级和不同地域的运行逻辑和机制，在此基础上笔者还进一步识别了</w:t>
      </w:r>
      <w:r w:rsidRPr="00993FFA">
        <w:rPr>
          <w:color w:val="000000" w:themeColor="text1"/>
          <w:lang w:eastAsia="zh-CN"/>
          <w:rPrChange w:id="2008" w:author="Yufei Sun" w:date="2022-01-04T22:28:00Z">
            <w:rPr>
              <w:lang w:eastAsia="zh-CN"/>
            </w:rPr>
          </w:rPrChange>
        </w:rPr>
        <w:t>“</w:t>
      </w:r>
      <w:r w:rsidRPr="00993FFA">
        <w:rPr>
          <w:color w:val="000000" w:themeColor="text1"/>
          <w:lang w:eastAsia="zh-CN"/>
          <w:rPrChange w:id="2009" w:author="Yufei Sun" w:date="2022-01-04T22:28:00Z">
            <w:rPr>
              <w:lang w:eastAsia="zh-CN"/>
            </w:rPr>
          </w:rPrChange>
        </w:rPr>
        <w:t>压力型体制</w:t>
      </w:r>
      <w:r w:rsidRPr="00993FFA">
        <w:rPr>
          <w:color w:val="000000" w:themeColor="text1"/>
          <w:lang w:eastAsia="zh-CN"/>
          <w:rPrChange w:id="2010" w:author="Yufei Sun" w:date="2022-01-04T22:28:00Z">
            <w:rPr>
              <w:lang w:eastAsia="zh-CN"/>
            </w:rPr>
          </w:rPrChange>
        </w:rPr>
        <w:t>”</w:t>
      </w:r>
      <w:r w:rsidRPr="00993FFA">
        <w:rPr>
          <w:color w:val="000000" w:themeColor="text1"/>
          <w:lang w:eastAsia="zh-CN"/>
          <w:rPrChange w:id="2011" w:author="Yufei Sun" w:date="2022-01-04T22:28:00Z">
            <w:rPr>
              <w:lang w:eastAsia="zh-CN"/>
            </w:rPr>
          </w:rPrChange>
        </w:rPr>
        <w:t>的影响变量和压力来源。具体来说，笔者首先使用自然语言处理等方法对中国</w:t>
      </w:r>
      <w:r w:rsidRPr="00993FFA">
        <w:rPr>
          <w:color w:val="000000" w:themeColor="text1"/>
          <w:lang w:eastAsia="zh-CN"/>
          <w:rPrChange w:id="2012" w:author="Yufei Sun" w:date="2022-01-04T22:28:00Z">
            <w:rPr>
              <w:lang w:eastAsia="zh-CN"/>
            </w:rPr>
          </w:rPrChange>
        </w:rPr>
        <w:t>293</w:t>
      </w:r>
      <w:r w:rsidRPr="00993FFA">
        <w:rPr>
          <w:color w:val="000000" w:themeColor="text1"/>
          <w:lang w:eastAsia="zh-CN"/>
          <w:rPrChange w:id="2013" w:author="Yufei Sun" w:date="2022-01-04T22:28:00Z">
            <w:rPr>
              <w:lang w:eastAsia="zh-CN"/>
            </w:rPr>
          </w:rPrChange>
        </w:rPr>
        <w:t>个地级市</w:t>
      </w:r>
      <w:r w:rsidRPr="00993FFA">
        <w:rPr>
          <w:color w:val="000000" w:themeColor="text1"/>
          <w:lang w:eastAsia="zh-CN"/>
          <w:rPrChange w:id="2014" w:author="Yufei Sun" w:date="2022-01-04T22:28:00Z">
            <w:rPr>
              <w:lang w:eastAsia="zh-CN"/>
            </w:rPr>
          </w:rPrChange>
        </w:rPr>
        <w:t>2021</w:t>
      </w:r>
      <w:r w:rsidRPr="00993FFA">
        <w:rPr>
          <w:color w:val="000000" w:themeColor="text1"/>
          <w:lang w:eastAsia="zh-CN"/>
          <w:rPrChange w:id="2015" w:author="Yufei Sun" w:date="2022-01-04T22:28:00Z">
            <w:rPr>
              <w:lang w:eastAsia="zh-CN"/>
            </w:rPr>
          </w:rPrChange>
        </w:rPr>
        <w:t>年春节期间的疫情防控政策文本进行编码，再使用描述性统计的方式考察各地各层级的</w:t>
      </w:r>
      <w:r w:rsidRPr="00993FFA">
        <w:rPr>
          <w:color w:val="000000" w:themeColor="text1"/>
          <w:lang w:eastAsia="zh-CN"/>
          <w:rPrChange w:id="2016" w:author="Yufei Sun" w:date="2022-01-04T22:28:00Z">
            <w:rPr>
              <w:lang w:eastAsia="zh-CN"/>
            </w:rPr>
          </w:rPrChange>
        </w:rPr>
        <w:t>“</w:t>
      </w:r>
      <w:r w:rsidRPr="00993FFA">
        <w:rPr>
          <w:color w:val="000000" w:themeColor="text1"/>
          <w:lang w:eastAsia="zh-CN"/>
          <w:rPrChange w:id="2017" w:author="Yufei Sun" w:date="2022-01-04T22:28:00Z">
            <w:rPr>
              <w:lang w:eastAsia="zh-CN"/>
            </w:rPr>
          </w:rPrChange>
        </w:rPr>
        <w:t>层层加码</w:t>
      </w:r>
      <w:r w:rsidRPr="00993FFA">
        <w:rPr>
          <w:color w:val="000000" w:themeColor="text1"/>
          <w:lang w:eastAsia="zh-CN"/>
          <w:rPrChange w:id="2018" w:author="Yufei Sun" w:date="2022-01-04T22:28:00Z">
            <w:rPr>
              <w:lang w:eastAsia="zh-CN"/>
            </w:rPr>
          </w:rPrChange>
        </w:rPr>
        <w:t>”</w:t>
      </w:r>
      <w:r w:rsidRPr="00993FFA">
        <w:rPr>
          <w:color w:val="000000" w:themeColor="text1"/>
          <w:lang w:eastAsia="zh-CN"/>
          <w:rPrChange w:id="2019" w:author="Yufei Sun" w:date="2022-01-04T22:28:00Z">
            <w:rPr>
              <w:lang w:eastAsia="zh-CN"/>
            </w:rPr>
          </w:rPrChange>
        </w:rPr>
        <w:t>现象；之后借助回归分析对影响变量和压力来源进行识别和检验。</w:t>
      </w:r>
    </w:p>
    <w:p w14:paraId="1A3B0D2B" w14:textId="77777777" w:rsidR="00977E4B" w:rsidRPr="00993FFA" w:rsidRDefault="006C0E77">
      <w:pPr>
        <w:pStyle w:val="2"/>
      </w:pPr>
      <w:bookmarkStart w:id="2020" w:name="研究假设"/>
      <w:bookmarkEnd w:id="1965"/>
      <w:proofErr w:type="spellStart"/>
      <w:r w:rsidRPr="00993FFA">
        <w:t>研究假设</w:t>
      </w:r>
      <w:proofErr w:type="spellEnd"/>
    </w:p>
    <w:p w14:paraId="6674F399" w14:textId="77777777" w:rsidR="00977E4B" w:rsidRPr="00993FFA" w:rsidRDefault="006C0E77">
      <w:pPr>
        <w:pStyle w:val="FirstParagraph"/>
        <w:ind w:firstLine="480"/>
        <w:rPr>
          <w:color w:val="000000" w:themeColor="text1"/>
          <w:lang w:eastAsia="zh-CN"/>
          <w:rPrChange w:id="2021" w:author="Yufei Sun" w:date="2022-01-04T22:28:00Z">
            <w:rPr>
              <w:lang w:eastAsia="zh-CN"/>
            </w:rPr>
          </w:rPrChange>
        </w:rPr>
      </w:pPr>
      <w:r w:rsidRPr="00993FFA">
        <w:rPr>
          <w:color w:val="000000" w:themeColor="text1"/>
          <w:lang w:eastAsia="zh-CN"/>
          <w:rPrChange w:id="2022" w:author="Yufei Sun" w:date="2022-01-04T22:28:00Z">
            <w:rPr>
              <w:lang w:eastAsia="zh-CN"/>
            </w:rPr>
          </w:rPrChange>
        </w:rPr>
        <w:t>据此，笔者提出本文的研究假设：</w:t>
      </w:r>
    </w:p>
    <w:p w14:paraId="2FB231A3" w14:textId="77777777" w:rsidR="00977E4B" w:rsidRPr="00993FFA" w:rsidRDefault="006C0E77">
      <w:pPr>
        <w:pStyle w:val="a0"/>
        <w:ind w:firstLine="480"/>
        <w:rPr>
          <w:color w:val="000000" w:themeColor="text1"/>
          <w:lang w:eastAsia="zh-CN"/>
          <w:rPrChange w:id="2023" w:author="Yufei Sun" w:date="2022-01-04T22:28:00Z">
            <w:rPr>
              <w:lang w:eastAsia="zh-CN"/>
            </w:rPr>
          </w:rPrChange>
        </w:rPr>
      </w:pPr>
      <w:r w:rsidRPr="00993FFA">
        <w:rPr>
          <w:color w:val="000000" w:themeColor="text1"/>
          <w:lang w:eastAsia="zh-CN"/>
          <w:rPrChange w:id="2024" w:author="Yufei Sun" w:date="2022-01-04T22:28:00Z">
            <w:rPr>
              <w:lang w:eastAsia="zh-CN"/>
            </w:rPr>
          </w:rPrChange>
        </w:rPr>
        <w:t>对于第一个研究问题，笔者提出研究假设</w:t>
      </w:r>
      <w:r w:rsidRPr="00993FFA">
        <w:rPr>
          <w:color w:val="000000" w:themeColor="text1"/>
          <w:lang w:eastAsia="zh-CN"/>
          <w:rPrChange w:id="2025" w:author="Yufei Sun" w:date="2022-01-04T22:28:00Z">
            <w:rPr>
              <w:lang w:eastAsia="zh-CN"/>
            </w:rPr>
          </w:rPrChange>
        </w:rPr>
        <w:t>1:</w:t>
      </w:r>
    </w:p>
    <w:p w14:paraId="62271A1F" w14:textId="77777777" w:rsidR="00977E4B" w:rsidRPr="00993FFA" w:rsidRDefault="006C0E77">
      <w:pPr>
        <w:pStyle w:val="a0"/>
        <w:ind w:firstLine="482"/>
        <w:rPr>
          <w:color w:val="000000" w:themeColor="text1"/>
          <w:lang w:eastAsia="zh-CN"/>
          <w:rPrChange w:id="2026" w:author="Yufei Sun" w:date="2022-01-04T22:28:00Z">
            <w:rPr>
              <w:lang w:eastAsia="zh-CN"/>
            </w:rPr>
          </w:rPrChange>
        </w:rPr>
      </w:pPr>
      <w:r w:rsidRPr="00993FFA">
        <w:rPr>
          <w:b/>
          <w:bCs/>
          <w:color w:val="000000" w:themeColor="text1"/>
          <w:lang w:eastAsia="zh-CN"/>
          <w:rPrChange w:id="2027" w:author="Yufei Sun" w:date="2022-01-04T22:28:00Z">
            <w:rPr>
              <w:b/>
              <w:bCs/>
              <w:lang w:eastAsia="zh-CN"/>
            </w:rPr>
          </w:rPrChange>
        </w:rPr>
        <w:t>H1:</w:t>
      </w:r>
      <w:r w:rsidRPr="00993FFA">
        <w:rPr>
          <w:b/>
          <w:bCs/>
          <w:color w:val="000000" w:themeColor="text1"/>
          <w:lang w:eastAsia="zh-CN"/>
          <w:rPrChange w:id="2028" w:author="Yufei Sun" w:date="2022-01-04T22:28:00Z">
            <w:rPr>
              <w:b/>
              <w:bCs/>
              <w:lang w:eastAsia="zh-CN"/>
            </w:rPr>
          </w:rPrChange>
        </w:rPr>
        <w:t>中国不同层级和地域的地方政府在</w:t>
      </w:r>
      <w:r w:rsidRPr="00993FFA">
        <w:rPr>
          <w:b/>
          <w:bCs/>
          <w:color w:val="000000" w:themeColor="text1"/>
          <w:lang w:eastAsia="zh-CN"/>
          <w:rPrChange w:id="2029" w:author="Yufei Sun" w:date="2022-01-04T22:28:00Z">
            <w:rPr>
              <w:b/>
              <w:bCs/>
              <w:lang w:eastAsia="zh-CN"/>
            </w:rPr>
          </w:rPrChange>
        </w:rPr>
        <w:t>2021</w:t>
      </w:r>
      <w:r w:rsidRPr="00993FFA">
        <w:rPr>
          <w:b/>
          <w:bCs/>
          <w:color w:val="000000" w:themeColor="text1"/>
          <w:lang w:eastAsia="zh-CN"/>
          <w:rPrChange w:id="2030" w:author="Yufei Sun" w:date="2022-01-04T22:28:00Z">
            <w:rPr>
              <w:b/>
              <w:bCs/>
              <w:lang w:eastAsia="zh-CN"/>
            </w:rPr>
          </w:rPrChange>
        </w:rPr>
        <w:t>年春节期间疫情防控政策上存在</w:t>
      </w:r>
      <w:r w:rsidRPr="00993FFA">
        <w:rPr>
          <w:b/>
          <w:bCs/>
          <w:color w:val="000000" w:themeColor="text1"/>
          <w:lang w:eastAsia="zh-CN"/>
          <w:rPrChange w:id="2031" w:author="Yufei Sun" w:date="2022-01-04T22:28:00Z">
            <w:rPr>
              <w:b/>
              <w:bCs/>
              <w:lang w:eastAsia="zh-CN"/>
            </w:rPr>
          </w:rPrChange>
        </w:rPr>
        <w:t>“</w:t>
      </w:r>
      <w:r w:rsidRPr="00993FFA">
        <w:rPr>
          <w:b/>
          <w:bCs/>
          <w:color w:val="000000" w:themeColor="text1"/>
          <w:lang w:eastAsia="zh-CN"/>
          <w:rPrChange w:id="2032" w:author="Yufei Sun" w:date="2022-01-04T22:28:00Z">
            <w:rPr>
              <w:b/>
              <w:bCs/>
              <w:lang w:eastAsia="zh-CN"/>
            </w:rPr>
          </w:rPrChange>
        </w:rPr>
        <w:t>层层加码</w:t>
      </w:r>
      <w:r w:rsidRPr="00993FFA">
        <w:rPr>
          <w:b/>
          <w:bCs/>
          <w:color w:val="000000" w:themeColor="text1"/>
          <w:lang w:eastAsia="zh-CN"/>
          <w:rPrChange w:id="2033" w:author="Yufei Sun" w:date="2022-01-04T22:28:00Z">
            <w:rPr>
              <w:b/>
              <w:bCs/>
              <w:lang w:eastAsia="zh-CN"/>
            </w:rPr>
          </w:rPrChange>
        </w:rPr>
        <w:t>”</w:t>
      </w:r>
      <w:r w:rsidRPr="00993FFA">
        <w:rPr>
          <w:b/>
          <w:bCs/>
          <w:color w:val="000000" w:themeColor="text1"/>
          <w:lang w:eastAsia="zh-CN"/>
          <w:rPrChange w:id="2034" w:author="Yufei Sun" w:date="2022-01-04T22:28:00Z">
            <w:rPr>
              <w:b/>
              <w:bCs/>
              <w:lang w:eastAsia="zh-CN"/>
            </w:rPr>
          </w:rPrChange>
        </w:rPr>
        <w:t>的现象；</w:t>
      </w:r>
    </w:p>
    <w:p w14:paraId="11220449" w14:textId="77777777" w:rsidR="00977E4B" w:rsidRPr="00993FFA" w:rsidRDefault="006C0E77">
      <w:pPr>
        <w:pStyle w:val="a0"/>
        <w:ind w:firstLine="480"/>
        <w:rPr>
          <w:color w:val="000000" w:themeColor="text1"/>
          <w:lang w:eastAsia="zh-CN"/>
          <w:rPrChange w:id="2035" w:author="Yufei Sun" w:date="2022-01-04T22:28:00Z">
            <w:rPr>
              <w:lang w:eastAsia="zh-CN"/>
            </w:rPr>
          </w:rPrChange>
        </w:rPr>
      </w:pPr>
      <w:r w:rsidRPr="00993FFA">
        <w:rPr>
          <w:color w:val="000000" w:themeColor="text1"/>
          <w:lang w:eastAsia="zh-CN"/>
          <w:rPrChange w:id="2036" w:author="Yufei Sun" w:date="2022-01-04T22:28:00Z">
            <w:rPr>
              <w:lang w:eastAsia="zh-CN"/>
            </w:rPr>
          </w:rPrChange>
        </w:rPr>
        <w:t>对于第二个研究问题，笔者提出研究假设</w:t>
      </w:r>
      <w:r w:rsidRPr="00993FFA">
        <w:rPr>
          <w:color w:val="000000" w:themeColor="text1"/>
          <w:lang w:eastAsia="zh-CN"/>
          <w:rPrChange w:id="2037" w:author="Yufei Sun" w:date="2022-01-04T22:28:00Z">
            <w:rPr>
              <w:lang w:eastAsia="zh-CN"/>
            </w:rPr>
          </w:rPrChange>
        </w:rPr>
        <w:t>2:</w:t>
      </w:r>
    </w:p>
    <w:p w14:paraId="610B2302" w14:textId="77777777" w:rsidR="00977E4B" w:rsidRPr="00993FFA" w:rsidRDefault="006C0E77">
      <w:pPr>
        <w:pStyle w:val="a0"/>
        <w:ind w:firstLine="482"/>
        <w:rPr>
          <w:color w:val="000000" w:themeColor="text1"/>
          <w:lang w:eastAsia="zh-CN"/>
          <w:rPrChange w:id="2038" w:author="Yufei Sun" w:date="2022-01-04T22:28:00Z">
            <w:rPr>
              <w:lang w:eastAsia="zh-CN"/>
            </w:rPr>
          </w:rPrChange>
        </w:rPr>
      </w:pPr>
      <w:r w:rsidRPr="00993FFA">
        <w:rPr>
          <w:b/>
          <w:bCs/>
          <w:color w:val="000000" w:themeColor="text1"/>
          <w:lang w:eastAsia="zh-CN"/>
          <w:rPrChange w:id="2039" w:author="Yufei Sun" w:date="2022-01-04T22:28:00Z">
            <w:rPr>
              <w:b/>
              <w:bCs/>
              <w:lang w:eastAsia="zh-CN"/>
            </w:rPr>
          </w:rPrChange>
        </w:rPr>
        <w:lastRenderedPageBreak/>
        <w:t xml:space="preserve">H2: </w:t>
      </w:r>
      <w:r w:rsidRPr="00993FFA">
        <w:rPr>
          <w:b/>
          <w:bCs/>
          <w:color w:val="000000" w:themeColor="text1"/>
          <w:lang w:eastAsia="zh-CN"/>
          <w:rPrChange w:id="2040" w:author="Yufei Sun" w:date="2022-01-04T22:28:00Z">
            <w:rPr>
              <w:b/>
              <w:bCs/>
              <w:lang w:eastAsia="zh-CN"/>
            </w:rPr>
          </w:rPrChange>
        </w:rPr>
        <w:t>地方政府的治理能力影响着当地的政策加码程度；</w:t>
      </w:r>
    </w:p>
    <w:p w14:paraId="034AF04D" w14:textId="77777777" w:rsidR="00977E4B" w:rsidRPr="00993FFA" w:rsidRDefault="006C0E77">
      <w:pPr>
        <w:pStyle w:val="a0"/>
        <w:ind w:firstLine="480"/>
        <w:rPr>
          <w:color w:val="000000" w:themeColor="text1"/>
          <w:lang w:eastAsia="zh-CN"/>
          <w:rPrChange w:id="2041" w:author="Yufei Sun" w:date="2022-01-04T22:28:00Z">
            <w:rPr>
              <w:lang w:eastAsia="zh-CN"/>
            </w:rPr>
          </w:rPrChange>
        </w:rPr>
      </w:pPr>
      <w:r w:rsidRPr="00993FFA">
        <w:rPr>
          <w:color w:val="000000" w:themeColor="text1"/>
          <w:lang w:eastAsia="zh-CN"/>
          <w:rPrChange w:id="2042" w:author="Yufei Sun" w:date="2022-01-04T22:28:00Z">
            <w:rPr>
              <w:lang w:eastAsia="zh-CN"/>
            </w:rPr>
          </w:rPrChange>
        </w:rPr>
        <w:t>具体来说，在地方国家能力变量的测量上，笔者选择了和疫情防控最为相关的数字政府治理能力和医疗能力：</w:t>
      </w:r>
    </w:p>
    <w:p w14:paraId="6CF17504" w14:textId="77777777" w:rsidR="00977E4B" w:rsidRPr="00993FFA" w:rsidRDefault="006C0E77">
      <w:pPr>
        <w:pStyle w:val="a0"/>
        <w:ind w:firstLine="482"/>
        <w:rPr>
          <w:color w:val="000000" w:themeColor="text1"/>
          <w:lang w:eastAsia="zh-CN"/>
          <w:rPrChange w:id="2043" w:author="Yufei Sun" w:date="2022-01-04T22:28:00Z">
            <w:rPr>
              <w:lang w:eastAsia="zh-CN"/>
            </w:rPr>
          </w:rPrChange>
        </w:rPr>
      </w:pPr>
      <w:r w:rsidRPr="00993FFA">
        <w:rPr>
          <w:b/>
          <w:bCs/>
          <w:color w:val="000000" w:themeColor="text1"/>
          <w:lang w:eastAsia="zh-CN"/>
          <w:rPrChange w:id="2044" w:author="Yufei Sun" w:date="2022-01-04T22:28:00Z">
            <w:rPr>
              <w:b/>
              <w:bCs/>
              <w:lang w:eastAsia="zh-CN"/>
            </w:rPr>
          </w:rPrChange>
        </w:rPr>
        <w:t xml:space="preserve">H2.1: </w:t>
      </w:r>
      <w:r w:rsidRPr="00993FFA">
        <w:rPr>
          <w:b/>
          <w:bCs/>
          <w:color w:val="000000" w:themeColor="text1"/>
          <w:lang w:eastAsia="zh-CN"/>
          <w:rPrChange w:id="2045" w:author="Yufei Sun" w:date="2022-01-04T22:28:00Z">
            <w:rPr>
              <w:b/>
              <w:bCs/>
              <w:lang w:eastAsia="zh-CN"/>
            </w:rPr>
          </w:rPrChange>
        </w:rPr>
        <w:t>地方政府的数字治理能力越高，当地的政策加码程度越小；</w:t>
      </w:r>
    </w:p>
    <w:p w14:paraId="0622F965" w14:textId="77777777" w:rsidR="00977E4B" w:rsidRPr="00993FFA" w:rsidRDefault="006C0E77">
      <w:pPr>
        <w:pStyle w:val="a0"/>
        <w:ind w:firstLine="482"/>
        <w:rPr>
          <w:color w:val="000000" w:themeColor="text1"/>
          <w:lang w:eastAsia="zh-CN"/>
          <w:rPrChange w:id="2046" w:author="Yufei Sun" w:date="2022-01-04T22:28:00Z">
            <w:rPr>
              <w:lang w:eastAsia="zh-CN"/>
            </w:rPr>
          </w:rPrChange>
        </w:rPr>
      </w:pPr>
      <w:r w:rsidRPr="00993FFA">
        <w:rPr>
          <w:b/>
          <w:bCs/>
          <w:color w:val="000000" w:themeColor="text1"/>
          <w:lang w:eastAsia="zh-CN"/>
          <w:rPrChange w:id="2047" w:author="Yufei Sun" w:date="2022-01-04T22:28:00Z">
            <w:rPr>
              <w:b/>
              <w:bCs/>
              <w:lang w:eastAsia="zh-CN"/>
            </w:rPr>
          </w:rPrChange>
        </w:rPr>
        <w:t xml:space="preserve">H2.2: </w:t>
      </w:r>
      <w:r w:rsidRPr="00993FFA">
        <w:rPr>
          <w:b/>
          <w:bCs/>
          <w:color w:val="000000" w:themeColor="text1"/>
          <w:lang w:eastAsia="zh-CN"/>
          <w:rPrChange w:id="2048" w:author="Yufei Sun" w:date="2022-01-04T22:28:00Z">
            <w:rPr>
              <w:b/>
              <w:bCs/>
              <w:lang w:eastAsia="zh-CN"/>
            </w:rPr>
          </w:rPrChange>
        </w:rPr>
        <w:t>地方政府的医疗能力越高，当地的政策加码程度越小。</w:t>
      </w:r>
    </w:p>
    <w:p w14:paraId="06C64121" w14:textId="77777777" w:rsidR="00977E4B" w:rsidRPr="00993FFA" w:rsidRDefault="006C0E77">
      <w:pPr>
        <w:pStyle w:val="2"/>
      </w:pPr>
      <w:bookmarkStart w:id="2049" w:name="变量设置和数据来源"/>
      <w:bookmarkEnd w:id="2020"/>
      <w:proofErr w:type="spellStart"/>
      <w:r w:rsidRPr="00993FFA">
        <w:t>变量设置和数据来源</w:t>
      </w:r>
      <w:proofErr w:type="spellEnd"/>
    </w:p>
    <w:p w14:paraId="7EBD539E" w14:textId="77777777" w:rsidR="00977E4B" w:rsidRPr="00993FFA" w:rsidRDefault="006C0E77">
      <w:pPr>
        <w:pStyle w:val="FirstParagraph"/>
        <w:ind w:firstLine="480"/>
        <w:rPr>
          <w:color w:val="000000" w:themeColor="text1"/>
          <w:lang w:eastAsia="zh-CN"/>
          <w:rPrChange w:id="2050" w:author="Yufei Sun" w:date="2022-01-04T22:28:00Z">
            <w:rPr>
              <w:lang w:eastAsia="zh-CN"/>
            </w:rPr>
          </w:rPrChange>
        </w:rPr>
      </w:pPr>
      <w:r w:rsidRPr="00993FFA">
        <w:rPr>
          <w:color w:val="000000" w:themeColor="text1"/>
          <w:lang w:eastAsia="zh-CN"/>
          <w:rPrChange w:id="2051" w:author="Yufei Sun" w:date="2022-01-04T22:28:00Z">
            <w:rPr>
              <w:lang w:eastAsia="zh-CN"/>
            </w:rPr>
          </w:rPrChange>
        </w:rPr>
        <w:t>本研究的因变量是</w:t>
      </w:r>
      <w:r w:rsidRPr="00993FFA">
        <w:rPr>
          <w:color w:val="000000" w:themeColor="text1"/>
          <w:lang w:eastAsia="zh-CN"/>
          <w:rPrChange w:id="2052" w:author="Yufei Sun" w:date="2022-01-04T22:28:00Z">
            <w:rPr>
              <w:lang w:eastAsia="zh-CN"/>
            </w:rPr>
          </w:rPrChange>
        </w:rPr>
        <w:t>2021</w:t>
      </w:r>
      <w:r w:rsidRPr="00993FFA">
        <w:rPr>
          <w:color w:val="000000" w:themeColor="text1"/>
          <w:lang w:eastAsia="zh-CN"/>
          <w:rPrChange w:id="2053" w:author="Yufei Sun" w:date="2022-01-04T22:28:00Z">
            <w:rPr>
              <w:lang w:eastAsia="zh-CN"/>
            </w:rPr>
          </w:rPrChange>
        </w:rPr>
        <w:t>年春节期间疫情防控政策的加码程度，笔者对于因变量的处理分为两个部分：首先，笔者借助网络爬虫从政府网站、政府公众号和政务服务平台等数据源获取了全国</w:t>
      </w:r>
      <w:r w:rsidRPr="00993FFA">
        <w:rPr>
          <w:color w:val="000000" w:themeColor="text1"/>
          <w:lang w:eastAsia="zh-CN"/>
          <w:rPrChange w:id="2054" w:author="Yufei Sun" w:date="2022-01-04T22:28:00Z">
            <w:rPr>
              <w:lang w:eastAsia="zh-CN"/>
            </w:rPr>
          </w:rPrChange>
        </w:rPr>
        <w:t>293</w:t>
      </w:r>
      <w:r w:rsidRPr="00993FFA">
        <w:rPr>
          <w:color w:val="000000" w:themeColor="text1"/>
          <w:lang w:eastAsia="zh-CN"/>
          <w:rPrChange w:id="2055" w:author="Yufei Sun" w:date="2022-01-04T22:28:00Z">
            <w:rPr>
              <w:lang w:eastAsia="zh-CN"/>
            </w:rPr>
          </w:rPrChange>
        </w:rPr>
        <w:t>个地级市</w:t>
      </w:r>
      <w:r w:rsidRPr="00993FFA">
        <w:rPr>
          <w:color w:val="000000" w:themeColor="text1"/>
          <w:lang w:eastAsia="zh-CN"/>
          <w:rPrChange w:id="2056" w:author="Yufei Sun" w:date="2022-01-04T22:28:00Z">
            <w:rPr>
              <w:lang w:eastAsia="zh-CN"/>
            </w:rPr>
          </w:rPrChange>
        </w:rPr>
        <w:t>2021</w:t>
      </w:r>
      <w:r w:rsidRPr="00993FFA">
        <w:rPr>
          <w:color w:val="000000" w:themeColor="text1"/>
          <w:lang w:eastAsia="zh-CN"/>
          <w:rPrChange w:id="2057" w:author="Yufei Sun" w:date="2022-01-04T22:28:00Z">
            <w:rPr>
              <w:lang w:eastAsia="zh-CN"/>
            </w:rPr>
          </w:rPrChange>
        </w:rPr>
        <w:t>年春节期间的疫情防控政策。需要强调的是，笔者关注的是各地针对来自</w:t>
      </w:r>
      <w:r w:rsidRPr="00993FFA">
        <w:rPr>
          <w:b/>
          <w:bCs/>
          <w:color w:val="000000" w:themeColor="text1"/>
          <w:lang w:eastAsia="zh-CN"/>
          <w:rPrChange w:id="2058" w:author="Yufei Sun" w:date="2022-01-04T22:28:00Z">
            <w:rPr>
              <w:b/>
              <w:bCs/>
              <w:lang w:eastAsia="zh-CN"/>
            </w:rPr>
          </w:rPrChange>
        </w:rPr>
        <w:t>低风险地区</w:t>
      </w:r>
      <w:r w:rsidRPr="00993FFA">
        <w:rPr>
          <w:color w:val="000000" w:themeColor="text1"/>
          <w:lang w:eastAsia="zh-CN"/>
          <w:rPrChange w:id="2059" w:author="Yufei Sun" w:date="2022-01-04T22:28:00Z">
            <w:rPr>
              <w:lang w:eastAsia="zh-CN"/>
            </w:rPr>
          </w:rPrChange>
        </w:rPr>
        <w:t>前往</w:t>
      </w:r>
      <w:r w:rsidRPr="00993FFA">
        <w:rPr>
          <w:b/>
          <w:bCs/>
          <w:color w:val="000000" w:themeColor="text1"/>
          <w:lang w:eastAsia="zh-CN"/>
          <w:rPrChange w:id="2060" w:author="Yufei Sun" w:date="2022-01-04T22:28:00Z">
            <w:rPr>
              <w:b/>
              <w:bCs/>
              <w:lang w:eastAsia="zh-CN"/>
            </w:rPr>
          </w:rPrChange>
        </w:rPr>
        <w:t>城市地区</w:t>
      </w:r>
      <w:r w:rsidRPr="00993FFA">
        <w:rPr>
          <w:color w:val="000000" w:themeColor="text1"/>
          <w:lang w:eastAsia="zh-CN"/>
          <w:rPrChange w:id="2061" w:author="Yufei Sun" w:date="2022-01-04T22:28:00Z">
            <w:rPr>
              <w:lang w:eastAsia="zh-CN"/>
            </w:rPr>
          </w:rPrChange>
        </w:rPr>
        <w:t>人群的疫情管控政策。选择低风险地区是因为社会各界对来自</w:t>
      </w:r>
      <w:r w:rsidRPr="00993FFA">
        <w:rPr>
          <w:b/>
          <w:bCs/>
          <w:color w:val="000000" w:themeColor="text1"/>
          <w:lang w:eastAsia="zh-CN"/>
          <w:rPrChange w:id="2062" w:author="Yufei Sun" w:date="2022-01-04T22:28:00Z">
            <w:rPr>
              <w:b/>
              <w:bCs/>
              <w:lang w:eastAsia="zh-CN"/>
            </w:rPr>
          </w:rPrChange>
        </w:rPr>
        <w:t>中高风险</w:t>
      </w:r>
      <w:r w:rsidRPr="00993FFA">
        <w:rPr>
          <w:color w:val="000000" w:themeColor="text1"/>
          <w:lang w:eastAsia="zh-CN"/>
          <w:rPrChange w:id="2063" w:author="Yufei Sun" w:date="2022-01-04T22:28:00Z">
            <w:rPr>
              <w:lang w:eastAsia="zh-CN"/>
            </w:rPr>
          </w:rPrChange>
        </w:rPr>
        <w:t>人员的管制意见较为一致，均采用严格的措施围堵疫情，而在对于来自</w:t>
      </w:r>
      <w:r w:rsidRPr="00993FFA">
        <w:rPr>
          <w:b/>
          <w:bCs/>
          <w:color w:val="000000" w:themeColor="text1"/>
          <w:lang w:eastAsia="zh-CN"/>
          <w:rPrChange w:id="2064" w:author="Yufei Sun" w:date="2022-01-04T22:28:00Z">
            <w:rPr>
              <w:b/>
              <w:bCs/>
              <w:lang w:eastAsia="zh-CN"/>
            </w:rPr>
          </w:rPrChange>
        </w:rPr>
        <w:t>低风险地区</w:t>
      </w:r>
      <w:r w:rsidRPr="00993FFA">
        <w:rPr>
          <w:color w:val="000000" w:themeColor="text1"/>
          <w:lang w:eastAsia="zh-CN"/>
          <w:rPrChange w:id="2065" w:author="Yufei Sun" w:date="2022-01-04T22:28:00Z">
            <w:rPr>
              <w:lang w:eastAsia="zh-CN"/>
            </w:rPr>
          </w:rPrChange>
        </w:rPr>
        <w:t>的人员管制意见差异较大，因此在制定对</w:t>
      </w:r>
      <w:r w:rsidRPr="00993FFA">
        <w:rPr>
          <w:b/>
          <w:bCs/>
          <w:color w:val="000000" w:themeColor="text1"/>
          <w:lang w:eastAsia="zh-CN"/>
          <w:rPrChange w:id="2066" w:author="Yufei Sun" w:date="2022-01-04T22:28:00Z">
            <w:rPr>
              <w:b/>
              <w:bCs/>
              <w:lang w:eastAsia="zh-CN"/>
            </w:rPr>
          </w:rPrChange>
        </w:rPr>
        <w:t>低风险地区</w:t>
      </w:r>
      <w:r w:rsidRPr="00993FFA">
        <w:rPr>
          <w:color w:val="000000" w:themeColor="text1"/>
          <w:lang w:eastAsia="zh-CN"/>
          <w:rPrChange w:id="2067" w:author="Yufei Sun" w:date="2022-01-04T22:28:00Z">
            <w:rPr>
              <w:lang w:eastAsia="zh-CN"/>
            </w:rPr>
          </w:rPrChange>
        </w:rPr>
        <w:t>人员的疫情管制时，地方政府会面对更大更复杂的压力。这种多方压力下的异质性也更有利于我们对其政策扩散的机制进行考察；选择</w:t>
      </w:r>
      <w:r w:rsidRPr="00993FFA">
        <w:rPr>
          <w:b/>
          <w:bCs/>
          <w:color w:val="000000" w:themeColor="text1"/>
          <w:lang w:eastAsia="zh-CN"/>
          <w:rPrChange w:id="2068" w:author="Yufei Sun" w:date="2022-01-04T22:28:00Z">
            <w:rPr>
              <w:b/>
              <w:bCs/>
              <w:lang w:eastAsia="zh-CN"/>
            </w:rPr>
          </w:rPrChange>
        </w:rPr>
        <w:t>城市地区</w:t>
      </w:r>
      <w:r w:rsidRPr="00993FFA">
        <w:rPr>
          <w:color w:val="000000" w:themeColor="text1"/>
          <w:lang w:eastAsia="zh-CN"/>
          <w:rPrChange w:id="2069" w:author="Yufei Sun" w:date="2022-01-04T22:28:00Z">
            <w:rPr>
              <w:lang w:eastAsia="zh-CN"/>
            </w:rPr>
          </w:rPrChange>
        </w:rPr>
        <w:t>是因为中央政府明确规定了返回农村地区的防控政策</w:t>
      </w:r>
      <w:r w:rsidRPr="00993FFA">
        <w:rPr>
          <w:rStyle w:val="ad"/>
          <w:color w:val="000000" w:themeColor="text1"/>
          <w:rPrChange w:id="2070" w:author="Yufei Sun" w:date="2022-01-04T22:28:00Z">
            <w:rPr>
              <w:rStyle w:val="ad"/>
            </w:rPr>
          </w:rPrChange>
        </w:rPr>
        <w:footnoteReference w:id="3"/>
      </w:r>
      <w:r w:rsidRPr="00993FFA">
        <w:rPr>
          <w:color w:val="000000" w:themeColor="text1"/>
          <w:lang w:eastAsia="zh-CN"/>
          <w:rPrChange w:id="2071" w:author="Yufei Sun" w:date="2022-01-04T22:28:00Z">
            <w:rPr>
              <w:lang w:eastAsia="zh-CN"/>
            </w:rPr>
          </w:rPrChange>
        </w:rPr>
        <w:t>，这一压力是顶格且一致的。地方政府的加码空间较少，而中央对城市地区的管控政策较为模糊，没有明确规定。</w:t>
      </w:r>
    </w:p>
    <w:p w14:paraId="403DE349" w14:textId="77777777" w:rsidR="00977E4B" w:rsidRPr="00993FFA" w:rsidRDefault="006C0E77">
      <w:pPr>
        <w:pStyle w:val="a0"/>
        <w:ind w:firstLine="480"/>
        <w:rPr>
          <w:color w:val="000000" w:themeColor="text1"/>
          <w:lang w:eastAsia="zh-CN"/>
          <w:rPrChange w:id="2072" w:author="Yufei Sun" w:date="2022-01-04T22:28:00Z">
            <w:rPr>
              <w:lang w:eastAsia="zh-CN"/>
            </w:rPr>
          </w:rPrChange>
        </w:rPr>
      </w:pPr>
      <w:r w:rsidRPr="00993FFA">
        <w:rPr>
          <w:color w:val="000000" w:themeColor="text1"/>
          <w:lang w:eastAsia="zh-CN"/>
          <w:rPrChange w:id="2073" w:author="Yufei Sun" w:date="2022-01-04T22:28:00Z">
            <w:rPr>
              <w:lang w:eastAsia="zh-CN"/>
            </w:rPr>
          </w:rPrChange>
        </w:rPr>
        <w:t>对于上述政策文本，笔者使用机器编码和人工查核相结合的方式对目标政策进行编码处理。我们首先使用正则表达式对政策文本的关键词进行识别从而进行初步分类；其次，研究团队的三位编码员在经过培训后对原始文本进行查核，对模糊和争议分类进行逐个确定，最终形成一致的分类结果。通过机器编码和人工查核，我们将目标政策分为</w:t>
      </w:r>
      <w:r w:rsidRPr="00993FFA">
        <w:rPr>
          <w:color w:val="000000" w:themeColor="text1"/>
          <w:lang w:eastAsia="zh-CN"/>
          <w:rPrChange w:id="2074" w:author="Yufei Sun" w:date="2022-01-04T22:28:00Z">
            <w:rPr>
              <w:lang w:eastAsia="zh-CN"/>
            </w:rPr>
          </w:rPrChange>
        </w:rPr>
        <w:t>“</w:t>
      </w:r>
      <w:r w:rsidRPr="00993FFA">
        <w:rPr>
          <w:color w:val="000000" w:themeColor="text1"/>
          <w:lang w:eastAsia="zh-CN"/>
          <w:rPrChange w:id="2075" w:author="Yufei Sun" w:date="2022-01-04T22:28:00Z">
            <w:rPr>
              <w:lang w:eastAsia="zh-CN"/>
            </w:rPr>
          </w:rPrChange>
        </w:rPr>
        <w:t>有条件自由流动</w:t>
      </w:r>
      <w:r w:rsidRPr="00993FFA">
        <w:rPr>
          <w:color w:val="000000" w:themeColor="text1"/>
          <w:lang w:eastAsia="zh-CN"/>
          <w:rPrChange w:id="2076" w:author="Yufei Sun" w:date="2022-01-04T22:28:00Z">
            <w:rPr>
              <w:lang w:eastAsia="zh-CN"/>
            </w:rPr>
          </w:rPrChange>
        </w:rPr>
        <w:t>”</w:t>
      </w:r>
      <w:r w:rsidRPr="00993FFA">
        <w:rPr>
          <w:color w:val="000000" w:themeColor="text1"/>
          <w:lang w:eastAsia="zh-CN"/>
          <w:rPrChange w:id="2077" w:author="Yufei Sun" w:date="2022-01-04T22:28:00Z">
            <w:rPr>
              <w:lang w:eastAsia="zh-CN"/>
            </w:rPr>
          </w:rPrChange>
        </w:rPr>
        <w:t>（</w:t>
      </w:r>
      <w:r w:rsidRPr="00993FFA">
        <w:rPr>
          <w:color w:val="000000" w:themeColor="text1"/>
          <w:lang w:eastAsia="zh-CN"/>
          <w:rPrChange w:id="2078" w:author="Yufei Sun" w:date="2022-01-04T22:28:00Z">
            <w:rPr>
              <w:lang w:eastAsia="zh-CN"/>
            </w:rPr>
          </w:rPrChange>
        </w:rPr>
        <w:t>1</w:t>
      </w:r>
      <w:r w:rsidRPr="00993FFA">
        <w:rPr>
          <w:color w:val="000000" w:themeColor="text1"/>
          <w:lang w:eastAsia="zh-CN"/>
          <w:rPrChange w:id="2079" w:author="Yufei Sun" w:date="2022-01-04T22:28:00Z">
            <w:rPr>
              <w:lang w:eastAsia="zh-CN"/>
            </w:rPr>
          </w:rPrChange>
        </w:rPr>
        <w:t>）、</w:t>
      </w:r>
      <w:r w:rsidRPr="00993FFA">
        <w:rPr>
          <w:color w:val="000000" w:themeColor="text1"/>
          <w:lang w:eastAsia="zh-CN"/>
          <w:rPrChange w:id="2080" w:author="Yufei Sun" w:date="2022-01-04T22:28:00Z">
            <w:rPr>
              <w:lang w:eastAsia="zh-CN"/>
            </w:rPr>
          </w:rPrChange>
        </w:rPr>
        <w:t>“</w:t>
      </w:r>
      <w:r w:rsidRPr="00993FFA">
        <w:rPr>
          <w:color w:val="000000" w:themeColor="text1"/>
          <w:lang w:eastAsia="zh-CN"/>
          <w:rPrChange w:id="2081" w:author="Yufei Sun" w:date="2022-01-04T22:28:00Z">
            <w:rPr>
              <w:lang w:eastAsia="zh-CN"/>
            </w:rPr>
          </w:rPrChange>
        </w:rPr>
        <w:t>健康报备</w:t>
      </w:r>
      <w:r w:rsidRPr="00993FFA">
        <w:rPr>
          <w:color w:val="000000" w:themeColor="text1"/>
          <w:lang w:eastAsia="zh-CN"/>
          <w:rPrChange w:id="2082" w:author="Yufei Sun" w:date="2022-01-04T22:28:00Z">
            <w:rPr>
              <w:lang w:eastAsia="zh-CN"/>
            </w:rPr>
          </w:rPrChange>
        </w:rPr>
        <w:t>”</w:t>
      </w:r>
      <w:r w:rsidRPr="00993FFA">
        <w:rPr>
          <w:color w:val="000000" w:themeColor="text1"/>
          <w:lang w:eastAsia="zh-CN"/>
          <w:rPrChange w:id="2083" w:author="Yufei Sun" w:date="2022-01-04T22:28:00Z">
            <w:rPr>
              <w:lang w:eastAsia="zh-CN"/>
            </w:rPr>
          </w:rPrChange>
        </w:rPr>
        <w:t>（</w:t>
      </w:r>
      <w:r w:rsidRPr="00993FFA">
        <w:rPr>
          <w:color w:val="000000" w:themeColor="text1"/>
          <w:lang w:eastAsia="zh-CN"/>
          <w:rPrChange w:id="2084" w:author="Yufei Sun" w:date="2022-01-04T22:28:00Z">
            <w:rPr>
              <w:lang w:eastAsia="zh-CN"/>
            </w:rPr>
          </w:rPrChange>
        </w:rPr>
        <w:t>2</w:t>
      </w:r>
      <w:r w:rsidRPr="00993FFA">
        <w:rPr>
          <w:color w:val="000000" w:themeColor="text1"/>
          <w:lang w:eastAsia="zh-CN"/>
          <w:rPrChange w:id="2085" w:author="Yufei Sun" w:date="2022-01-04T22:28:00Z">
            <w:rPr>
              <w:lang w:eastAsia="zh-CN"/>
            </w:rPr>
          </w:rPrChange>
        </w:rPr>
        <w:t>）、</w:t>
      </w:r>
      <w:r w:rsidRPr="00993FFA">
        <w:rPr>
          <w:color w:val="000000" w:themeColor="text1"/>
          <w:lang w:eastAsia="zh-CN"/>
          <w:rPrChange w:id="2086" w:author="Yufei Sun" w:date="2022-01-04T22:28:00Z">
            <w:rPr>
              <w:lang w:eastAsia="zh-CN"/>
            </w:rPr>
          </w:rPrChange>
        </w:rPr>
        <w:t>“</w:t>
      </w:r>
      <w:r w:rsidRPr="00993FFA">
        <w:rPr>
          <w:color w:val="000000" w:themeColor="text1"/>
          <w:lang w:eastAsia="zh-CN"/>
          <w:rPrChange w:id="2087" w:author="Yufei Sun" w:date="2022-01-04T22:28:00Z">
            <w:rPr>
              <w:lang w:eastAsia="zh-CN"/>
            </w:rPr>
          </w:rPrChange>
        </w:rPr>
        <w:t>核酸检测</w:t>
      </w:r>
      <w:r w:rsidRPr="00993FFA">
        <w:rPr>
          <w:color w:val="000000" w:themeColor="text1"/>
          <w:lang w:eastAsia="zh-CN"/>
          <w:rPrChange w:id="2088" w:author="Yufei Sun" w:date="2022-01-04T22:28:00Z">
            <w:rPr>
              <w:lang w:eastAsia="zh-CN"/>
            </w:rPr>
          </w:rPrChange>
        </w:rPr>
        <w:t>”</w:t>
      </w:r>
      <w:r w:rsidRPr="00993FFA">
        <w:rPr>
          <w:color w:val="000000" w:themeColor="text1"/>
          <w:lang w:eastAsia="zh-CN"/>
          <w:rPrChange w:id="2089" w:author="Yufei Sun" w:date="2022-01-04T22:28:00Z">
            <w:rPr>
              <w:lang w:eastAsia="zh-CN"/>
            </w:rPr>
          </w:rPrChange>
        </w:rPr>
        <w:t>（</w:t>
      </w:r>
      <w:r w:rsidRPr="00993FFA">
        <w:rPr>
          <w:color w:val="000000" w:themeColor="text1"/>
          <w:lang w:eastAsia="zh-CN"/>
          <w:rPrChange w:id="2090" w:author="Yufei Sun" w:date="2022-01-04T22:28:00Z">
            <w:rPr>
              <w:lang w:eastAsia="zh-CN"/>
            </w:rPr>
          </w:rPrChange>
        </w:rPr>
        <w:t>3</w:t>
      </w:r>
      <w:r w:rsidRPr="00993FFA">
        <w:rPr>
          <w:color w:val="000000" w:themeColor="text1"/>
          <w:lang w:eastAsia="zh-CN"/>
          <w:rPrChange w:id="2091" w:author="Yufei Sun" w:date="2022-01-04T22:28:00Z">
            <w:rPr>
              <w:lang w:eastAsia="zh-CN"/>
            </w:rPr>
          </w:rPrChange>
        </w:rPr>
        <w:t>）、</w:t>
      </w:r>
      <w:r w:rsidRPr="00993FFA">
        <w:rPr>
          <w:color w:val="000000" w:themeColor="text1"/>
          <w:lang w:eastAsia="zh-CN"/>
          <w:rPrChange w:id="2092" w:author="Yufei Sun" w:date="2022-01-04T22:28:00Z">
            <w:rPr>
              <w:lang w:eastAsia="zh-CN"/>
            </w:rPr>
          </w:rPrChange>
        </w:rPr>
        <w:t>“</w:t>
      </w:r>
      <w:r w:rsidRPr="00993FFA">
        <w:rPr>
          <w:color w:val="000000" w:themeColor="text1"/>
          <w:lang w:eastAsia="zh-CN"/>
          <w:rPrChange w:id="2093" w:author="Yufei Sun" w:date="2022-01-04T22:28:00Z">
            <w:rPr>
              <w:lang w:eastAsia="zh-CN"/>
            </w:rPr>
          </w:rPrChange>
        </w:rPr>
        <w:t>健康监测</w:t>
      </w:r>
      <w:r w:rsidRPr="00993FFA">
        <w:rPr>
          <w:color w:val="000000" w:themeColor="text1"/>
          <w:lang w:eastAsia="zh-CN"/>
          <w:rPrChange w:id="2094" w:author="Yufei Sun" w:date="2022-01-04T22:28:00Z">
            <w:rPr>
              <w:lang w:eastAsia="zh-CN"/>
            </w:rPr>
          </w:rPrChange>
        </w:rPr>
        <w:t>”</w:t>
      </w:r>
      <w:r w:rsidRPr="00993FFA">
        <w:rPr>
          <w:color w:val="000000" w:themeColor="text1"/>
          <w:lang w:eastAsia="zh-CN"/>
          <w:rPrChange w:id="2095" w:author="Yufei Sun" w:date="2022-01-04T22:28:00Z">
            <w:rPr>
              <w:lang w:eastAsia="zh-CN"/>
            </w:rPr>
          </w:rPrChange>
        </w:rPr>
        <w:t>（</w:t>
      </w:r>
      <w:r w:rsidRPr="00993FFA">
        <w:rPr>
          <w:color w:val="000000" w:themeColor="text1"/>
          <w:lang w:eastAsia="zh-CN"/>
          <w:rPrChange w:id="2096" w:author="Yufei Sun" w:date="2022-01-04T22:28:00Z">
            <w:rPr>
              <w:lang w:eastAsia="zh-CN"/>
            </w:rPr>
          </w:rPrChange>
        </w:rPr>
        <w:t>4</w:t>
      </w:r>
      <w:r w:rsidRPr="00993FFA">
        <w:rPr>
          <w:color w:val="000000" w:themeColor="text1"/>
          <w:lang w:eastAsia="zh-CN"/>
          <w:rPrChange w:id="2097" w:author="Yufei Sun" w:date="2022-01-04T22:28:00Z">
            <w:rPr>
              <w:lang w:eastAsia="zh-CN"/>
            </w:rPr>
          </w:rPrChange>
        </w:rPr>
        <w:t>）、</w:t>
      </w:r>
      <w:r w:rsidRPr="00993FFA">
        <w:rPr>
          <w:color w:val="000000" w:themeColor="text1"/>
          <w:lang w:eastAsia="zh-CN"/>
          <w:rPrChange w:id="2098" w:author="Yufei Sun" w:date="2022-01-04T22:28:00Z">
            <w:rPr>
              <w:lang w:eastAsia="zh-CN"/>
            </w:rPr>
          </w:rPrChange>
        </w:rPr>
        <w:t>“</w:t>
      </w:r>
      <w:r w:rsidRPr="00993FFA">
        <w:rPr>
          <w:color w:val="000000" w:themeColor="text1"/>
          <w:lang w:eastAsia="zh-CN"/>
          <w:rPrChange w:id="2099" w:author="Yufei Sun" w:date="2022-01-04T22:28:00Z">
            <w:rPr>
              <w:lang w:eastAsia="zh-CN"/>
            </w:rPr>
          </w:rPrChange>
        </w:rPr>
        <w:t>居家健康监测</w:t>
      </w:r>
      <w:r w:rsidRPr="00993FFA">
        <w:rPr>
          <w:color w:val="000000" w:themeColor="text1"/>
          <w:lang w:eastAsia="zh-CN"/>
          <w:rPrChange w:id="2100" w:author="Yufei Sun" w:date="2022-01-04T22:28:00Z">
            <w:rPr>
              <w:lang w:eastAsia="zh-CN"/>
            </w:rPr>
          </w:rPrChange>
        </w:rPr>
        <w:t>”</w:t>
      </w:r>
      <w:r w:rsidRPr="00993FFA">
        <w:rPr>
          <w:color w:val="000000" w:themeColor="text1"/>
          <w:lang w:eastAsia="zh-CN"/>
          <w:rPrChange w:id="2101" w:author="Yufei Sun" w:date="2022-01-04T22:28:00Z">
            <w:rPr>
              <w:lang w:eastAsia="zh-CN"/>
            </w:rPr>
          </w:rPrChange>
        </w:rPr>
        <w:t>（</w:t>
      </w:r>
      <w:r w:rsidRPr="00993FFA">
        <w:rPr>
          <w:color w:val="000000" w:themeColor="text1"/>
          <w:lang w:eastAsia="zh-CN"/>
          <w:rPrChange w:id="2102" w:author="Yufei Sun" w:date="2022-01-04T22:28:00Z">
            <w:rPr>
              <w:lang w:eastAsia="zh-CN"/>
            </w:rPr>
          </w:rPrChange>
        </w:rPr>
        <w:t>5</w:t>
      </w:r>
      <w:r w:rsidRPr="00993FFA">
        <w:rPr>
          <w:color w:val="000000" w:themeColor="text1"/>
          <w:lang w:eastAsia="zh-CN"/>
          <w:rPrChange w:id="2103" w:author="Yufei Sun" w:date="2022-01-04T22:28:00Z">
            <w:rPr>
              <w:lang w:eastAsia="zh-CN"/>
            </w:rPr>
          </w:rPrChange>
        </w:rPr>
        <w:t>）和</w:t>
      </w:r>
      <w:r w:rsidRPr="00993FFA">
        <w:rPr>
          <w:color w:val="000000" w:themeColor="text1"/>
          <w:lang w:eastAsia="zh-CN"/>
          <w:rPrChange w:id="2104" w:author="Yufei Sun" w:date="2022-01-04T22:28:00Z">
            <w:rPr>
              <w:lang w:eastAsia="zh-CN"/>
            </w:rPr>
          </w:rPrChange>
        </w:rPr>
        <w:t>“</w:t>
      </w:r>
      <w:r w:rsidRPr="00993FFA">
        <w:rPr>
          <w:color w:val="000000" w:themeColor="text1"/>
          <w:lang w:eastAsia="zh-CN"/>
          <w:rPrChange w:id="2105" w:author="Yufei Sun" w:date="2022-01-04T22:28:00Z">
            <w:rPr>
              <w:lang w:eastAsia="zh-CN"/>
            </w:rPr>
          </w:rPrChange>
        </w:rPr>
        <w:t>居家隔离</w:t>
      </w:r>
      <w:r w:rsidRPr="00993FFA">
        <w:rPr>
          <w:color w:val="000000" w:themeColor="text1"/>
          <w:lang w:eastAsia="zh-CN"/>
          <w:rPrChange w:id="2106" w:author="Yufei Sun" w:date="2022-01-04T22:28:00Z">
            <w:rPr>
              <w:lang w:eastAsia="zh-CN"/>
            </w:rPr>
          </w:rPrChange>
        </w:rPr>
        <w:t>”</w:t>
      </w:r>
      <w:r w:rsidRPr="00993FFA">
        <w:rPr>
          <w:color w:val="000000" w:themeColor="text1"/>
          <w:lang w:eastAsia="zh-CN"/>
          <w:rPrChange w:id="2107" w:author="Yufei Sun" w:date="2022-01-04T22:28:00Z">
            <w:rPr>
              <w:lang w:eastAsia="zh-CN"/>
            </w:rPr>
          </w:rPrChange>
        </w:rPr>
        <w:t>（</w:t>
      </w:r>
      <w:r w:rsidRPr="00993FFA">
        <w:rPr>
          <w:color w:val="000000" w:themeColor="text1"/>
          <w:lang w:eastAsia="zh-CN"/>
          <w:rPrChange w:id="2108" w:author="Yufei Sun" w:date="2022-01-04T22:28:00Z">
            <w:rPr>
              <w:lang w:eastAsia="zh-CN"/>
            </w:rPr>
          </w:rPrChange>
        </w:rPr>
        <w:t>6</w:t>
      </w:r>
      <w:r w:rsidRPr="00993FFA">
        <w:rPr>
          <w:color w:val="000000" w:themeColor="text1"/>
          <w:lang w:eastAsia="zh-CN"/>
          <w:rPrChange w:id="2109" w:author="Yufei Sun" w:date="2022-01-04T22:28:00Z">
            <w:rPr>
              <w:lang w:eastAsia="zh-CN"/>
            </w:rPr>
          </w:rPrChange>
        </w:rPr>
        <w:t>）六种类型。</w:t>
      </w:r>
    </w:p>
    <w:p w14:paraId="21455059" w14:textId="77777777" w:rsidR="00977E4B" w:rsidRPr="00993FFA" w:rsidRDefault="006C0E77">
      <w:pPr>
        <w:pStyle w:val="a0"/>
        <w:ind w:firstLine="480"/>
        <w:rPr>
          <w:color w:val="000000" w:themeColor="text1"/>
          <w:lang w:eastAsia="zh-CN"/>
          <w:rPrChange w:id="2110" w:author="Yufei Sun" w:date="2022-01-04T22:28:00Z">
            <w:rPr>
              <w:lang w:eastAsia="zh-CN"/>
            </w:rPr>
          </w:rPrChange>
        </w:rPr>
      </w:pPr>
      <w:r w:rsidRPr="00993FFA">
        <w:rPr>
          <w:color w:val="000000" w:themeColor="text1"/>
          <w:lang w:eastAsia="zh-CN"/>
          <w:rPrChange w:id="2111" w:author="Yufei Sun" w:date="2022-01-04T22:28:00Z">
            <w:rPr>
              <w:lang w:eastAsia="zh-CN"/>
            </w:rPr>
          </w:rPrChange>
        </w:rPr>
        <w:lastRenderedPageBreak/>
        <w:t>本文的核心自变量是地方的治理能力，笔者主要关注和疫情防控相关的数字政府治理能力和医疗能力。笔者使用清华大学数据治理中心</w:t>
      </w:r>
      <w:r w:rsidRPr="00993FFA">
        <w:rPr>
          <w:color w:val="000000" w:themeColor="text1"/>
          <w:lang w:eastAsia="zh-CN"/>
          <w:rPrChange w:id="2112" w:author="Yufei Sun" w:date="2022-01-04T22:28:00Z">
            <w:rPr>
              <w:lang w:eastAsia="zh-CN"/>
            </w:rPr>
          </w:rPrChange>
        </w:rPr>
        <w:t>2021</w:t>
      </w:r>
      <w:r w:rsidRPr="00993FFA">
        <w:rPr>
          <w:color w:val="000000" w:themeColor="text1"/>
          <w:lang w:eastAsia="zh-CN"/>
          <w:rPrChange w:id="2113" w:author="Yufei Sun" w:date="2022-01-04T22:28:00Z">
            <w:rPr>
              <w:lang w:eastAsia="zh-CN"/>
            </w:rPr>
          </w:rPrChange>
        </w:rPr>
        <w:t>年发布的《中国数字政府发展研究报告》</w:t>
      </w:r>
      <w:r w:rsidRPr="00993FFA">
        <w:rPr>
          <w:color w:val="000000" w:themeColor="text1"/>
          <w:lang w:eastAsia="zh-CN"/>
          <w:rPrChange w:id="2114" w:author="Yufei Sun" w:date="2022-01-04T22:28:00Z">
            <w:rPr>
              <w:lang w:eastAsia="zh-CN"/>
            </w:rPr>
          </w:rPrChange>
        </w:rPr>
        <w:t>(</w:t>
      </w:r>
      <w:r w:rsidR="00347073" w:rsidRPr="00993FFA">
        <w:rPr>
          <w:color w:val="000000" w:themeColor="text1"/>
          <w:rPrChange w:id="2115" w:author="Yufei Sun" w:date="2022-01-04T22:28:00Z">
            <w:rPr/>
          </w:rPrChange>
        </w:rPr>
        <w:fldChar w:fldCharType="begin"/>
      </w:r>
      <w:r w:rsidR="00347073" w:rsidRPr="00993FFA">
        <w:rPr>
          <w:color w:val="000000" w:themeColor="text1"/>
          <w:lang w:eastAsia="zh-CN"/>
          <w:rPrChange w:id="2116" w:author="Yufei Sun" w:date="2022-01-04T22:28:00Z">
            <w:rPr>
              <w:lang w:eastAsia="zh-CN"/>
            </w:rPr>
          </w:rPrChange>
        </w:rPr>
        <w:instrText xml:space="preserve"> HYPERLINK \l "ref-MengTianGuangZhangXiaoJing2021" \h </w:instrText>
      </w:r>
      <w:r w:rsidR="00347073" w:rsidRPr="00993FFA">
        <w:rPr>
          <w:color w:val="000000" w:themeColor="text1"/>
          <w:rPrChange w:id="2117" w:author="Yufei Sun" w:date="2022-01-04T22:28:00Z">
            <w:rPr/>
          </w:rPrChange>
        </w:rPr>
        <w:fldChar w:fldCharType="separate"/>
      </w:r>
      <w:r w:rsidRPr="00993FFA">
        <w:rPr>
          <w:rStyle w:val="ae"/>
          <w:color w:val="000000" w:themeColor="text1"/>
          <w:lang w:eastAsia="zh-CN"/>
          <w:rPrChange w:id="2118" w:author="Yufei Sun" w:date="2022-01-04T22:28:00Z">
            <w:rPr>
              <w:rStyle w:val="ae"/>
              <w:lang w:eastAsia="zh-CN"/>
            </w:rPr>
          </w:rPrChange>
        </w:rPr>
        <w:t>孟天广</w:t>
      </w:r>
      <w:r w:rsidRPr="00993FFA">
        <w:rPr>
          <w:rStyle w:val="ae"/>
          <w:color w:val="000000" w:themeColor="text1"/>
          <w:lang w:eastAsia="zh-CN"/>
          <w:rPrChange w:id="2119" w:author="Yufei Sun" w:date="2022-01-04T22:28:00Z">
            <w:rPr>
              <w:rStyle w:val="ae"/>
              <w:lang w:eastAsia="zh-CN"/>
            </w:rPr>
          </w:rPrChange>
        </w:rPr>
        <w:t xml:space="preserve"> </w:t>
      </w:r>
      <w:r w:rsidRPr="00993FFA">
        <w:rPr>
          <w:rStyle w:val="ae"/>
          <w:color w:val="000000" w:themeColor="text1"/>
          <w:lang w:eastAsia="zh-CN"/>
          <w:rPrChange w:id="2120" w:author="Yufei Sun" w:date="2022-01-04T22:28:00Z">
            <w:rPr>
              <w:rStyle w:val="ae"/>
              <w:lang w:eastAsia="zh-CN"/>
            </w:rPr>
          </w:rPrChange>
        </w:rPr>
        <w:t>等</w:t>
      </w:r>
      <w:r w:rsidRPr="00993FFA">
        <w:rPr>
          <w:rStyle w:val="ae"/>
          <w:color w:val="000000" w:themeColor="text1"/>
          <w:lang w:eastAsia="zh-CN"/>
          <w:rPrChange w:id="2121" w:author="Yufei Sun" w:date="2022-01-04T22:28:00Z">
            <w:rPr>
              <w:rStyle w:val="ae"/>
              <w:lang w:eastAsia="zh-CN"/>
            </w:rPr>
          </w:rPrChange>
        </w:rPr>
        <w:t>, 2021</w:t>
      </w:r>
      <w:r w:rsidR="00347073" w:rsidRPr="00993FFA">
        <w:rPr>
          <w:rStyle w:val="ae"/>
          <w:color w:val="000000" w:themeColor="text1"/>
          <w:lang w:eastAsia="zh-CN"/>
          <w:rPrChange w:id="2122" w:author="Yufei Sun" w:date="2022-01-04T22:28:00Z">
            <w:rPr>
              <w:rStyle w:val="ae"/>
              <w:lang w:eastAsia="zh-CN"/>
            </w:rPr>
          </w:rPrChange>
        </w:rPr>
        <w:fldChar w:fldCharType="end"/>
      </w:r>
      <w:r w:rsidRPr="00993FFA">
        <w:rPr>
          <w:color w:val="000000" w:themeColor="text1"/>
          <w:lang w:eastAsia="zh-CN"/>
          <w:rPrChange w:id="2123" w:author="Yufei Sun" w:date="2022-01-04T22:28:00Z">
            <w:rPr>
              <w:lang w:eastAsia="zh-CN"/>
            </w:rPr>
          </w:rPrChange>
        </w:rPr>
        <w:t>)</w:t>
      </w:r>
      <w:r w:rsidRPr="00993FFA">
        <w:rPr>
          <w:color w:val="000000" w:themeColor="text1"/>
          <w:lang w:eastAsia="zh-CN"/>
          <w:rPrChange w:id="2124" w:author="Yufei Sun" w:date="2022-01-04T22:28:00Z">
            <w:rPr>
              <w:lang w:eastAsia="zh-CN"/>
            </w:rPr>
          </w:rPrChange>
        </w:rPr>
        <w:t>中对中国主要城市政府的数字治理能力评估的指数。这一指数侧重于分析政府利用数字化平台提供公共服务、开展政民互动的能力。该测评设置平台管理、数据开放、政务服务、政民互动四项二级指标，分别衡量数字政府发展各类功能载体的健全性、便利性、安全性等特征。在地方政府的医疗量能上笔者使用的是该地级市的医院床位数，该数据和诸如该地的国民生产总值等控制变量均整理自各地的统计年鉴。</w:t>
      </w:r>
    </w:p>
    <w:p w14:paraId="7B281E3A" w14:textId="77777777" w:rsidR="00977E4B" w:rsidRPr="00993FFA" w:rsidRDefault="006C0E77">
      <w:pPr>
        <w:pStyle w:val="a0"/>
        <w:ind w:firstLine="480"/>
        <w:rPr>
          <w:color w:val="000000" w:themeColor="text1"/>
          <w:lang w:eastAsia="zh-CN"/>
          <w:rPrChange w:id="2125" w:author="Yufei Sun" w:date="2022-01-04T22:28:00Z">
            <w:rPr>
              <w:lang w:eastAsia="zh-CN"/>
            </w:rPr>
          </w:rPrChange>
        </w:rPr>
      </w:pPr>
      <w:r w:rsidRPr="00993FFA">
        <w:rPr>
          <w:color w:val="000000" w:themeColor="text1"/>
          <w:lang w:eastAsia="zh-CN"/>
          <w:rPrChange w:id="2126" w:author="Yufei Sun" w:date="2022-01-04T22:28:00Z">
            <w:rPr>
              <w:lang w:eastAsia="zh-CN"/>
            </w:rPr>
          </w:rPrChange>
        </w:rPr>
        <w:t>与此同时，本文的还考察了上级政府、同级政府和民众等压力来源对地方政府的压力。笔者使用地级市所在省份政策颁布前一个月（</w:t>
      </w:r>
      <w:r w:rsidRPr="00993FFA">
        <w:rPr>
          <w:color w:val="000000" w:themeColor="text1"/>
          <w:lang w:eastAsia="zh-CN"/>
          <w:rPrChange w:id="2127" w:author="Yufei Sun" w:date="2022-01-04T22:28:00Z">
            <w:rPr>
              <w:lang w:eastAsia="zh-CN"/>
            </w:rPr>
          </w:rPrChange>
        </w:rPr>
        <w:t>2020</w:t>
      </w:r>
      <w:r w:rsidRPr="00993FFA">
        <w:rPr>
          <w:color w:val="000000" w:themeColor="text1"/>
          <w:lang w:eastAsia="zh-CN"/>
          <w:rPrChange w:id="2128" w:author="Yufei Sun" w:date="2022-01-04T22:28:00Z">
            <w:rPr>
              <w:lang w:eastAsia="zh-CN"/>
            </w:rPr>
          </w:rPrChange>
        </w:rPr>
        <w:t>年</w:t>
      </w:r>
      <w:r w:rsidRPr="00993FFA">
        <w:rPr>
          <w:color w:val="000000" w:themeColor="text1"/>
          <w:lang w:eastAsia="zh-CN"/>
          <w:rPrChange w:id="2129" w:author="Yufei Sun" w:date="2022-01-04T22:28:00Z">
            <w:rPr>
              <w:lang w:eastAsia="zh-CN"/>
            </w:rPr>
          </w:rPrChange>
        </w:rPr>
        <w:t>12</w:t>
      </w:r>
      <w:r w:rsidRPr="00993FFA">
        <w:rPr>
          <w:color w:val="000000" w:themeColor="text1"/>
          <w:lang w:eastAsia="zh-CN"/>
          <w:rPrChange w:id="2130" w:author="Yufei Sun" w:date="2022-01-04T22:28:00Z">
            <w:rPr>
              <w:lang w:eastAsia="zh-CN"/>
            </w:rPr>
          </w:rPrChange>
        </w:rPr>
        <w:t>月）的新型冠状病毒确诊数量作为上级政府压力的代理变量。在同级政府方面，地方政府受到的压力不仅来自相同区域的同级政府，而是来自发展程度更加相似的同级地方政府</w:t>
      </w:r>
      <w:r w:rsidRPr="00993FFA">
        <w:rPr>
          <w:color w:val="000000" w:themeColor="text1"/>
          <w:lang w:eastAsia="zh-CN"/>
          <w:rPrChange w:id="2131" w:author="Yufei Sun" w:date="2022-01-04T22:28:00Z">
            <w:rPr>
              <w:lang w:eastAsia="zh-CN"/>
            </w:rPr>
          </w:rPrChange>
        </w:rPr>
        <w:t>(</w:t>
      </w:r>
      <w:r w:rsidR="00347073" w:rsidRPr="00993FFA">
        <w:rPr>
          <w:color w:val="000000" w:themeColor="text1"/>
          <w:rPrChange w:id="2132" w:author="Yufei Sun" w:date="2022-01-04T22:28:00Z">
            <w:rPr/>
          </w:rPrChange>
        </w:rPr>
        <w:fldChar w:fldCharType="begin"/>
      </w:r>
      <w:r w:rsidR="00347073" w:rsidRPr="00993FFA">
        <w:rPr>
          <w:color w:val="000000" w:themeColor="text1"/>
          <w:lang w:eastAsia="zh-CN"/>
          <w:rPrChange w:id="2133" w:author="Yufei Sun" w:date="2022-01-04T22:28:00Z">
            <w:rPr>
              <w:lang w:eastAsia="zh-CN"/>
            </w:rPr>
          </w:rPrChange>
        </w:rPr>
        <w:instrText xml:space="preserve"> HYPERLINK \l "ref-ZhouLiAn2007" \h </w:instrText>
      </w:r>
      <w:r w:rsidR="00347073" w:rsidRPr="00993FFA">
        <w:rPr>
          <w:color w:val="000000" w:themeColor="text1"/>
          <w:rPrChange w:id="2134" w:author="Yufei Sun" w:date="2022-01-04T22:28:00Z">
            <w:rPr/>
          </w:rPrChange>
        </w:rPr>
        <w:fldChar w:fldCharType="separate"/>
      </w:r>
      <w:r w:rsidRPr="00993FFA">
        <w:rPr>
          <w:rStyle w:val="ae"/>
          <w:color w:val="000000" w:themeColor="text1"/>
          <w:lang w:eastAsia="zh-CN"/>
          <w:rPrChange w:id="2135" w:author="Yufei Sun" w:date="2022-01-04T22:28:00Z">
            <w:rPr>
              <w:rStyle w:val="ae"/>
              <w:lang w:eastAsia="zh-CN"/>
            </w:rPr>
          </w:rPrChange>
        </w:rPr>
        <w:t>周黎安</w:t>
      </w:r>
      <w:r w:rsidRPr="00993FFA">
        <w:rPr>
          <w:rStyle w:val="ae"/>
          <w:color w:val="000000" w:themeColor="text1"/>
          <w:lang w:eastAsia="zh-CN"/>
          <w:rPrChange w:id="2136" w:author="Yufei Sun" w:date="2022-01-04T22:28:00Z">
            <w:rPr>
              <w:rStyle w:val="ae"/>
              <w:lang w:eastAsia="zh-CN"/>
            </w:rPr>
          </w:rPrChange>
        </w:rPr>
        <w:t>, 2007</w:t>
      </w:r>
      <w:r w:rsidR="00347073" w:rsidRPr="00993FFA">
        <w:rPr>
          <w:rStyle w:val="ae"/>
          <w:color w:val="000000" w:themeColor="text1"/>
          <w:lang w:eastAsia="zh-CN"/>
          <w:rPrChange w:id="2137" w:author="Yufei Sun" w:date="2022-01-04T22:28:00Z">
            <w:rPr>
              <w:rStyle w:val="ae"/>
              <w:lang w:eastAsia="zh-CN"/>
            </w:rPr>
          </w:rPrChange>
        </w:rPr>
        <w:fldChar w:fldCharType="end"/>
      </w:r>
      <w:r w:rsidRPr="00993FFA">
        <w:rPr>
          <w:color w:val="000000" w:themeColor="text1"/>
          <w:lang w:eastAsia="zh-CN"/>
          <w:rPrChange w:id="2138" w:author="Yufei Sun" w:date="2022-01-04T22:28:00Z">
            <w:rPr>
              <w:lang w:eastAsia="zh-CN"/>
            </w:rPr>
          </w:rPrChange>
        </w:rPr>
        <w:t>)</w:t>
      </w:r>
      <w:r w:rsidRPr="00993FFA">
        <w:rPr>
          <w:color w:val="000000" w:themeColor="text1"/>
          <w:lang w:eastAsia="zh-CN"/>
          <w:rPrChange w:id="2139" w:author="Yufei Sun" w:date="2022-01-04T22:28:00Z">
            <w:rPr>
              <w:lang w:eastAsia="zh-CN"/>
            </w:rPr>
          </w:rPrChange>
        </w:rPr>
        <w:t>。因此，笔者将同级政府的压力分成两种情况，如果该地级市是副省级城市或省会城市，笔者使用同等级城市</w:t>
      </w:r>
      <w:r w:rsidRPr="00993FFA">
        <w:rPr>
          <w:color w:val="000000" w:themeColor="text1"/>
          <w:lang w:eastAsia="zh-CN"/>
          <w:rPrChange w:id="2140" w:author="Yufei Sun" w:date="2022-01-04T22:28:00Z">
            <w:rPr>
              <w:lang w:eastAsia="zh-CN"/>
            </w:rPr>
          </w:rPrChange>
        </w:rPr>
        <w:t>2020</w:t>
      </w:r>
      <w:r w:rsidRPr="00993FFA">
        <w:rPr>
          <w:color w:val="000000" w:themeColor="text1"/>
          <w:lang w:eastAsia="zh-CN"/>
          <w:rPrChange w:id="2141" w:author="Yufei Sun" w:date="2022-01-04T22:28:00Z">
            <w:rPr>
              <w:lang w:eastAsia="zh-CN"/>
            </w:rPr>
          </w:rPrChange>
        </w:rPr>
        <w:t>年</w:t>
      </w:r>
      <w:r w:rsidRPr="00993FFA">
        <w:rPr>
          <w:color w:val="000000" w:themeColor="text1"/>
          <w:lang w:eastAsia="zh-CN"/>
          <w:rPrChange w:id="2142" w:author="Yufei Sun" w:date="2022-01-04T22:28:00Z">
            <w:rPr>
              <w:lang w:eastAsia="zh-CN"/>
            </w:rPr>
          </w:rPrChange>
        </w:rPr>
        <w:t>12</w:t>
      </w:r>
      <w:r w:rsidRPr="00993FFA">
        <w:rPr>
          <w:color w:val="000000" w:themeColor="text1"/>
          <w:lang w:eastAsia="zh-CN"/>
          <w:rPrChange w:id="2143" w:author="Yufei Sun" w:date="2022-01-04T22:28:00Z">
            <w:rPr>
              <w:lang w:eastAsia="zh-CN"/>
            </w:rPr>
          </w:rPrChange>
        </w:rPr>
        <w:t>月新型冠状病毒确诊数量的平均值作为同级政府压力的代理变量；如果该地级市是一般的城市，笔者使用同省的其他城市</w:t>
      </w:r>
      <w:r w:rsidRPr="00993FFA">
        <w:rPr>
          <w:color w:val="000000" w:themeColor="text1"/>
          <w:lang w:eastAsia="zh-CN"/>
          <w:rPrChange w:id="2144" w:author="Yufei Sun" w:date="2022-01-04T22:28:00Z">
            <w:rPr>
              <w:lang w:eastAsia="zh-CN"/>
            </w:rPr>
          </w:rPrChange>
        </w:rPr>
        <w:t>2020</w:t>
      </w:r>
      <w:r w:rsidRPr="00993FFA">
        <w:rPr>
          <w:color w:val="000000" w:themeColor="text1"/>
          <w:lang w:eastAsia="zh-CN"/>
          <w:rPrChange w:id="2145" w:author="Yufei Sun" w:date="2022-01-04T22:28:00Z">
            <w:rPr>
              <w:lang w:eastAsia="zh-CN"/>
            </w:rPr>
          </w:rPrChange>
        </w:rPr>
        <w:t>年</w:t>
      </w:r>
      <w:r w:rsidRPr="00993FFA">
        <w:rPr>
          <w:color w:val="000000" w:themeColor="text1"/>
          <w:lang w:eastAsia="zh-CN"/>
          <w:rPrChange w:id="2146" w:author="Yufei Sun" w:date="2022-01-04T22:28:00Z">
            <w:rPr>
              <w:lang w:eastAsia="zh-CN"/>
            </w:rPr>
          </w:rPrChange>
        </w:rPr>
        <w:t>12</w:t>
      </w:r>
      <w:r w:rsidRPr="00993FFA">
        <w:rPr>
          <w:color w:val="000000" w:themeColor="text1"/>
          <w:lang w:eastAsia="zh-CN"/>
          <w:rPrChange w:id="2147" w:author="Yufei Sun" w:date="2022-01-04T22:28:00Z">
            <w:rPr>
              <w:lang w:eastAsia="zh-CN"/>
            </w:rPr>
          </w:rPrChange>
        </w:rPr>
        <w:t>月新型冠状病毒的确诊数量作为政府压力的代理变量。各地各层级</w:t>
      </w:r>
      <w:r w:rsidRPr="00993FFA">
        <w:rPr>
          <w:color w:val="000000" w:themeColor="text1"/>
          <w:lang w:eastAsia="zh-CN"/>
          <w:rPrChange w:id="2148" w:author="Yufei Sun" w:date="2022-01-04T22:28:00Z">
            <w:rPr>
              <w:lang w:eastAsia="zh-CN"/>
            </w:rPr>
          </w:rPrChange>
        </w:rPr>
        <w:t>2020</w:t>
      </w:r>
      <w:r w:rsidRPr="00993FFA">
        <w:rPr>
          <w:color w:val="000000" w:themeColor="text1"/>
          <w:lang w:eastAsia="zh-CN"/>
          <w:rPrChange w:id="2149" w:author="Yufei Sun" w:date="2022-01-04T22:28:00Z">
            <w:rPr>
              <w:lang w:eastAsia="zh-CN"/>
            </w:rPr>
          </w:rPrChange>
        </w:rPr>
        <w:t>年</w:t>
      </w:r>
      <w:r w:rsidRPr="00993FFA">
        <w:rPr>
          <w:color w:val="000000" w:themeColor="text1"/>
          <w:lang w:eastAsia="zh-CN"/>
          <w:rPrChange w:id="2150" w:author="Yufei Sun" w:date="2022-01-04T22:28:00Z">
            <w:rPr>
              <w:lang w:eastAsia="zh-CN"/>
            </w:rPr>
          </w:rPrChange>
        </w:rPr>
        <w:t>12</w:t>
      </w:r>
      <w:r w:rsidRPr="00993FFA">
        <w:rPr>
          <w:color w:val="000000" w:themeColor="text1"/>
          <w:lang w:eastAsia="zh-CN"/>
          <w:rPrChange w:id="2151" w:author="Yufei Sun" w:date="2022-01-04T22:28:00Z">
            <w:rPr>
              <w:lang w:eastAsia="zh-CN"/>
            </w:rPr>
          </w:rPrChange>
        </w:rPr>
        <w:t>月新型冠状病毒的确诊数量的数据来源均整理自当地卫健委。在民众压力的实证策略上，笔者使用关键词</w:t>
      </w:r>
      <w:r w:rsidRPr="00993FFA">
        <w:rPr>
          <w:color w:val="000000" w:themeColor="text1"/>
          <w:lang w:eastAsia="zh-CN"/>
          <w:rPrChange w:id="2152" w:author="Yufei Sun" w:date="2022-01-04T22:28:00Z">
            <w:rPr>
              <w:lang w:eastAsia="zh-CN"/>
            </w:rPr>
          </w:rPrChange>
        </w:rPr>
        <w:t>“</w:t>
      </w:r>
      <w:r w:rsidRPr="00993FFA">
        <w:rPr>
          <w:color w:val="000000" w:themeColor="text1"/>
          <w:lang w:eastAsia="zh-CN"/>
          <w:rPrChange w:id="2153" w:author="Yufei Sun" w:date="2022-01-04T22:28:00Z">
            <w:rPr>
              <w:lang w:eastAsia="zh-CN"/>
            </w:rPr>
          </w:rPrChange>
        </w:rPr>
        <w:t>疫情</w:t>
      </w:r>
      <w:r w:rsidRPr="00993FFA">
        <w:rPr>
          <w:color w:val="000000" w:themeColor="text1"/>
          <w:lang w:eastAsia="zh-CN"/>
          <w:rPrChange w:id="2154" w:author="Yufei Sun" w:date="2022-01-04T22:28:00Z">
            <w:rPr>
              <w:lang w:eastAsia="zh-CN"/>
            </w:rPr>
          </w:rPrChange>
        </w:rPr>
        <w:t>”</w:t>
      </w:r>
      <w:r w:rsidRPr="00993FFA">
        <w:rPr>
          <w:color w:val="000000" w:themeColor="text1"/>
          <w:lang w:eastAsia="zh-CN"/>
          <w:rPrChange w:id="2155" w:author="Yufei Sun" w:date="2022-01-04T22:28:00Z">
            <w:rPr>
              <w:lang w:eastAsia="zh-CN"/>
            </w:rPr>
          </w:rPrChange>
        </w:rPr>
        <w:t>的百度搜索指数在</w:t>
      </w:r>
      <w:r w:rsidRPr="00993FFA">
        <w:rPr>
          <w:color w:val="000000" w:themeColor="text1"/>
          <w:lang w:eastAsia="zh-CN"/>
          <w:rPrChange w:id="2156" w:author="Yufei Sun" w:date="2022-01-04T22:28:00Z">
            <w:rPr>
              <w:lang w:eastAsia="zh-CN"/>
            </w:rPr>
          </w:rPrChange>
        </w:rPr>
        <w:t>2020</w:t>
      </w:r>
      <w:r w:rsidRPr="00993FFA">
        <w:rPr>
          <w:color w:val="000000" w:themeColor="text1"/>
          <w:lang w:eastAsia="zh-CN"/>
          <w:rPrChange w:id="2157" w:author="Yufei Sun" w:date="2022-01-04T22:28:00Z">
            <w:rPr>
              <w:lang w:eastAsia="zh-CN"/>
            </w:rPr>
          </w:rPrChange>
        </w:rPr>
        <w:t>年</w:t>
      </w:r>
      <w:r w:rsidRPr="00993FFA">
        <w:rPr>
          <w:color w:val="000000" w:themeColor="text1"/>
          <w:lang w:eastAsia="zh-CN"/>
          <w:rPrChange w:id="2158" w:author="Yufei Sun" w:date="2022-01-04T22:28:00Z">
            <w:rPr>
              <w:lang w:eastAsia="zh-CN"/>
            </w:rPr>
          </w:rPrChange>
        </w:rPr>
        <w:t>12</w:t>
      </w:r>
      <w:r w:rsidRPr="00993FFA">
        <w:rPr>
          <w:color w:val="000000" w:themeColor="text1"/>
          <w:lang w:eastAsia="zh-CN"/>
          <w:rPrChange w:id="2159" w:author="Yufei Sun" w:date="2022-01-04T22:28:00Z">
            <w:rPr>
              <w:lang w:eastAsia="zh-CN"/>
            </w:rPr>
          </w:rPrChange>
        </w:rPr>
        <w:t>月的环比增长数量作为民众压力的代理变量。</w:t>
      </w:r>
      <w:r w:rsidRPr="00993FFA">
        <w:rPr>
          <w:rStyle w:val="ad"/>
          <w:color w:val="000000" w:themeColor="text1"/>
          <w:rPrChange w:id="2160" w:author="Yufei Sun" w:date="2022-01-04T22:28:00Z">
            <w:rPr>
              <w:rStyle w:val="ad"/>
            </w:rPr>
          </w:rPrChange>
        </w:rPr>
        <w:footnoteReference w:id="4"/>
      </w:r>
    </w:p>
    <w:p w14:paraId="4D1C843E" w14:textId="77777777" w:rsidR="00977E4B" w:rsidRPr="00993FFA" w:rsidRDefault="006C0E77">
      <w:pPr>
        <w:pStyle w:val="2"/>
        <w:rPr>
          <w:lang w:eastAsia="zh-CN"/>
        </w:rPr>
      </w:pPr>
      <w:bookmarkStart w:id="2161" w:name="不同层级不同区域地方政府间的层层加码现象经验证据"/>
      <w:bookmarkEnd w:id="2049"/>
      <w:r w:rsidRPr="00993FFA">
        <w:rPr>
          <w:lang w:eastAsia="zh-CN"/>
        </w:rPr>
        <w:t>不同层级、不同区域地方政府间的</w:t>
      </w:r>
      <w:r w:rsidRPr="00993FFA">
        <w:rPr>
          <w:lang w:eastAsia="zh-CN"/>
        </w:rPr>
        <w:t>“</w:t>
      </w:r>
      <w:r w:rsidRPr="00993FFA">
        <w:rPr>
          <w:lang w:eastAsia="zh-CN"/>
        </w:rPr>
        <w:t>层层加码</w:t>
      </w:r>
      <w:r w:rsidRPr="00993FFA">
        <w:rPr>
          <w:lang w:eastAsia="zh-CN"/>
        </w:rPr>
        <w:t>”</w:t>
      </w:r>
      <w:r w:rsidRPr="00993FFA">
        <w:rPr>
          <w:lang w:eastAsia="zh-CN"/>
        </w:rPr>
        <w:t>现象</w:t>
      </w:r>
      <w:r w:rsidRPr="00993FFA">
        <w:rPr>
          <w:lang w:eastAsia="zh-CN"/>
        </w:rPr>
        <w:t>:</w:t>
      </w:r>
      <w:r w:rsidRPr="00993FFA">
        <w:rPr>
          <w:lang w:eastAsia="zh-CN"/>
        </w:rPr>
        <w:t>经验证据</w:t>
      </w:r>
    </w:p>
    <w:p w14:paraId="5A0A0B06" w14:textId="77777777" w:rsidR="00977E4B" w:rsidRPr="00993FFA" w:rsidRDefault="006C0E77">
      <w:pPr>
        <w:pStyle w:val="FirstParagraph"/>
        <w:ind w:firstLine="480"/>
        <w:rPr>
          <w:color w:val="000000" w:themeColor="text1"/>
          <w:lang w:eastAsia="zh-CN"/>
          <w:rPrChange w:id="2162" w:author="Yufei Sun" w:date="2022-01-04T22:28:00Z">
            <w:rPr>
              <w:lang w:eastAsia="zh-CN"/>
            </w:rPr>
          </w:rPrChange>
        </w:rPr>
      </w:pPr>
      <w:r w:rsidRPr="00993FFA">
        <w:rPr>
          <w:color w:val="000000" w:themeColor="text1"/>
          <w:lang w:eastAsia="zh-CN"/>
          <w:rPrChange w:id="2163" w:author="Yufei Sun" w:date="2022-01-04T22:28:00Z">
            <w:rPr>
              <w:lang w:eastAsia="zh-CN"/>
            </w:rPr>
          </w:rPrChange>
        </w:rPr>
        <w:t>从下表中我们很容易看到，省级政府提出防控政策的严格程度平均说来都超过了中央提出的防疫政策，市级政府提出防控政策的严格程度平均说来都超过了省级政府提出的防疫政策，即从中央到地级市层级，</w:t>
      </w:r>
      <w:r w:rsidRPr="00993FFA">
        <w:rPr>
          <w:color w:val="000000" w:themeColor="text1"/>
          <w:lang w:eastAsia="zh-CN"/>
          <w:rPrChange w:id="2164" w:author="Yufei Sun" w:date="2022-01-04T22:28:00Z">
            <w:rPr>
              <w:lang w:eastAsia="zh-CN"/>
            </w:rPr>
          </w:rPrChange>
        </w:rPr>
        <w:t>2021</w:t>
      </w:r>
      <w:r w:rsidRPr="00993FFA">
        <w:rPr>
          <w:color w:val="000000" w:themeColor="text1"/>
          <w:lang w:eastAsia="zh-CN"/>
          <w:rPrChange w:id="2165" w:author="Yufei Sun" w:date="2022-01-04T22:28:00Z">
            <w:rPr>
              <w:lang w:eastAsia="zh-CN"/>
            </w:rPr>
          </w:rPrChange>
        </w:rPr>
        <w:t>年春节期间的防疫政策呈现出越向基层越严格的</w:t>
      </w:r>
      <w:r w:rsidRPr="00993FFA">
        <w:rPr>
          <w:color w:val="000000" w:themeColor="text1"/>
          <w:lang w:eastAsia="zh-CN"/>
          <w:rPrChange w:id="2166" w:author="Yufei Sun" w:date="2022-01-04T22:28:00Z">
            <w:rPr>
              <w:lang w:eastAsia="zh-CN"/>
            </w:rPr>
          </w:rPrChange>
        </w:rPr>
        <w:t>“</w:t>
      </w:r>
      <w:r w:rsidRPr="00993FFA">
        <w:rPr>
          <w:color w:val="000000" w:themeColor="text1"/>
          <w:lang w:eastAsia="zh-CN"/>
          <w:rPrChange w:id="2167" w:author="Yufei Sun" w:date="2022-01-04T22:28:00Z">
            <w:rPr>
              <w:lang w:eastAsia="zh-CN"/>
            </w:rPr>
          </w:rPrChange>
        </w:rPr>
        <w:t>层层加码</w:t>
      </w:r>
      <w:r w:rsidRPr="00993FFA">
        <w:rPr>
          <w:color w:val="000000" w:themeColor="text1"/>
          <w:lang w:eastAsia="zh-CN"/>
          <w:rPrChange w:id="2168" w:author="Yufei Sun" w:date="2022-01-04T22:28:00Z">
            <w:rPr>
              <w:lang w:eastAsia="zh-CN"/>
            </w:rPr>
          </w:rPrChange>
        </w:rPr>
        <w:t>”</w:t>
      </w:r>
      <w:r w:rsidRPr="00993FFA">
        <w:rPr>
          <w:color w:val="000000" w:themeColor="text1"/>
          <w:lang w:eastAsia="zh-CN"/>
          <w:rPrChange w:id="2169" w:author="Yufei Sun" w:date="2022-01-04T22:28:00Z">
            <w:rPr>
              <w:lang w:eastAsia="zh-CN"/>
            </w:rPr>
          </w:rPrChange>
        </w:rPr>
        <w:t>态势。</w:t>
      </w:r>
    </w:p>
    <w:p w14:paraId="4E55D07A" w14:textId="77777777" w:rsidR="00977E4B" w:rsidRPr="00993FFA" w:rsidRDefault="006C0E77">
      <w:pPr>
        <w:pStyle w:val="a0"/>
        <w:ind w:firstLine="480"/>
        <w:rPr>
          <w:color w:val="000000" w:themeColor="text1"/>
          <w:lang w:eastAsia="zh-CN"/>
          <w:rPrChange w:id="2170" w:author="Yufei Sun" w:date="2022-01-04T22:28:00Z">
            <w:rPr>
              <w:lang w:eastAsia="zh-CN"/>
            </w:rPr>
          </w:rPrChange>
        </w:rPr>
      </w:pPr>
      <w:r w:rsidRPr="00993FFA">
        <w:rPr>
          <w:color w:val="000000" w:themeColor="text1"/>
          <w:lang w:eastAsia="zh-CN"/>
          <w:rPrChange w:id="2171" w:author="Yufei Sun" w:date="2022-01-04T22:28:00Z">
            <w:rPr>
              <w:lang w:eastAsia="zh-CN"/>
            </w:rPr>
          </w:rPrChange>
        </w:rPr>
        <w:lastRenderedPageBreak/>
        <w:t>具体来说，省一级加码最多的是吉林省，要求所有</w:t>
      </w:r>
      <w:r w:rsidRPr="00993FFA">
        <w:rPr>
          <w:color w:val="000000" w:themeColor="text1"/>
          <w:lang w:eastAsia="zh-CN"/>
          <w:rPrChange w:id="2172" w:author="Yufei Sun" w:date="2022-01-04T22:28:00Z">
            <w:rPr>
              <w:lang w:eastAsia="zh-CN"/>
            </w:rPr>
          </w:rPrChange>
        </w:rPr>
        <w:t>“</w:t>
      </w:r>
      <w:r w:rsidRPr="00993FFA">
        <w:rPr>
          <w:color w:val="000000" w:themeColor="text1"/>
          <w:lang w:eastAsia="zh-CN"/>
          <w:rPrChange w:id="2173" w:author="Yufei Sun" w:date="2022-01-04T22:28:00Z">
            <w:rPr>
              <w:lang w:eastAsia="zh-CN"/>
            </w:rPr>
          </w:rPrChange>
        </w:rPr>
        <w:t>非中高风险地区返（来）吉人员须持</w:t>
      </w:r>
      <w:r w:rsidRPr="00993FFA">
        <w:rPr>
          <w:color w:val="000000" w:themeColor="text1"/>
          <w:lang w:eastAsia="zh-CN"/>
          <w:rPrChange w:id="2174" w:author="Yufei Sun" w:date="2022-01-04T22:28:00Z">
            <w:rPr>
              <w:lang w:eastAsia="zh-CN"/>
            </w:rPr>
          </w:rPrChange>
        </w:rPr>
        <w:t>3</w:t>
      </w:r>
      <w:r w:rsidRPr="00993FFA">
        <w:rPr>
          <w:color w:val="000000" w:themeColor="text1"/>
          <w:lang w:eastAsia="zh-CN"/>
          <w:rPrChange w:id="2175" w:author="Yufei Sun" w:date="2022-01-04T22:28:00Z">
            <w:rPr>
              <w:lang w:eastAsia="zh-CN"/>
            </w:rPr>
          </w:rPrChange>
        </w:rPr>
        <w:t>日内新冠病毒核酸检测阴性证明。</w:t>
      </w:r>
      <w:r w:rsidRPr="00993FFA">
        <w:rPr>
          <w:color w:val="000000" w:themeColor="text1"/>
          <w:lang w:eastAsia="zh-CN"/>
          <w:rPrChange w:id="2176" w:author="Yufei Sun" w:date="2022-01-04T22:28:00Z">
            <w:rPr>
              <w:lang w:eastAsia="zh-CN"/>
            </w:rPr>
          </w:rPrChange>
        </w:rPr>
        <w:t>”</w:t>
      </w:r>
      <w:r w:rsidRPr="00993FFA">
        <w:rPr>
          <w:rStyle w:val="ad"/>
          <w:color w:val="000000" w:themeColor="text1"/>
          <w:rPrChange w:id="2177" w:author="Yufei Sun" w:date="2022-01-04T22:28:00Z">
            <w:rPr>
              <w:rStyle w:val="ad"/>
            </w:rPr>
          </w:rPrChange>
        </w:rPr>
        <w:footnoteReference w:id="5"/>
      </w:r>
      <w:r w:rsidRPr="00993FFA">
        <w:rPr>
          <w:color w:val="000000" w:themeColor="text1"/>
          <w:lang w:eastAsia="zh-CN"/>
          <w:rPrChange w:id="2178" w:author="Yufei Sun" w:date="2022-01-04T22:28:00Z">
            <w:rPr>
              <w:lang w:eastAsia="zh-CN"/>
            </w:rPr>
          </w:rPrChange>
        </w:rPr>
        <w:t>。</w:t>
      </w:r>
      <w:r w:rsidRPr="00993FFA">
        <w:rPr>
          <w:color w:val="000000" w:themeColor="text1"/>
          <w:lang w:eastAsia="zh-CN"/>
          <w:rPrChange w:id="2179" w:author="Yufei Sun" w:date="2022-01-04T22:28:00Z">
            <w:rPr>
              <w:lang w:eastAsia="zh-CN"/>
            </w:rPr>
          </w:rPrChange>
        </w:rPr>
        <w:t xml:space="preserve"> </w:t>
      </w:r>
      <w:r w:rsidRPr="00993FFA">
        <w:rPr>
          <w:color w:val="000000" w:themeColor="text1"/>
          <w:lang w:eastAsia="zh-CN"/>
          <w:rPrChange w:id="2180" w:author="Yufei Sun" w:date="2022-01-04T22:28:00Z">
            <w:rPr>
              <w:lang w:eastAsia="zh-CN"/>
            </w:rPr>
          </w:rPrChange>
        </w:rPr>
        <w:t>市一级加码最多的是以山东德州为代表的地级市，这些地方政府要求从低风险地区返回的民众，进行</w:t>
      </w:r>
      <w:r w:rsidRPr="00993FFA">
        <w:rPr>
          <w:color w:val="000000" w:themeColor="text1"/>
          <w:lang w:eastAsia="zh-CN"/>
          <w:rPrChange w:id="2181" w:author="Yufei Sun" w:date="2022-01-04T22:28:00Z">
            <w:rPr>
              <w:lang w:eastAsia="zh-CN"/>
            </w:rPr>
          </w:rPrChange>
        </w:rPr>
        <w:t>14</w:t>
      </w:r>
      <w:r w:rsidRPr="00993FFA">
        <w:rPr>
          <w:color w:val="000000" w:themeColor="text1"/>
          <w:lang w:eastAsia="zh-CN"/>
          <w:rPrChange w:id="2182" w:author="Yufei Sun" w:date="2022-01-04T22:28:00Z">
            <w:rPr>
              <w:lang w:eastAsia="zh-CN"/>
            </w:rPr>
          </w:rPrChange>
        </w:rPr>
        <w:t>天居家健康监测。</w:t>
      </w:r>
    </w:p>
    <w:p w14:paraId="4D2BB65B" w14:textId="26B17CD2" w:rsidR="00977E4B" w:rsidRPr="00993FFA" w:rsidRDefault="00B81E18" w:rsidP="00B81E18">
      <w:pPr>
        <w:pStyle w:val="a0"/>
        <w:ind w:firstLineChars="0" w:firstLine="0"/>
        <w:jc w:val="center"/>
        <w:rPr>
          <w:ins w:id="2183" w:author="ws952" w:date="2021-11-22T18:02:00Z"/>
          <w:b/>
          <w:bCs/>
          <w:color w:val="000000" w:themeColor="text1"/>
          <w:lang w:eastAsia="zh-CN"/>
          <w:rPrChange w:id="2184" w:author="Yufei Sun" w:date="2022-01-04T22:28:00Z">
            <w:rPr>
              <w:ins w:id="2185" w:author="ws952" w:date="2021-11-22T18:02:00Z"/>
              <w:b/>
              <w:bCs/>
              <w:lang w:eastAsia="zh-CN"/>
            </w:rPr>
          </w:rPrChange>
        </w:rPr>
      </w:pPr>
      <w:ins w:id="2186" w:author="ws952" w:date="2021-11-22T18:02:00Z">
        <w:r w:rsidRPr="00993FFA">
          <w:rPr>
            <w:rFonts w:hint="eastAsia"/>
            <w:b/>
            <w:bCs/>
            <w:color w:val="000000" w:themeColor="text1"/>
            <w:lang w:eastAsia="zh-CN"/>
            <w:rPrChange w:id="2187" w:author="Yufei Sun" w:date="2022-01-04T22:28:00Z">
              <w:rPr>
                <w:rFonts w:hint="eastAsia"/>
                <w:lang w:eastAsia="zh-TW"/>
              </w:rPr>
            </w:rPrChange>
          </w:rPr>
          <w:t>表</w:t>
        </w:r>
      </w:ins>
      <w:del w:id="2188" w:author="ws952" w:date="2021-11-22T18:02:00Z">
        <w:r w:rsidR="006C0E77" w:rsidRPr="00993FFA" w:rsidDel="00B81E18">
          <w:rPr>
            <w:b/>
            <w:bCs/>
            <w:color w:val="000000" w:themeColor="text1"/>
            <w:lang w:eastAsia="zh-CN"/>
            <w:rPrChange w:id="2189" w:author="Yufei Sun" w:date="2022-01-04T22:28:00Z">
              <w:rPr>
                <w:lang w:eastAsia="zh-CN"/>
              </w:rPr>
            </w:rPrChange>
          </w:rPr>
          <w:delText>Table</w:delText>
        </w:r>
      </w:del>
      <w:r w:rsidR="006C0E77" w:rsidRPr="00993FFA">
        <w:rPr>
          <w:b/>
          <w:bCs/>
          <w:color w:val="000000" w:themeColor="text1"/>
          <w:lang w:eastAsia="zh-CN"/>
          <w:rPrChange w:id="2190" w:author="Yufei Sun" w:date="2022-01-04T22:28:00Z">
            <w:rPr>
              <w:lang w:eastAsia="zh-CN"/>
            </w:rPr>
          </w:rPrChange>
        </w:rPr>
        <w:t xml:space="preserve"> 1: </w:t>
      </w:r>
      <w:r w:rsidR="006C0E77" w:rsidRPr="00993FFA">
        <w:rPr>
          <w:rFonts w:hint="eastAsia"/>
          <w:b/>
          <w:bCs/>
          <w:color w:val="000000" w:themeColor="text1"/>
          <w:lang w:eastAsia="zh-CN"/>
          <w:rPrChange w:id="2191" w:author="Yufei Sun" w:date="2022-01-04T22:28:00Z">
            <w:rPr>
              <w:rFonts w:hint="eastAsia"/>
              <w:lang w:eastAsia="zh-CN"/>
            </w:rPr>
          </w:rPrChange>
        </w:rPr>
        <w:t>中央、省和地级市疫情防控政策比较</w:t>
      </w:r>
    </w:p>
    <w:p w14:paraId="020E4D93" w14:textId="41AB28A3" w:rsidR="00B81E18" w:rsidRPr="00993FFA" w:rsidRDefault="00B81E18">
      <w:pPr>
        <w:pStyle w:val="a0"/>
        <w:ind w:firstLineChars="0" w:firstLine="0"/>
        <w:jc w:val="center"/>
        <w:rPr>
          <w:b/>
          <w:bCs/>
          <w:color w:val="000000" w:themeColor="text1"/>
          <w:lang w:eastAsia="zh-CN"/>
          <w:rPrChange w:id="2192" w:author="Yufei Sun" w:date="2022-01-04T22:28:00Z">
            <w:rPr>
              <w:lang w:eastAsia="zh-CN"/>
            </w:rPr>
          </w:rPrChange>
        </w:rPr>
        <w:pPrChange w:id="2193" w:author="ws952" w:date="2021-11-22T18:02:00Z">
          <w:pPr>
            <w:pStyle w:val="a0"/>
            <w:ind w:firstLine="480"/>
          </w:pPr>
        </w:pPrChange>
      </w:pPr>
      <w:ins w:id="2194" w:author="ws952" w:date="2021-11-22T18:02:00Z">
        <w:r w:rsidRPr="00993FFA">
          <w:rPr>
            <w:rFonts w:hint="eastAsia"/>
            <w:b/>
            <w:bCs/>
            <w:noProof/>
            <w:color w:val="000000" w:themeColor="text1"/>
            <w:lang w:eastAsia="zh-CN"/>
            <w:rPrChange w:id="2195" w:author="Yufei Sun" w:date="2022-01-04T22:28:00Z">
              <w:rPr>
                <w:rFonts w:hint="eastAsia"/>
                <w:b/>
                <w:bCs/>
                <w:noProof/>
                <w:lang w:eastAsia="zh-CN"/>
              </w:rPr>
            </w:rPrChange>
          </w:rPr>
          <w:drawing>
            <wp:inline distT="0" distB="0" distL="0" distR="0" wp14:anchorId="5E42D5F2" wp14:editId="5F350987">
              <wp:extent cx="5943600" cy="142494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424940"/>
                      </a:xfrm>
                      <a:prstGeom prst="rect">
                        <a:avLst/>
                      </a:prstGeom>
                    </pic:spPr>
                  </pic:pic>
                </a:graphicData>
              </a:graphic>
            </wp:inline>
          </w:drawing>
        </w:r>
      </w:ins>
    </w:p>
    <w:p w14:paraId="20FF9954" w14:textId="7F87F85B" w:rsidR="00977E4B" w:rsidRPr="00993FFA" w:rsidDel="00B81E18" w:rsidRDefault="006C0E77">
      <w:pPr>
        <w:pStyle w:val="a0"/>
        <w:ind w:firstLine="480"/>
        <w:rPr>
          <w:del w:id="2196" w:author="ws952" w:date="2021-11-22T18:02:00Z"/>
          <w:color w:val="000000" w:themeColor="text1"/>
          <w:lang w:eastAsia="zh-CN"/>
          <w:rPrChange w:id="2197" w:author="Yufei Sun" w:date="2022-01-04T22:28:00Z">
            <w:rPr>
              <w:del w:id="2198" w:author="ws952" w:date="2021-11-22T18:02:00Z"/>
              <w:lang w:eastAsia="zh-CN"/>
            </w:rPr>
          </w:rPrChange>
        </w:rPr>
      </w:pPr>
      <w:del w:id="2199" w:author="ws952" w:date="2021-11-22T18:02:00Z">
        <w:r w:rsidRPr="00993FFA" w:rsidDel="00B81E18">
          <w:rPr>
            <w:color w:val="000000" w:themeColor="text1"/>
            <w:lang w:eastAsia="zh-CN"/>
            <w:rPrChange w:id="2200" w:author="Yufei Sun" w:date="2022-01-04T22:28:00Z">
              <w:rPr>
                <w:lang w:eastAsia="zh-CN"/>
              </w:rPr>
            </w:rPrChange>
          </w:rPr>
          <w:delText>省级防控政策</w:delText>
        </w:r>
      </w:del>
    </w:p>
    <w:p w14:paraId="08A9DDF2" w14:textId="71F2A08D" w:rsidR="00977E4B" w:rsidRPr="00993FFA" w:rsidDel="00B81E18" w:rsidRDefault="006C0E77">
      <w:pPr>
        <w:pStyle w:val="a0"/>
        <w:ind w:firstLine="480"/>
        <w:rPr>
          <w:del w:id="2201" w:author="ws952" w:date="2021-11-22T18:02:00Z"/>
          <w:color w:val="000000" w:themeColor="text1"/>
          <w:lang w:eastAsia="zh-CN"/>
          <w:rPrChange w:id="2202" w:author="Yufei Sun" w:date="2022-01-04T22:28:00Z">
            <w:rPr>
              <w:del w:id="2203" w:author="ws952" w:date="2021-11-22T18:02:00Z"/>
              <w:lang w:eastAsia="zh-CN"/>
            </w:rPr>
          </w:rPrChange>
        </w:rPr>
      </w:pPr>
      <w:del w:id="2204" w:author="ws952" w:date="2021-11-22T18:02:00Z">
        <w:r w:rsidRPr="00993FFA" w:rsidDel="00B81E18">
          <w:rPr>
            <w:color w:val="000000" w:themeColor="text1"/>
            <w:lang w:eastAsia="zh-CN"/>
            <w:rPrChange w:id="2205" w:author="Yufei Sun" w:date="2022-01-04T22:28:00Z">
              <w:rPr>
                <w:lang w:eastAsia="zh-CN"/>
              </w:rPr>
            </w:rPrChange>
          </w:rPr>
          <w:delText>市级防控政策</w:delText>
        </w:r>
      </w:del>
    </w:p>
    <w:p w14:paraId="77B449C1" w14:textId="7F0BA423" w:rsidR="00977E4B" w:rsidRPr="00993FFA" w:rsidDel="00B81E18" w:rsidRDefault="006C0E77">
      <w:pPr>
        <w:pStyle w:val="a0"/>
        <w:ind w:firstLine="480"/>
        <w:rPr>
          <w:del w:id="2206" w:author="ws952" w:date="2021-11-22T18:02:00Z"/>
          <w:color w:val="000000" w:themeColor="text1"/>
          <w:rPrChange w:id="2207" w:author="Yufei Sun" w:date="2022-01-04T22:28:00Z">
            <w:rPr>
              <w:del w:id="2208" w:author="ws952" w:date="2021-11-22T18:02:00Z"/>
            </w:rPr>
          </w:rPrChange>
        </w:rPr>
      </w:pPr>
      <w:del w:id="2209" w:author="ws952" w:date="2021-11-22T18:02:00Z">
        <w:r w:rsidRPr="00993FFA" w:rsidDel="00B81E18">
          <w:rPr>
            <w:color w:val="000000" w:themeColor="text1"/>
            <w:rPrChange w:id="2210" w:author="Yufei Sun" w:date="2022-01-04T22:28:00Z">
              <w:rPr/>
            </w:rPrChange>
          </w:rPr>
          <w:delText>中央防控政策</w:delText>
        </w:r>
      </w:del>
    </w:p>
    <w:p w14:paraId="5A7E5DD5" w14:textId="598CFB15" w:rsidR="00977E4B" w:rsidRPr="00993FFA" w:rsidDel="00B81E18" w:rsidRDefault="006C0E77">
      <w:pPr>
        <w:pStyle w:val="a0"/>
        <w:ind w:firstLine="480"/>
        <w:rPr>
          <w:del w:id="2211" w:author="ws952" w:date="2021-11-22T18:02:00Z"/>
          <w:color w:val="000000" w:themeColor="text1"/>
          <w:rPrChange w:id="2212" w:author="Yufei Sun" w:date="2022-01-04T22:28:00Z">
            <w:rPr>
              <w:del w:id="2213" w:author="ws952" w:date="2021-11-22T18:02:00Z"/>
            </w:rPr>
          </w:rPrChange>
        </w:rPr>
      </w:pPr>
      <w:del w:id="2214" w:author="ws952" w:date="2021-11-22T18:02:00Z">
        <w:r w:rsidRPr="00993FFA" w:rsidDel="00B81E18">
          <w:rPr>
            <w:color w:val="000000" w:themeColor="text1"/>
            <w:rPrChange w:id="2215" w:author="Yufei Sun" w:date="2022-01-04T22:28:00Z">
              <w:rPr/>
            </w:rPrChange>
          </w:rPr>
          <w:delText>均值</w:delText>
        </w:r>
      </w:del>
    </w:p>
    <w:p w14:paraId="3CE2A3CC" w14:textId="793E8978" w:rsidR="00977E4B" w:rsidRPr="00993FFA" w:rsidDel="00B81E18" w:rsidRDefault="006C0E77">
      <w:pPr>
        <w:pStyle w:val="a0"/>
        <w:ind w:firstLine="480"/>
        <w:rPr>
          <w:del w:id="2216" w:author="ws952" w:date="2021-11-22T18:02:00Z"/>
          <w:color w:val="000000" w:themeColor="text1"/>
          <w:rPrChange w:id="2217" w:author="Yufei Sun" w:date="2022-01-04T22:28:00Z">
            <w:rPr>
              <w:del w:id="2218" w:author="ws952" w:date="2021-11-22T18:02:00Z"/>
            </w:rPr>
          </w:rPrChange>
        </w:rPr>
      </w:pPr>
      <w:del w:id="2219" w:author="ws952" w:date="2021-11-22T18:02:00Z">
        <w:r w:rsidRPr="00993FFA" w:rsidDel="00B81E18">
          <w:rPr>
            <w:color w:val="000000" w:themeColor="text1"/>
            <w:rPrChange w:id="2220" w:author="Yufei Sun" w:date="2022-01-04T22:28:00Z">
              <w:rPr/>
            </w:rPrChange>
          </w:rPr>
          <w:delText>最大值</w:delText>
        </w:r>
      </w:del>
    </w:p>
    <w:p w14:paraId="5DB2A6C5" w14:textId="23C1DA4A" w:rsidR="00977E4B" w:rsidRPr="00993FFA" w:rsidDel="00B81E18" w:rsidRDefault="006C0E77">
      <w:pPr>
        <w:pStyle w:val="a0"/>
        <w:ind w:firstLine="480"/>
        <w:rPr>
          <w:del w:id="2221" w:author="ws952" w:date="2021-11-22T18:02:00Z"/>
          <w:color w:val="000000" w:themeColor="text1"/>
          <w:rPrChange w:id="2222" w:author="Yufei Sun" w:date="2022-01-04T22:28:00Z">
            <w:rPr>
              <w:del w:id="2223" w:author="ws952" w:date="2021-11-22T18:02:00Z"/>
            </w:rPr>
          </w:rPrChange>
        </w:rPr>
      </w:pPr>
      <w:del w:id="2224" w:author="ws952" w:date="2021-11-22T18:02:00Z">
        <w:r w:rsidRPr="00993FFA" w:rsidDel="00B81E18">
          <w:rPr>
            <w:color w:val="000000" w:themeColor="text1"/>
            <w:rPrChange w:id="2225" w:author="Yufei Sun" w:date="2022-01-04T22:28:00Z">
              <w:rPr/>
            </w:rPrChange>
          </w:rPr>
          <w:delText>最小值</w:delText>
        </w:r>
      </w:del>
    </w:p>
    <w:p w14:paraId="29B4AF5B" w14:textId="6100C4A4" w:rsidR="00977E4B" w:rsidRPr="00993FFA" w:rsidDel="00B81E18" w:rsidRDefault="006C0E77">
      <w:pPr>
        <w:pStyle w:val="a0"/>
        <w:ind w:firstLine="480"/>
        <w:rPr>
          <w:del w:id="2226" w:author="ws952" w:date="2021-11-22T18:02:00Z"/>
          <w:color w:val="000000" w:themeColor="text1"/>
          <w:rPrChange w:id="2227" w:author="Yufei Sun" w:date="2022-01-04T22:28:00Z">
            <w:rPr>
              <w:del w:id="2228" w:author="ws952" w:date="2021-11-22T18:02:00Z"/>
            </w:rPr>
          </w:rPrChange>
        </w:rPr>
      </w:pPr>
      <w:del w:id="2229" w:author="ws952" w:date="2021-11-22T18:02:00Z">
        <w:r w:rsidRPr="00993FFA" w:rsidDel="00B81E18">
          <w:rPr>
            <w:color w:val="000000" w:themeColor="text1"/>
            <w:rPrChange w:id="2230" w:author="Yufei Sun" w:date="2022-01-04T22:28:00Z">
              <w:rPr/>
            </w:rPrChange>
          </w:rPr>
          <w:delText>均值</w:delText>
        </w:r>
        <w:r w:rsidRPr="00993FFA" w:rsidDel="00B81E18">
          <w:rPr>
            <w:color w:val="000000" w:themeColor="text1"/>
            <w:rPrChange w:id="2231" w:author="Yufei Sun" w:date="2022-01-04T22:28:00Z">
              <w:rPr/>
            </w:rPrChange>
          </w:rPr>
          <w:delText>.</w:delText>
        </w:r>
      </w:del>
    </w:p>
    <w:p w14:paraId="13B7FD18" w14:textId="501DF196" w:rsidR="00977E4B" w:rsidRPr="00993FFA" w:rsidDel="00B81E18" w:rsidRDefault="006C0E77">
      <w:pPr>
        <w:pStyle w:val="a0"/>
        <w:ind w:firstLine="480"/>
        <w:rPr>
          <w:del w:id="2232" w:author="ws952" w:date="2021-11-22T18:02:00Z"/>
          <w:color w:val="000000" w:themeColor="text1"/>
          <w:lang w:eastAsia="zh-CN"/>
          <w:rPrChange w:id="2233" w:author="Yufei Sun" w:date="2022-01-04T22:28:00Z">
            <w:rPr>
              <w:del w:id="2234" w:author="ws952" w:date="2021-11-22T18:02:00Z"/>
              <w:lang w:eastAsia="zh-CN"/>
            </w:rPr>
          </w:rPrChange>
        </w:rPr>
      </w:pPr>
      <w:del w:id="2235" w:author="ws952" w:date="2021-11-22T18:02:00Z">
        <w:r w:rsidRPr="00993FFA" w:rsidDel="00B81E18">
          <w:rPr>
            <w:color w:val="000000" w:themeColor="text1"/>
            <w:lang w:eastAsia="zh-CN"/>
            <w:rPrChange w:id="2236" w:author="Yufei Sun" w:date="2022-01-04T22:28:00Z">
              <w:rPr>
                <w:lang w:eastAsia="zh-CN"/>
              </w:rPr>
            </w:rPrChange>
          </w:rPr>
          <w:delText>最大值</w:delText>
        </w:r>
        <w:r w:rsidRPr="00993FFA" w:rsidDel="00B81E18">
          <w:rPr>
            <w:color w:val="000000" w:themeColor="text1"/>
            <w:lang w:eastAsia="zh-CN"/>
            <w:rPrChange w:id="2237" w:author="Yufei Sun" w:date="2022-01-04T22:28:00Z">
              <w:rPr>
                <w:lang w:eastAsia="zh-CN"/>
              </w:rPr>
            </w:rPrChange>
          </w:rPr>
          <w:delText>.</w:delText>
        </w:r>
      </w:del>
    </w:p>
    <w:p w14:paraId="14753CB1" w14:textId="54348BA7" w:rsidR="00977E4B" w:rsidRPr="00993FFA" w:rsidDel="00B81E18" w:rsidRDefault="006C0E77">
      <w:pPr>
        <w:pStyle w:val="a0"/>
        <w:ind w:firstLine="480"/>
        <w:rPr>
          <w:del w:id="2238" w:author="ws952" w:date="2021-11-22T18:02:00Z"/>
          <w:color w:val="000000" w:themeColor="text1"/>
          <w:lang w:eastAsia="zh-CN"/>
          <w:rPrChange w:id="2239" w:author="Yufei Sun" w:date="2022-01-04T22:28:00Z">
            <w:rPr>
              <w:del w:id="2240" w:author="ws952" w:date="2021-11-22T18:02:00Z"/>
              <w:lang w:eastAsia="zh-CN"/>
            </w:rPr>
          </w:rPrChange>
        </w:rPr>
      </w:pPr>
      <w:del w:id="2241" w:author="ws952" w:date="2021-11-22T18:02:00Z">
        <w:r w:rsidRPr="00993FFA" w:rsidDel="00B81E18">
          <w:rPr>
            <w:color w:val="000000" w:themeColor="text1"/>
            <w:lang w:eastAsia="zh-CN"/>
            <w:rPrChange w:id="2242" w:author="Yufei Sun" w:date="2022-01-04T22:28:00Z">
              <w:rPr>
                <w:lang w:eastAsia="zh-CN"/>
              </w:rPr>
            </w:rPrChange>
          </w:rPr>
          <w:delText>最小值</w:delText>
        </w:r>
        <w:r w:rsidRPr="00993FFA" w:rsidDel="00B81E18">
          <w:rPr>
            <w:color w:val="000000" w:themeColor="text1"/>
            <w:lang w:eastAsia="zh-CN"/>
            <w:rPrChange w:id="2243" w:author="Yufei Sun" w:date="2022-01-04T22:28:00Z">
              <w:rPr>
                <w:lang w:eastAsia="zh-CN"/>
              </w:rPr>
            </w:rPrChange>
          </w:rPr>
          <w:delText>.</w:delText>
        </w:r>
      </w:del>
    </w:p>
    <w:p w14:paraId="70A603E7" w14:textId="338CF534" w:rsidR="00977E4B" w:rsidRPr="00993FFA" w:rsidDel="00B81E18" w:rsidRDefault="006C0E77">
      <w:pPr>
        <w:pStyle w:val="a0"/>
        <w:ind w:firstLine="480"/>
        <w:rPr>
          <w:del w:id="2244" w:author="ws952" w:date="2021-11-22T18:02:00Z"/>
          <w:color w:val="000000" w:themeColor="text1"/>
          <w:lang w:eastAsia="zh-CN"/>
          <w:rPrChange w:id="2245" w:author="Yufei Sun" w:date="2022-01-04T22:28:00Z">
            <w:rPr>
              <w:del w:id="2246" w:author="ws952" w:date="2021-11-22T18:02:00Z"/>
              <w:lang w:eastAsia="zh-CN"/>
            </w:rPr>
          </w:rPrChange>
        </w:rPr>
      </w:pPr>
      <w:del w:id="2247" w:author="ws952" w:date="2021-11-22T18:02:00Z">
        <w:r w:rsidRPr="00993FFA" w:rsidDel="00B81E18">
          <w:rPr>
            <w:color w:val="000000" w:themeColor="text1"/>
            <w:lang w:eastAsia="zh-CN"/>
            <w:rPrChange w:id="2248" w:author="Yufei Sun" w:date="2022-01-04T22:28:00Z">
              <w:rPr>
                <w:lang w:eastAsia="zh-CN"/>
              </w:rPr>
            </w:rPrChange>
          </w:rPr>
          <w:delText>1</w:delText>
        </w:r>
      </w:del>
    </w:p>
    <w:p w14:paraId="2BF09833" w14:textId="5412B0B2" w:rsidR="00977E4B" w:rsidRPr="00993FFA" w:rsidDel="00B81E18" w:rsidRDefault="006C0E77">
      <w:pPr>
        <w:pStyle w:val="a0"/>
        <w:ind w:firstLine="480"/>
        <w:rPr>
          <w:del w:id="2249" w:author="ws952" w:date="2021-11-22T18:02:00Z"/>
          <w:color w:val="000000" w:themeColor="text1"/>
          <w:lang w:eastAsia="zh-CN"/>
          <w:rPrChange w:id="2250" w:author="Yufei Sun" w:date="2022-01-04T22:28:00Z">
            <w:rPr>
              <w:del w:id="2251" w:author="ws952" w:date="2021-11-22T18:02:00Z"/>
              <w:lang w:eastAsia="zh-CN"/>
            </w:rPr>
          </w:rPrChange>
        </w:rPr>
      </w:pPr>
      <w:del w:id="2252" w:author="ws952" w:date="2021-11-22T18:02:00Z">
        <w:r w:rsidRPr="00993FFA" w:rsidDel="00B81E18">
          <w:rPr>
            <w:color w:val="000000" w:themeColor="text1"/>
            <w:lang w:eastAsia="zh-CN"/>
            <w:rPrChange w:id="2253" w:author="Yufei Sun" w:date="2022-01-04T22:28:00Z">
              <w:rPr>
                <w:lang w:eastAsia="zh-CN"/>
              </w:rPr>
            </w:rPrChange>
          </w:rPr>
          <w:delText>1.23</w:delText>
        </w:r>
      </w:del>
    </w:p>
    <w:p w14:paraId="480BA9EE" w14:textId="76A57164" w:rsidR="00977E4B" w:rsidRPr="00993FFA" w:rsidDel="00B81E18" w:rsidRDefault="006C0E77">
      <w:pPr>
        <w:pStyle w:val="a0"/>
        <w:ind w:firstLine="480"/>
        <w:rPr>
          <w:del w:id="2254" w:author="ws952" w:date="2021-11-22T18:02:00Z"/>
          <w:color w:val="000000" w:themeColor="text1"/>
          <w:lang w:eastAsia="zh-CN"/>
          <w:rPrChange w:id="2255" w:author="Yufei Sun" w:date="2022-01-04T22:28:00Z">
            <w:rPr>
              <w:del w:id="2256" w:author="ws952" w:date="2021-11-22T18:02:00Z"/>
              <w:lang w:eastAsia="zh-CN"/>
            </w:rPr>
          </w:rPrChange>
        </w:rPr>
      </w:pPr>
      <w:del w:id="2257" w:author="ws952" w:date="2021-11-22T18:02:00Z">
        <w:r w:rsidRPr="00993FFA" w:rsidDel="00B81E18">
          <w:rPr>
            <w:color w:val="000000" w:themeColor="text1"/>
            <w:lang w:eastAsia="zh-CN"/>
            <w:rPrChange w:id="2258" w:author="Yufei Sun" w:date="2022-01-04T22:28:00Z">
              <w:rPr>
                <w:lang w:eastAsia="zh-CN"/>
              </w:rPr>
            </w:rPrChange>
          </w:rPr>
          <w:delText>3</w:delText>
        </w:r>
      </w:del>
    </w:p>
    <w:p w14:paraId="0282DB4B" w14:textId="379071F2" w:rsidR="00977E4B" w:rsidRPr="00993FFA" w:rsidDel="00B81E18" w:rsidRDefault="006C0E77">
      <w:pPr>
        <w:pStyle w:val="a0"/>
        <w:ind w:firstLine="480"/>
        <w:rPr>
          <w:del w:id="2259" w:author="ws952" w:date="2021-11-22T18:02:00Z"/>
          <w:color w:val="000000" w:themeColor="text1"/>
          <w:lang w:eastAsia="zh-CN"/>
          <w:rPrChange w:id="2260" w:author="Yufei Sun" w:date="2022-01-04T22:28:00Z">
            <w:rPr>
              <w:del w:id="2261" w:author="ws952" w:date="2021-11-22T18:02:00Z"/>
              <w:lang w:eastAsia="zh-CN"/>
            </w:rPr>
          </w:rPrChange>
        </w:rPr>
      </w:pPr>
      <w:del w:id="2262" w:author="ws952" w:date="2021-11-22T18:02:00Z">
        <w:r w:rsidRPr="00993FFA" w:rsidDel="00B81E18">
          <w:rPr>
            <w:color w:val="000000" w:themeColor="text1"/>
            <w:lang w:eastAsia="zh-CN"/>
            <w:rPrChange w:id="2263" w:author="Yufei Sun" w:date="2022-01-04T22:28:00Z">
              <w:rPr>
                <w:lang w:eastAsia="zh-CN"/>
              </w:rPr>
            </w:rPrChange>
          </w:rPr>
          <w:delText>1</w:delText>
        </w:r>
      </w:del>
    </w:p>
    <w:p w14:paraId="712378D3" w14:textId="59391EE1" w:rsidR="00977E4B" w:rsidRPr="00993FFA" w:rsidDel="00B81E18" w:rsidRDefault="006C0E77">
      <w:pPr>
        <w:pStyle w:val="a0"/>
        <w:ind w:firstLine="480"/>
        <w:rPr>
          <w:del w:id="2264" w:author="ws952" w:date="2021-11-22T18:02:00Z"/>
          <w:color w:val="000000" w:themeColor="text1"/>
          <w:lang w:eastAsia="zh-CN"/>
          <w:rPrChange w:id="2265" w:author="Yufei Sun" w:date="2022-01-04T22:28:00Z">
            <w:rPr>
              <w:del w:id="2266" w:author="ws952" w:date="2021-11-22T18:02:00Z"/>
              <w:lang w:eastAsia="zh-CN"/>
            </w:rPr>
          </w:rPrChange>
        </w:rPr>
      </w:pPr>
      <w:del w:id="2267" w:author="ws952" w:date="2021-11-22T18:02:00Z">
        <w:r w:rsidRPr="00993FFA" w:rsidDel="00B81E18">
          <w:rPr>
            <w:color w:val="000000" w:themeColor="text1"/>
            <w:lang w:eastAsia="zh-CN"/>
            <w:rPrChange w:id="2268" w:author="Yufei Sun" w:date="2022-01-04T22:28:00Z">
              <w:rPr>
                <w:lang w:eastAsia="zh-CN"/>
              </w:rPr>
            </w:rPrChange>
          </w:rPr>
          <w:delText>1.81</w:delText>
        </w:r>
      </w:del>
    </w:p>
    <w:p w14:paraId="78DF39C7" w14:textId="00EE0ACB" w:rsidR="00977E4B" w:rsidRPr="00993FFA" w:rsidDel="00B81E18" w:rsidRDefault="006C0E77">
      <w:pPr>
        <w:pStyle w:val="a0"/>
        <w:ind w:firstLine="480"/>
        <w:rPr>
          <w:del w:id="2269" w:author="ws952" w:date="2021-11-22T18:02:00Z"/>
          <w:color w:val="000000" w:themeColor="text1"/>
          <w:lang w:eastAsia="zh-CN"/>
          <w:rPrChange w:id="2270" w:author="Yufei Sun" w:date="2022-01-04T22:28:00Z">
            <w:rPr>
              <w:del w:id="2271" w:author="ws952" w:date="2021-11-22T18:02:00Z"/>
              <w:lang w:eastAsia="zh-CN"/>
            </w:rPr>
          </w:rPrChange>
        </w:rPr>
      </w:pPr>
      <w:del w:id="2272" w:author="ws952" w:date="2021-11-22T18:02:00Z">
        <w:r w:rsidRPr="00993FFA" w:rsidDel="00B81E18">
          <w:rPr>
            <w:color w:val="000000" w:themeColor="text1"/>
            <w:lang w:eastAsia="zh-CN"/>
            <w:rPrChange w:id="2273" w:author="Yufei Sun" w:date="2022-01-04T22:28:00Z">
              <w:rPr>
                <w:lang w:eastAsia="zh-CN"/>
              </w:rPr>
            </w:rPrChange>
          </w:rPr>
          <w:delText>5</w:delText>
        </w:r>
      </w:del>
    </w:p>
    <w:p w14:paraId="26B87344" w14:textId="4E95F9E6" w:rsidR="00977E4B" w:rsidRPr="00993FFA" w:rsidDel="00B81E18" w:rsidRDefault="006C0E77">
      <w:pPr>
        <w:pStyle w:val="a0"/>
        <w:ind w:firstLine="480"/>
        <w:rPr>
          <w:del w:id="2274" w:author="ws952" w:date="2021-11-22T18:02:00Z"/>
          <w:color w:val="000000" w:themeColor="text1"/>
          <w:lang w:eastAsia="zh-CN"/>
          <w:rPrChange w:id="2275" w:author="Yufei Sun" w:date="2022-01-04T22:28:00Z">
            <w:rPr>
              <w:del w:id="2276" w:author="ws952" w:date="2021-11-22T18:02:00Z"/>
              <w:lang w:eastAsia="zh-CN"/>
            </w:rPr>
          </w:rPrChange>
        </w:rPr>
      </w:pPr>
      <w:del w:id="2277" w:author="ws952" w:date="2021-11-22T18:02:00Z">
        <w:r w:rsidRPr="00993FFA" w:rsidDel="00B81E18">
          <w:rPr>
            <w:color w:val="000000" w:themeColor="text1"/>
            <w:lang w:eastAsia="zh-CN"/>
            <w:rPrChange w:id="2278" w:author="Yufei Sun" w:date="2022-01-04T22:28:00Z">
              <w:rPr>
                <w:lang w:eastAsia="zh-CN"/>
              </w:rPr>
            </w:rPrChange>
          </w:rPr>
          <w:delText>1</w:delText>
        </w:r>
      </w:del>
    </w:p>
    <w:p w14:paraId="0D2AC7CE" w14:textId="77777777" w:rsidR="00977E4B" w:rsidRPr="00993FFA" w:rsidRDefault="006C0E77">
      <w:pPr>
        <w:pStyle w:val="a0"/>
        <w:ind w:firstLine="480"/>
        <w:rPr>
          <w:color w:val="000000" w:themeColor="text1"/>
          <w:lang w:eastAsia="zh-CN"/>
          <w:rPrChange w:id="2279" w:author="Yufei Sun" w:date="2022-01-04T22:28:00Z">
            <w:rPr>
              <w:lang w:eastAsia="zh-CN"/>
            </w:rPr>
          </w:rPrChange>
        </w:rPr>
      </w:pPr>
      <w:r w:rsidRPr="00993FFA">
        <w:rPr>
          <w:color w:val="000000" w:themeColor="text1"/>
          <w:lang w:eastAsia="zh-CN"/>
          <w:rPrChange w:id="2280" w:author="Yufei Sun" w:date="2022-01-04T22:28:00Z">
            <w:rPr>
              <w:lang w:eastAsia="zh-CN"/>
            </w:rPr>
          </w:rPrChange>
        </w:rPr>
        <w:t>为了更加形象的展示不同地区在疫情防控政策上的加码情况，笔者在东、中、西和东北部各选取了一个省，具体地说，东部选取了浙江省，中部选取了河南省，西部选取了青海省，东北部选取了吉林省来详细比较他们的加码差异。</w:t>
      </w:r>
    </w:p>
    <w:p w14:paraId="3D3FE3FB" w14:textId="77777777" w:rsidR="00977E4B" w:rsidRPr="00993FFA" w:rsidRDefault="006C0E77">
      <w:pPr>
        <w:pStyle w:val="a0"/>
        <w:ind w:firstLine="480"/>
        <w:rPr>
          <w:color w:val="000000" w:themeColor="text1"/>
          <w:lang w:eastAsia="zh-CN"/>
          <w:rPrChange w:id="2281" w:author="Yufei Sun" w:date="2022-01-04T22:28:00Z">
            <w:rPr>
              <w:lang w:eastAsia="zh-CN"/>
            </w:rPr>
          </w:rPrChange>
        </w:rPr>
      </w:pPr>
      <w:r w:rsidRPr="00993FFA">
        <w:rPr>
          <w:color w:val="000000" w:themeColor="text1"/>
          <w:lang w:eastAsia="zh-CN"/>
          <w:rPrChange w:id="2282" w:author="Yufei Sun" w:date="2022-01-04T22:28:00Z">
            <w:rPr>
              <w:lang w:eastAsia="zh-CN"/>
            </w:rPr>
          </w:rPrChange>
        </w:rPr>
        <w:t>从下表数据笔者发现，在空间分布上，压力型体制仍旧是一个全国性的体制，防疫政策加码的情况在除浙江省外的中、西和东北广泛存在。而且和现有理论的发现一致，防疫政策加码的情况在空间存在上不平衡的特点</w:t>
      </w:r>
      <w:r w:rsidRPr="00993FFA">
        <w:rPr>
          <w:color w:val="000000" w:themeColor="text1"/>
          <w:lang w:eastAsia="zh-CN"/>
          <w:rPrChange w:id="2283" w:author="Yufei Sun" w:date="2022-01-04T22:28:00Z">
            <w:rPr>
              <w:lang w:eastAsia="zh-CN"/>
            </w:rPr>
          </w:rPrChange>
        </w:rPr>
        <w:t xml:space="preserve"> (</w:t>
      </w:r>
      <w:r w:rsidR="00347073" w:rsidRPr="00993FFA">
        <w:rPr>
          <w:color w:val="000000" w:themeColor="text1"/>
          <w:rPrChange w:id="2284" w:author="Yufei Sun" w:date="2022-01-04T22:28:00Z">
            <w:rPr/>
          </w:rPrChange>
        </w:rPr>
        <w:fldChar w:fldCharType="begin"/>
      </w:r>
      <w:r w:rsidR="00347073" w:rsidRPr="00993FFA">
        <w:rPr>
          <w:color w:val="000000" w:themeColor="text1"/>
          <w:lang w:eastAsia="zh-CN"/>
          <w:rPrChange w:id="2285" w:author="Yufei Sun" w:date="2022-01-04T22:28:00Z">
            <w:rPr>
              <w:lang w:eastAsia="zh-CN"/>
            </w:rPr>
          </w:rPrChange>
        </w:rPr>
        <w:instrText xml:space="preserve"> HYPERLINK \l "ref-YangXueDong2012" \h </w:instrText>
      </w:r>
      <w:r w:rsidR="00347073" w:rsidRPr="00993FFA">
        <w:rPr>
          <w:color w:val="000000" w:themeColor="text1"/>
          <w:rPrChange w:id="2286" w:author="Yufei Sun" w:date="2022-01-04T22:28:00Z">
            <w:rPr/>
          </w:rPrChange>
        </w:rPr>
        <w:fldChar w:fldCharType="separate"/>
      </w:r>
      <w:r w:rsidRPr="00993FFA">
        <w:rPr>
          <w:rStyle w:val="ae"/>
          <w:color w:val="000000" w:themeColor="text1"/>
          <w:lang w:eastAsia="zh-CN"/>
          <w:rPrChange w:id="2287" w:author="Yufei Sun" w:date="2022-01-04T22:28:00Z">
            <w:rPr>
              <w:rStyle w:val="ae"/>
              <w:lang w:eastAsia="zh-CN"/>
            </w:rPr>
          </w:rPrChange>
        </w:rPr>
        <w:t>杨雪冬</w:t>
      </w:r>
      <w:r w:rsidRPr="00993FFA">
        <w:rPr>
          <w:rStyle w:val="ae"/>
          <w:color w:val="000000" w:themeColor="text1"/>
          <w:lang w:eastAsia="zh-CN"/>
          <w:rPrChange w:id="2288" w:author="Yufei Sun" w:date="2022-01-04T22:28:00Z">
            <w:rPr>
              <w:rStyle w:val="ae"/>
              <w:lang w:eastAsia="zh-CN"/>
            </w:rPr>
          </w:rPrChange>
        </w:rPr>
        <w:t>, 2012</w:t>
      </w:r>
      <w:r w:rsidR="00347073" w:rsidRPr="00993FFA">
        <w:rPr>
          <w:rStyle w:val="ae"/>
          <w:color w:val="000000" w:themeColor="text1"/>
          <w:lang w:eastAsia="zh-CN"/>
          <w:rPrChange w:id="2289" w:author="Yufei Sun" w:date="2022-01-04T22:28:00Z">
            <w:rPr>
              <w:rStyle w:val="ae"/>
              <w:lang w:eastAsia="zh-CN"/>
            </w:rPr>
          </w:rPrChange>
        </w:rPr>
        <w:fldChar w:fldCharType="end"/>
      </w:r>
      <w:r w:rsidRPr="00993FFA">
        <w:rPr>
          <w:color w:val="000000" w:themeColor="text1"/>
          <w:lang w:eastAsia="zh-CN"/>
          <w:rPrChange w:id="2290" w:author="Yufei Sun" w:date="2022-01-04T22:28:00Z">
            <w:rPr>
              <w:lang w:eastAsia="zh-CN"/>
            </w:rPr>
          </w:rPrChange>
        </w:rPr>
        <w:t>)</w:t>
      </w:r>
      <w:r w:rsidRPr="00993FFA">
        <w:rPr>
          <w:color w:val="000000" w:themeColor="text1"/>
          <w:lang w:eastAsia="zh-CN"/>
          <w:rPrChange w:id="2291" w:author="Yufei Sun" w:date="2022-01-04T22:28:00Z">
            <w:rPr>
              <w:lang w:eastAsia="zh-CN"/>
            </w:rPr>
          </w:rPrChange>
        </w:rPr>
        <w:t>。笔者还汇报了各省的省级数字治理能力指数，对比各省数字治理能力指数与疫情防控措施的加码程度可以发现，和经典理论不同的是，这种不平衡性似乎和是否处在经济起飞阶段并没有很强的相关性，而是和地方政府的数字治理能力更加相关。</w:t>
      </w:r>
    </w:p>
    <w:p w14:paraId="5719EC39" w14:textId="52E947D2" w:rsidR="00977E4B" w:rsidRPr="00993FFA" w:rsidRDefault="00B81E18" w:rsidP="00B81E18">
      <w:pPr>
        <w:pStyle w:val="a0"/>
        <w:ind w:firstLineChars="0" w:firstLine="0"/>
        <w:jc w:val="center"/>
        <w:rPr>
          <w:ins w:id="2292" w:author="ws952" w:date="2021-11-22T18:03:00Z"/>
          <w:b/>
          <w:bCs/>
          <w:color w:val="000000" w:themeColor="text1"/>
          <w:lang w:eastAsia="zh-CN"/>
          <w:rPrChange w:id="2293" w:author="Yufei Sun" w:date="2022-01-04T22:28:00Z">
            <w:rPr>
              <w:ins w:id="2294" w:author="ws952" w:date="2021-11-22T18:03:00Z"/>
              <w:b/>
              <w:bCs/>
              <w:lang w:eastAsia="zh-CN"/>
            </w:rPr>
          </w:rPrChange>
        </w:rPr>
      </w:pPr>
      <w:ins w:id="2295" w:author="ws952" w:date="2021-11-22T18:03:00Z">
        <w:r w:rsidRPr="00993FFA">
          <w:rPr>
            <w:rFonts w:hint="eastAsia"/>
            <w:b/>
            <w:bCs/>
            <w:color w:val="000000" w:themeColor="text1"/>
            <w:lang w:eastAsia="zh-CN"/>
            <w:rPrChange w:id="2296" w:author="Yufei Sun" w:date="2022-01-04T22:28:00Z">
              <w:rPr>
                <w:rFonts w:hint="eastAsia"/>
                <w:lang w:eastAsia="zh-TW"/>
              </w:rPr>
            </w:rPrChange>
          </w:rPr>
          <w:t>表</w:t>
        </w:r>
      </w:ins>
      <w:del w:id="2297" w:author="ws952" w:date="2021-11-22T18:03:00Z">
        <w:r w:rsidR="006C0E77" w:rsidRPr="00993FFA" w:rsidDel="00B81E18">
          <w:rPr>
            <w:b/>
            <w:bCs/>
            <w:color w:val="000000" w:themeColor="text1"/>
            <w:lang w:eastAsia="zh-CN"/>
            <w:rPrChange w:id="2298" w:author="Yufei Sun" w:date="2022-01-04T22:28:00Z">
              <w:rPr>
                <w:lang w:eastAsia="zh-CN"/>
              </w:rPr>
            </w:rPrChange>
          </w:rPr>
          <w:delText xml:space="preserve">Table </w:delText>
        </w:r>
      </w:del>
      <w:r w:rsidR="006C0E77" w:rsidRPr="00993FFA">
        <w:rPr>
          <w:b/>
          <w:bCs/>
          <w:color w:val="000000" w:themeColor="text1"/>
          <w:lang w:eastAsia="zh-CN"/>
          <w:rPrChange w:id="2299" w:author="Yufei Sun" w:date="2022-01-04T22:28:00Z">
            <w:rPr>
              <w:lang w:eastAsia="zh-CN"/>
            </w:rPr>
          </w:rPrChange>
        </w:rPr>
        <w:t xml:space="preserve">2: </w:t>
      </w:r>
      <w:r w:rsidR="006C0E77" w:rsidRPr="00993FFA">
        <w:rPr>
          <w:rFonts w:hint="eastAsia"/>
          <w:b/>
          <w:bCs/>
          <w:color w:val="000000" w:themeColor="text1"/>
          <w:lang w:eastAsia="zh-CN"/>
          <w:rPrChange w:id="2300" w:author="Yufei Sun" w:date="2022-01-04T22:28:00Z">
            <w:rPr>
              <w:rFonts w:hint="eastAsia"/>
              <w:lang w:eastAsia="zh-CN"/>
            </w:rPr>
          </w:rPrChange>
        </w:rPr>
        <w:t>东、中、西、东北地区个别省份疫情防控政策比较</w:t>
      </w:r>
    </w:p>
    <w:p w14:paraId="5A751FC0" w14:textId="4D46CF8E" w:rsidR="00B81E18" w:rsidRPr="00993FFA" w:rsidRDefault="00B81E18">
      <w:pPr>
        <w:pStyle w:val="a0"/>
        <w:ind w:firstLineChars="0" w:firstLine="0"/>
        <w:jc w:val="center"/>
        <w:rPr>
          <w:b/>
          <w:bCs/>
          <w:color w:val="000000" w:themeColor="text1"/>
          <w:lang w:eastAsia="zh-CN"/>
          <w:rPrChange w:id="2301" w:author="Yufei Sun" w:date="2022-01-04T22:28:00Z">
            <w:rPr>
              <w:lang w:eastAsia="zh-CN"/>
            </w:rPr>
          </w:rPrChange>
        </w:rPr>
        <w:pPrChange w:id="2302" w:author="ws952" w:date="2021-11-22T18:03:00Z">
          <w:pPr>
            <w:pStyle w:val="a0"/>
            <w:ind w:firstLine="480"/>
          </w:pPr>
        </w:pPrChange>
      </w:pPr>
      <w:ins w:id="2303" w:author="ws952" w:date="2021-11-22T18:03:00Z">
        <w:r w:rsidRPr="00993FFA">
          <w:rPr>
            <w:rFonts w:hint="eastAsia"/>
            <w:b/>
            <w:bCs/>
            <w:noProof/>
            <w:color w:val="000000" w:themeColor="text1"/>
            <w:lang w:eastAsia="zh-CN"/>
            <w:rPrChange w:id="2304" w:author="Yufei Sun" w:date="2022-01-04T22:28:00Z">
              <w:rPr>
                <w:rFonts w:hint="eastAsia"/>
                <w:b/>
                <w:bCs/>
                <w:noProof/>
                <w:lang w:eastAsia="zh-CN"/>
              </w:rPr>
            </w:rPrChange>
          </w:rPr>
          <w:lastRenderedPageBreak/>
          <w:drawing>
            <wp:inline distT="0" distB="0" distL="0" distR="0" wp14:anchorId="30954E48" wp14:editId="3BD3FA4D">
              <wp:extent cx="5943600" cy="1637030"/>
              <wp:effectExtent l="0" t="0" r="0" b="127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637030"/>
                      </a:xfrm>
                      <a:prstGeom prst="rect">
                        <a:avLst/>
                      </a:prstGeom>
                    </pic:spPr>
                  </pic:pic>
                </a:graphicData>
              </a:graphic>
            </wp:inline>
          </w:drawing>
        </w:r>
      </w:ins>
    </w:p>
    <w:p w14:paraId="188830F5" w14:textId="61C55FF1" w:rsidR="00977E4B" w:rsidRPr="00993FFA" w:rsidDel="00B81E18" w:rsidRDefault="006C0E77">
      <w:pPr>
        <w:pStyle w:val="a0"/>
        <w:ind w:firstLine="480"/>
        <w:rPr>
          <w:del w:id="2305" w:author="ws952" w:date="2021-11-22T18:03:00Z"/>
          <w:color w:val="000000" w:themeColor="text1"/>
          <w:lang w:eastAsia="zh-CN"/>
          <w:rPrChange w:id="2306" w:author="Yufei Sun" w:date="2022-01-04T22:28:00Z">
            <w:rPr>
              <w:del w:id="2307" w:author="ws952" w:date="2021-11-22T18:03:00Z"/>
              <w:lang w:eastAsia="zh-CN"/>
            </w:rPr>
          </w:rPrChange>
        </w:rPr>
      </w:pPr>
      <w:del w:id="2308" w:author="ws952" w:date="2021-11-22T18:03:00Z">
        <w:r w:rsidRPr="00993FFA" w:rsidDel="00B81E18">
          <w:rPr>
            <w:color w:val="000000" w:themeColor="text1"/>
            <w:lang w:eastAsia="zh-CN"/>
            <w:rPrChange w:id="2309" w:author="Yufei Sun" w:date="2022-01-04T22:28:00Z">
              <w:rPr>
                <w:lang w:eastAsia="zh-CN"/>
              </w:rPr>
            </w:rPrChange>
          </w:rPr>
          <w:delText>省份</w:delText>
        </w:r>
      </w:del>
    </w:p>
    <w:p w14:paraId="3BCAF036" w14:textId="211C6CCA" w:rsidR="00977E4B" w:rsidRPr="00993FFA" w:rsidDel="00B81E18" w:rsidRDefault="006C0E77">
      <w:pPr>
        <w:pStyle w:val="a0"/>
        <w:ind w:firstLine="480"/>
        <w:rPr>
          <w:del w:id="2310" w:author="ws952" w:date="2021-11-22T18:03:00Z"/>
          <w:color w:val="000000" w:themeColor="text1"/>
          <w:lang w:eastAsia="zh-CN"/>
          <w:rPrChange w:id="2311" w:author="Yufei Sun" w:date="2022-01-04T22:28:00Z">
            <w:rPr>
              <w:del w:id="2312" w:author="ws952" w:date="2021-11-22T18:03:00Z"/>
              <w:lang w:eastAsia="zh-CN"/>
            </w:rPr>
          </w:rPrChange>
        </w:rPr>
      </w:pPr>
      <w:del w:id="2313" w:author="ws952" w:date="2021-11-22T18:03:00Z">
        <w:r w:rsidRPr="00993FFA" w:rsidDel="00B81E18">
          <w:rPr>
            <w:color w:val="000000" w:themeColor="text1"/>
            <w:lang w:eastAsia="zh-CN"/>
            <w:rPrChange w:id="2314" w:author="Yufei Sun" w:date="2022-01-04T22:28:00Z">
              <w:rPr>
                <w:lang w:eastAsia="zh-CN"/>
              </w:rPr>
            </w:rPrChange>
          </w:rPr>
          <w:delText>省级防控政策</w:delText>
        </w:r>
      </w:del>
    </w:p>
    <w:p w14:paraId="736E0CD9" w14:textId="6C418F96" w:rsidR="00977E4B" w:rsidRPr="00993FFA" w:rsidDel="00B81E18" w:rsidRDefault="006C0E77">
      <w:pPr>
        <w:pStyle w:val="a0"/>
        <w:ind w:firstLine="480"/>
        <w:rPr>
          <w:del w:id="2315" w:author="ws952" w:date="2021-11-22T18:03:00Z"/>
          <w:color w:val="000000" w:themeColor="text1"/>
          <w:lang w:eastAsia="zh-CN"/>
          <w:rPrChange w:id="2316" w:author="Yufei Sun" w:date="2022-01-04T22:28:00Z">
            <w:rPr>
              <w:del w:id="2317" w:author="ws952" w:date="2021-11-22T18:03:00Z"/>
              <w:lang w:eastAsia="zh-CN"/>
            </w:rPr>
          </w:rPrChange>
        </w:rPr>
      </w:pPr>
      <w:del w:id="2318" w:author="ws952" w:date="2021-11-22T18:03:00Z">
        <w:r w:rsidRPr="00993FFA" w:rsidDel="00B81E18">
          <w:rPr>
            <w:color w:val="000000" w:themeColor="text1"/>
            <w:lang w:eastAsia="zh-CN"/>
            <w:rPrChange w:id="2319" w:author="Yufei Sun" w:date="2022-01-04T22:28:00Z">
              <w:rPr>
                <w:lang w:eastAsia="zh-CN"/>
              </w:rPr>
            </w:rPrChange>
          </w:rPr>
          <w:delText>市均值</w:delText>
        </w:r>
      </w:del>
    </w:p>
    <w:p w14:paraId="5FEFDABD" w14:textId="5294D303" w:rsidR="00977E4B" w:rsidRPr="00993FFA" w:rsidDel="00B81E18" w:rsidRDefault="006C0E77">
      <w:pPr>
        <w:pStyle w:val="a0"/>
        <w:ind w:firstLine="480"/>
        <w:rPr>
          <w:del w:id="2320" w:author="ws952" w:date="2021-11-22T18:03:00Z"/>
          <w:color w:val="000000" w:themeColor="text1"/>
          <w:lang w:eastAsia="zh-CN"/>
          <w:rPrChange w:id="2321" w:author="Yufei Sun" w:date="2022-01-04T22:28:00Z">
            <w:rPr>
              <w:del w:id="2322" w:author="ws952" w:date="2021-11-22T18:03:00Z"/>
              <w:lang w:eastAsia="zh-CN"/>
            </w:rPr>
          </w:rPrChange>
        </w:rPr>
      </w:pPr>
      <w:del w:id="2323" w:author="ws952" w:date="2021-11-22T18:03:00Z">
        <w:r w:rsidRPr="00993FFA" w:rsidDel="00B81E18">
          <w:rPr>
            <w:color w:val="000000" w:themeColor="text1"/>
            <w:lang w:eastAsia="zh-CN"/>
            <w:rPrChange w:id="2324" w:author="Yufei Sun" w:date="2022-01-04T22:28:00Z">
              <w:rPr>
                <w:lang w:eastAsia="zh-CN"/>
              </w:rPr>
            </w:rPrChange>
          </w:rPr>
          <w:delText>市最大值</w:delText>
        </w:r>
      </w:del>
    </w:p>
    <w:p w14:paraId="0FA772E2" w14:textId="0EE780DD" w:rsidR="00977E4B" w:rsidRPr="00993FFA" w:rsidDel="00B81E18" w:rsidRDefault="006C0E77">
      <w:pPr>
        <w:pStyle w:val="a0"/>
        <w:ind w:firstLine="480"/>
        <w:rPr>
          <w:del w:id="2325" w:author="ws952" w:date="2021-11-22T18:03:00Z"/>
          <w:color w:val="000000" w:themeColor="text1"/>
          <w:lang w:eastAsia="zh-CN"/>
          <w:rPrChange w:id="2326" w:author="Yufei Sun" w:date="2022-01-04T22:28:00Z">
            <w:rPr>
              <w:del w:id="2327" w:author="ws952" w:date="2021-11-22T18:03:00Z"/>
              <w:lang w:eastAsia="zh-CN"/>
            </w:rPr>
          </w:rPrChange>
        </w:rPr>
      </w:pPr>
      <w:del w:id="2328" w:author="ws952" w:date="2021-11-22T18:03:00Z">
        <w:r w:rsidRPr="00993FFA" w:rsidDel="00B81E18">
          <w:rPr>
            <w:color w:val="000000" w:themeColor="text1"/>
            <w:lang w:eastAsia="zh-CN"/>
            <w:rPrChange w:id="2329" w:author="Yufei Sun" w:date="2022-01-04T22:28:00Z">
              <w:rPr>
                <w:lang w:eastAsia="zh-CN"/>
              </w:rPr>
            </w:rPrChange>
          </w:rPr>
          <w:delText>市最小值</w:delText>
        </w:r>
      </w:del>
    </w:p>
    <w:p w14:paraId="25EF02FF" w14:textId="6817F4FB" w:rsidR="00977E4B" w:rsidRPr="00993FFA" w:rsidDel="00B81E18" w:rsidRDefault="006C0E77">
      <w:pPr>
        <w:pStyle w:val="a0"/>
        <w:ind w:firstLine="480"/>
        <w:rPr>
          <w:del w:id="2330" w:author="ws952" w:date="2021-11-22T18:03:00Z"/>
          <w:color w:val="000000" w:themeColor="text1"/>
          <w:lang w:eastAsia="zh-CN"/>
          <w:rPrChange w:id="2331" w:author="Yufei Sun" w:date="2022-01-04T22:28:00Z">
            <w:rPr>
              <w:del w:id="2332" w:author="ws952" w:date="2021-11-22T18:03:00Z"/>
              <w:lang w:eastAsia="zh-CN"/>
            </w:rPr>
          </w:rPrChange>
        </w:rPr>
      </w:pPr>
      <w:del w:id="2333" w:author="ws952" w:date="2021-11-22T18:03:00Z">
        <w:r w:rsidRPr="00993FFA" w:rsidDel="00B81E18">
          <w:rPr>
            <w:color w:val="000000" w:themeColor="text1"/>
            <w:lang w:eastAsia="zh-CN"/>
            <w:rPrChange w:id="2334" w:author="Yufei Sun" w:date="2022-01-04T22:28:00Z">
              <w:rPr>
                <w:lang w:eastAsia="zh-CN"/>
              </w:rPr>
            </w:rPrChange>
          </w:rPr>
          <w:delText>省级数字治理能力指数</w:delText>
        </w:r>
      </w:del>
    </w:p>
    <w:p w14:paraId="5D52C1A2" w14:textId="71C2D28B" w:rsidR="00977E4B" w:rsidRPr="00993FFA" w:rsidDel="00B81E18" w:rsidRDefault="006C0E77">
      <w:pPr>
        <w:pStyle w:val="a0"/>
        <w:ind w:firstLine="480"/>
        <w:rPr>
          <w:del w:id="2335" w:author="ws952" w:date="2021-11-22T18:03:00Z"/>
          <w:color w:val="000000" w:themeColor="text1"/>
          <w:lang w:eastAsia="zh-CN"/>
          <w:rPrChange w:id="2336" w:author="Yufei Sun" w:date="2022-01-04T22:28:00Z">
            <w:rPr>
              <w:del w:id="2337" w:author="ws952" w:date="2021-11-22T18:03:00Z"/>
              <w:lang w:eastAsia="zh-CN"/>
            </w:rPr>
          </w:rPrChange>
        </w:rPr>
      </w:pPr>
      <w:del w:id="2338" w:author="ws952" w:date="2021-11-22T18:03:00Z">
        <w:r w:rsidRPr="00993FFA" w:rsidDel="00B81E18">
          <w:rPr>
            <w:color w:val="000000" w:themeColor="text1"/>
            <w:lang w:eastAsia="zh-CN"/>
            <w:rPrChange w:id="2339" w:author="Yufei Sun" w:date="2022-01-04T22:28:00Z">
              <w:rPr>
                <w:lang w:eastAsia="zh-CN"/>
              </w:rPr>
            </w:rPrChange>
          </w:rPr>
          <w:delText>浙江</w:delText>
        </w:r>
      </w:del>
    </w:p>
    <w:p w14:paraId="4ADB4B41" w14:textId="51A2827F" w:rsidR="00977E4B" w:rsidRPr="00993FFA" w:rsidDel="00B81E18" w:rsidRDefault="006C0E77">
      <w:pPr>
        <w:pStyle w:val="a0"/>
        <w:ind w:firstLine="480"/>
        <w:rPr>
          <w:del w:id="2340" w:author="ws952" w:date="2021-11-22T18:03:00Z"/>
          <w:color w:val="000000" w:themeColor="text1"/>
          <w:lang w:eastAsia="zh-CN"/>
          <w:rPrChange w:id="2341" w:author="Yufei Sun" w:date="2022-01-04T22:28:00Z">
            <w:rPr>
              <w:del w:id="2342" w:author="ws952" w:date="2021-11-22T18:03:00Z"/>
              <w:lang w:eastAsia="zh-CN"/>
            </w:rPr>
          </w:rPrChange>
        </w:rPr>
      </w:pPr>
      <w:del w:id="2343" w:author="ws952" w:date="2021-11-22T18:03:00Z">
        <w:r w:rsidRPr="00993FFA" w:rsidDel="00B81E18">
          <w:rPr>
            <w:color w:val="000000" w:themeColor="text1"/>
            <w:lang w:eastAsia="zh-CN"/>
            <w:rPrChange w:id="2344" w:author="Yufei Sun" w:date="2022-01-04T22:28:00Z">
              <w:rPr>
                <w:lang w:eastAsia="zh-CN"/>
              </w:rPr>
            </w:rPrChange>
          </w:rPr>
          <w:delText>1</w:delText>
        </w:r>
      </w:del>
    </w:p>
    <w:p w14:paraId="59E2C990" w14:textId="437123F7" w:rsidR="00977E4B" w:rsidRPr="00993FFA" w:rsidDel="00B81E18" w:rsidRDefault="006C0E77">
      <w:pPr>
        <w:pStyle w:val="a0"/>
        <w:ind w:firstLine="480"/>
        <w:rPr>
          <w:del w:id="2345" w:author="ws952" w:date="2021-11-22T18:03:00Z"/>
          <w:color w:val="000000" w:themeColor="text1"/>
          <w:lang w:eastAsia="zh-CN"/>
          <w:rPrChange w:id="2346" w:author="Yufei Sun" w:date="2022-01-04T22:28:00Z">
            <w:rPr>
              <w:del w:id="2347" w:author="ws952" w:date="2021-11-22T18:03:00Z"/>
              <w:lang w:eastAsia="zh-CN"/>
            </w:rPr>
          </w:rPrChange>
        </w:rPr>
      </w:pPr>
      <w:del w:id="2348" w:author="ws952" w:date="2021-11-22T18:03:00Z">
        <w:r w:rsidRPr="00993FFA" w:rsidDel="00B81E18">
          <w:rPr>
            <w:color w:val="000000" w:themeColor="text1"/>
            <w:lang w:eastAsia="zh-CN"/>
            <w:rPrChange w:id="2349" w:author="Yufei Sun" w:date="2022-01-04T22:28:00Z">
              <w:rPr>
                <w:lang w:eastAsia="zh-CN"/>
              </w:rPr>
            </w:rPrChange>
          </w:rPr>
          <w:delText>1.00</w:delText>
        </w:r>
      </w:del>
    </w:p>
    <w:p w14:paraId="6C5B880E" w14:textId="79636619" w:rsidR="00977E4B" w:rsidRPr="00993FFA" w:rsidDel="00B81E18" w:rsidRDefault="006C0E77">
      <w:pPr>
        <w:pStyle w:val="a0"/>
        <w:ind w:firstLine="480"/>
        <w:rPr>
          <w:del w:id="2350" w:author="ws952" w:date="2021-11-22T18:03:00Z"/>
          <w:color w:val="000000" w:themeColor="text1"/>
          <w:lang w:eastAsia="zh-CN"/>
          <w:rPrChange w:id="2351" w:author="Yufei Sun" w:date="2022-01-04T22:28:00Z">
            <w:rPr>
              <w:del w:id="2352" w:author="ws952" w:date="2021-11-22T18:03:00Z"/>
              <w:lang w:eastAsia="zh-CN"/>
            </w:rPr>
          </w:rPrChange>
        </w:rPr>
      </w:pPr>
      <w:del w:id="2353" w:author="ws952" w:date="2021-11-22T18:03:00Z">
        <w:r w:rsidRPr="00993FFA" w:rsidDel="00B81E18">
          <w:rPr>
            <w:color w:val="000000" w:themeColor="text1"/>
            <w:lang w:eastAsia="zh-CN"/>
            <w:rPrChange w:id="2354" w:author="Yufei Sun" w:date="2022-01-04T22:28:00Z">
              <w:rPr>
                <w:lang w:eastAsia="zh-CN"/>
              </w:rPr>
            </w:rPrChange>
          </w:rPr>
          <w:delText>1</w:delText>
        </w:r>
      </w:del>
    </w:p>
    <w:p w14:paraId="0E7F6CC3" w14:textId="368FEA79" w:rsidR="00977E4B" w:rsidRPr="00993FFA" w:rsidDel="00B81E18" w:rsidRDefault="006C0E77">
      <w:pPr>
        <w:pStyle w:val="a0"/>
        <w:ind w:firstLine="480"/>
        <w:rPr>
          <w:del w:id="2355" w:author="ws952" w:date="2021-11-22T18:03:00Z"/>
          <w:color w:val="000000" w:themeColor="text1"/>
          <w:lang w:eastAsia="zh-CN"/>
          <w:rPrChange w:id="2356" w:author="Yufei Sun" w:date="2022-01-04T22:28:00Z">
            <w:rPr>
              <w:del w:id="2357" w:author="ws952" w:date="2021-11-22T18:03:00Z"/>
              <w:lang w:eastAsia="zh-CN"/>
            </w:rPr>
          </w:rPrChange>
        </w:rPr>
      </w:pPr>
      <w:del w:id="2358" w:author="ws952" w:date="2021-11-22T18:03:00Z">
        <w:r w:rsidRPr="00993FFA" w:rsidDel="00B81E18">
          <w:rPr>
            <w:color w:val="000000" w:themeColor="text1"/>
            <w:lang w:eastAsia="zh-CN"/>
            <w:rPrChange w:id="2359" w:author="Yufei Sun" w:date="2022-01-04T22:28:00Z">
              <w:rPr>
                <w:lang w:eastAsia="zh-CN"/>
              </w:rPr>
            </w:rPrChange>
          </w:rPr>
          <w:delText>1</w:delText>
        </w:r>
      </w:del>
    </w:p>
    <w:p w14:paraId="497C2911" w14:textId="3AFC51F4" w:rsidR="00977E4B" w:rsidRPr="00993FFA" w:rsidDel="00B81E18" w:rsidRDefault="006C0E77">
      <w:pPr>
        <w:pStyle w:val="a0"/>
        <w:ind w:firstLine="480"/>
        <w:rPr>
          <w:del w:id="2360" w:author="ws952" w:date="2021-11-22T18:03:00Z"/>
          <w:color w:val="000000" w:themeColor="text1"/>
          <w:lang w:eastAsia="zh-CN"/>
          <w:rPrChange w:id="2361" w:author="Yufei Sun" w:date="2022-01-04T22:28:00Z">
            <w:rPr>
              <w:del w:id="2362" w:author="ws952" w:date="2021-11-22T18:03:00Z"/>
              <w:lang w:eastAsia="zh-CN"/>
            </w:rPr>
          </w:rPrChange>
        </w:rPr>
      </w:pPr>
      <w:del w:id="2363" w:author="ws952" w:date="2021-11-22T18:03:00Z">
        <w:r w:rsidRPr="00993FFA" w:rsidDel="00B81E18">
          <w:rPr>
            <w:color w:val="000000" w:themeColor="text1"/>
            <w:lang w:eastAsia="zh-CN"/>
            <w:rPrChange w:id="2364" w:author="Yufei Sun" w:date="2022-01-04T22:28:00Z">
              <w:rPr>
                <w:lang w:eastAsia="zh-CN"/>
              </w:rPr>
            </w:rPrChange>
          </w:rPr>
          <w:delText>37.2</w:delText>
        </w:r>
      </w:del>
    </w:p>
    <w:p w14:paraId="3B403BCE" w14:textId="5A5B0879" w:rsidR="00977E4B" w:rsidRPr="00993FFA" w:rsidDel="00B81E18" w:rsidRDefault="006C0E77">
      <w:pPr>
        <w:pStyle w:val="a0"/>
        <w:ind w:firstLine="480"/>
        <w:rPr>
          <w:del w:id="2365" w:author="ws952" w:date="2021-11-22T18:03:00Z"/>
          <w:color w:val="000000" w:themeColor="text1"/>
          <w:lang w:eastAsia="zh-CN"/>
          <w:rPrChange w:id="2366" w:author="Yufei Sun" w:date="2022-01-04T22:28:00Z">
            <w:rPr>
              <w:del w:id="2367" w:author="ws952" w:date="2021-11-22T18:03:00Z"/>
              <w:lang w:eastAsia="zh-CN"/>
            </w:rPr>
          </w:rPrChange>
        </w:rPr>
      </w:pPr>
      <w:del w:id="2368" w:author="ws952" w:date="2021-11-22T18:03:00Z">
        <w:r w:rsidRPr="00993FFA" w:rsidDel="00B81E18">
          <w:rPr>
            <w:color w:val="000000" w:themeColor="text1"/>
            <w:lang w:eastAsia="zh-CN"/>
            <w:rPrChange w:id="2369" w:author="Yufei Sun" w:date="2022-01-04T22:28:00Z">
              <w:rPr>
                <w:lang w:eastAsia="zh-CN"/>
              </w:rPr>
            </w:rPrChange>
          </w:rPr>
          <w:delText>山西</w:delText>
        </w:r>
      </w:del>
    </w:p>
    <w:p w14:paraId="2A432461" w14:textId="2ED0469C" w:rsidR="00977E4B" w:rsidRPr="00993FFA" w:rsidDel="00B81E18" w:rsidRDefault="006C0E77">
      <w:pPr>
        <w:pStyle w:val="a0"/>
        <w:ind w:firstLine="480"/>
        <w:rPr>
          <w:del w:id="2370" w:author="ws952" w:date="2021-11-22T18:03:00Z"/>
          <w:color w:val="000000" w:themeColor="text1"/>
          <w:lang w:eastAsia="zh-CN"/>
          <w:rPrChange w:id="2371" w:author="Yufei Sun" w:date="2022-01-04T22:28:00Z">
            <w:rPr>
              <w:del w:id="2372" w:author="ws952" w:date="2021-11-22T18:03:00Z"/>
              <w:lang w:eastAsia="zh-CN"/>
            </w:rPr>
          </w:rPrChange>
        </w:rPr>
      </w:pPr>
      <w:del w:id="2373" w:author="ws952" w:date="2021-11-22T18:03:00Z">
        <w:r w:rsidRPr="00993FFA" w:rsidDel="00B81E18">
          <w:rPr>
            <w:color w:val="000000" w:themeColor="text1"/>
            <w:lang w:eastAsia="zh-CN"/>
            <w:rPrChange w:id="2374" w:author="Yufei Sun" w:date="2022-01-04T22:28:00Z">
              <w:rPr>
                <w:lang w:eastAsia="zh-CN"/>
              </w:rPr>
            </w:rPrChange>
          </w:rPr>
          <w:delText>1</w:delText>
        </w:r>
      </w:del>
    </w:p>
    <w:p w14:paraId="6CD76F35" w14:textId="12B3ADF6" w:rsidR="00977E4B" w:rsidRPr="00993FFA" w:rsidDel="00B81E18" w:rsidRDefault="006C0E77">
      <w:pPr>
        <w:pStyle w:val="a0"/>
        <w:ind w:firstLine="480"/>
        <w:rPr>
          <w:del w:id="2375" w:author="ws952" w:date="2021-11-22T18:03:00Z"/>
          <w:color w:val="000000" w:themeColor="text1"/>
          <w:lang w:eastAsia="zh-CN"/>
          <w:rPrChange w:id="2376" w:author="Yufei Sun" w:date="2022-01-04T22:28:00Z">
            <w:rPr>
              <w:del w:id="2377" w:author="ws952" w:date="2021-11-22T18:03:00Z"/>
              <w:lang w:eastAsia="zh-CN"/>
            </w:rPr>
          </w:rPrChange>
        </w:rPr>
      </w:pPr>
      <w:del w:id="2378" w:author="ws952" w:date="2021-11-22T18:03:00Z">
        <w:r w:rsidRPr="00993FFA" w:rsidDel="00B81E18">
          <w:rPr>
            <w:color w:val="000000" w:themeColor="text1"/>
            <w:lang w:eastAsia="zh-CN"/>
            <w:rPrChange w:id="2379" w:author="Yufei Sun" w:date="2022-01-04T22:28:00Z">
              <w:rPr>
                <w:lang w:eastAsia="zh-CN"/>
              </w:rPr>
            </w:rPrChange>
          </w:rPr>
          <w:delText>2.23</w:delText>
        </w:r>
      </w:del>
    </w:p>
    <w:p w14:paraId="1FD23985" w14:textId="40EA0EAD" w:rsidR="00977E4B" w:rsidRPr="00993FFA" w:rsidDel="00B81E18" w:rsidRDefault="006C0E77">
      <w:pPr>
        <w:pStyle w:val="a0"/>
        <w:ind w:firstLine="480"/>
        <w:rPr>
          <w:del w:id="2380" w:author="ws952" w:date="2021-11-22T18:03:00Z"/>
          <w:color w:val="000000" w:themeColor="text1"/>
          <w:lang w:eastAsia="zh-CN"/>
          <w:rPrChange w:id="2381" w:author="Yufei Sun" w:date="2022-01-04T22:28:00Z">
            <w:rPr>
              <w:del w:id="2382" w:author="ws952" w:date="2021-11-22T18:03:00Z"/>
              <w:lang w:eastAsia="zh-CN"/>
            </w:rPr>
          </w:rPrChange>
        </w:rPr>
      </w:pPr>
      <w:del w:id="2383" w:author="ws952" w:date="2021-11-22T18:03:00Z">
        <w:r w:rsidRPr="00993FFA" w:rsidDel="00B81E18">
          <w:rPr>
            <w:color w:val="000000" w:themeColor="text1"/>
            <w:lang w:eastAsia="zh-CN"/>
            <w:rPrChange w:id="2384" w:author="Yufei Sun" w:date="2022-01-04T22:28:00Z">
              <w:rPr>
                <w:lang w:eastAsia="zh-CN"/>
              </w:rPr>
            </w:rPrChange>
          </w:rPr>
          <w:delText>5</w:delText>
        </w:r>
      </w:del>
    </w:p>
    <w:p w14:paraId="5EF56121" w14:textId="6D88B6F4" w:rsidR="00977E4B" w:rsidRPr="00993FFA" w:rsidDel="00B81E18" w:rsidRDefault="006C0E77">
      <w:pPr>
        <w:pStyle w:val="a0"/>
        <w:ind w:firstLine="480"/>
        <w:rPr>
          <w:del w:id="2385" w:author="ws952" w:date="2021-11-22T18:03:00Z"/>
          <w:color w:val="000000" w:themeColor="text1"/>
          <w:lang w:eastAsia="zh-CN"/>
          <w:rPrChange w:id="2386" w:author="Yufei Sun" w:date="2022-01-04T22:28:00Z">
            <w:rPr>
              <w:del w:id="2387" w:author="ws952" w:date="2021-11-22T18:03:00Z"/>
              <w:lang w:eastAsia="zh-CN"/>
            </w:rPr>
          </w:rPrChange>
        </w:rPr>
      </w:pPr>
      <w:del w:id="2388" w:author="ws952" w:date="2021-11-22T18:03:00Z">
        <w:r w:rsidRPr="00993FFA" w:rsidDel="00B81E18">
          <w:rPr>
            <w:color w:val="000000" w:themeColor="text1"/>
            <w:lang w:eastAsia="zh-CN"/>
            <w:rPrChange w:id="2389" w:author="Yufei Sun" w:date="2022-01-04T22:28:00Z">
              <w:rPr>
                <w:lang w:eastAsia="zh-CN"/>
              </w:rPr>
            </w:rPrChange>
          </w:rPr>
          <w:delText>1</w:delText>
        </w:r>
      </w:del>
    </w:p>
    <w:p w14:paraId="069C2993" w14:textId="1088631D" w:rsidR="00977E4B" w:rsidRPr="00993FFA" w:rsidDel="00B81E18" w:rsidRDefault="006C0E77">
      <w:pPr>
        <w:pStyle w:val="a0"/>
        <w:ind w:firstLine="480"/>
        <w:rPr>
          <w:del w:id="2390" w:author="ws952" w:date="2021-11-22T18:03:00Z"/>
          <w:color w:val="000000" w:themeColor="text1"/>
          <w:lang w:eastAsia="zh-CN"/>
          <w:rPrChange w:id="2391" w:author="Yufei Sun" w:date="2022-01-04T22:28:00Z">
            <w:rPr>
              <w:del w:id="2392" w:author="ws952" w:date="2021-11-22T18:03:00Z"/>
              <w:lang w:eastAsia="zh-CN"/>
            </w:rPr>
          </w:rPrChange>
        </w:rPr>
      </w:pPr>
      <w:del w:id="2393" w:author="ws952" w:date="2021-11-22T18:03:00Z">
        <w:r w:rsidRPr="00993FFA" w:rsidDel="00B81E18">
          <w:rPr>
            <w:color w:val="000000" w:themeColor="text1"/>
            <w:lang w:eastAsia="zh-CN"/>
            <w:rPrChange w:id="2394" w:author="Yufei Sun" w:date="2022-01-04T22:28:00Z">
              <w:rPr>
                <w:lang w:eastAsia="zh-CN"/>
              </w:rPr>
            </w:rPrChange>
          </w:rPr>
          <w:delText>25.3</w:delText>
        </w:r>
      </w:del>
    </w:p>
    <w:p w14:paraId="2FF3A62C" w14:textId="049A5494" w:rsidR="00977E4B" w:rsidRPr="00993FFA" w:rsidDel="00B81E18" w:rsidRDefault="006C0E77">
      <w:pPr>
        <w:pStyle w:val="a0"/>
        <w:ind w:firstLine="480"/>
        <w:rPr>
          <w:del w:id="2395" w:author="ws952" w:date="2021-11-22T18:03:00Z"/>
          <w:color w:val="000000" w:themeColor="text1"/>
          <w:lang w:eastAsia="zh-CN"/>
          <w:rPrChange w:id="2396" w:author="Yufei Sun" w:date="2022-01-04T22:28:00Z">
            <w:rPr>
              <w:del w:id="2397" w:author="ws952" w:date="2021-11-22T18:03:00Z"/>
              <w:lang w:eastAsia="zh-CN"/>
            </w:rPr>
          </w:rPrChange>
        </w:rPr>
      </w:pPr>
      <w:del w:id="2398" w:author="ws952" w:date="2021-11-22T18:03:00Z">
        <w:r w:rsidRPr="00993FFA" w:rsidDel="00B81E18">
          <w:rPr>
            <w:color w:val="000000" w:themeColor="text1"/>
            <w:lang w:eastAsia="zh-CN"/>
            <w:rPrChange w:id="2399" w:author="Yufei Sun" w:date="2022-01-04T22:28:00Z">
              <w:rPr>
                <w:lang w:eastAsia="zh-CN"/>
              </w:rPr>
            </w:rPrChange>
          </w:rPr>
          <w:delText>青海</w:delText>
        </w:r>
      </w:del>
    </w:p>
    <w:p w14:paraId="313AC18C" w14:textId="5FDE9018" w:rsidR="00977E4B" w:rsidRPr="00993FFA" w:rsidDel="00B81E18" w:rsidRDefault="006C0E77">
      <w:pPr>
        <w:pStyle w:val="a0"/>
        <w:ind w:firstLine="480"/>
        <w:rPr>
          <w:del w:id="2400" w:author="ws952" w:date="2021-11-22T18:03:00Z"/>
          <w:color w:val="000000" w:themeColor="text1"/>
          <w:lang w:eastAsia="zh-CN"/>
          <w:rPrChange w:id="2401" w:author="Yufei Sun" w:date="2022-01-04T22:28:00Z">
            <w:rPr>
              <w:del w:id="2402" w:author="ws952" w:date="2021-11-22T18:03:00Z"/>
              <w:lang w:eastAsia="zh-CN"/>
            </w:rPr>
          </w:rPrChange>
        </w:rPr>
      </w:pPr>
      <w:del w:id="2403" w:author="ws952" w:date="2021-11-22T18:03:00Z">
        <w:r w:rsidRPr="00993FFA" w:rsidDel="00B81E18">
          <w:rPr>
            <w:color w:val="000000" w:themeColor="text1"/>
            <w:lang w:eastAsia="zh-CN"/>
            <w:rPrChange w:id="2404" w:author="Yufei Sun" w:date="2022-01-04T22:28:00Z">
              <w:rPr>
                <w:lang w:eastAsia="zh-CN"/>
              </w:rPr>
            </w:rPrChange>
          </w:rPr>
          <w:delText>1</w:delText>
        </w:r>
      </w:del>
    </w:p>
    <w:p w14:paraId="361FF05A" w14:textId="6BCB236E" w:rsidR="00977E4B" w:rsidRPr="00993FFA" w:rsidDel="00B81E18" w:rsidRDefault="006C0E77">
      <w:pPr>
        <w:pStyle w:val="a0"/>
        <w:ind w:firstLine="480"/>
        <w:rPr>
          <w:del w:id="2405" w:author="ws952" w:date="2021-11-22T18:03:00Z"/>
          <w:color w:val="000000" w:themeColor="text1"/>
          <w:lang w:eastAsia="zh-CN"/>
          <w:rPrChange w:id="2406" w:author="Yufei Sun" w:date="2022-01-04T22:28:00Z">
            <w:rPr>
              <w:del w:id="2407" w:author="ws952" w:date="2021-11-22T18:03:00Z"/>
              <w:lang w:eastAsia="zh-CN"/>
            </w:rPr>
          </w:rPrChange>
        </w:rPr>
      </w:pPr>
      <w:del w:id="2408" w:author="ws952" w:date="2021-11-22T18:03:00Z">
        <w:r w:rsidRPr="00993FFA" w:rsidDel="00B81E18">
          <w:rPr>
            <w:color w:val="000000" w:themeColor="text1"/>
            <w:lang w:eastAsia="zh-CN"/>
            <w:rPrChange w:id="2409" w:author="Yufei Sun" w:date="2022-01-04T22:28:00Z">
              <w:rPr>
                <w:lang w:eastAsia="zh-CN"/>
              </w:rPr>
            </w:rPrChange>
          </w:rPr>
          <w:delText>2.70</w:delText>
        </w:r>
      </w:del>
    </w:p>
    <w:p w14:paraId="02547408" w14:textId="0D69E54D" w:rsidR="00977E4B" w:rsidRPr="00993FFA" w:rsidDel="00B81E18" w:rsidRDefault="006C0E77">
      <w:pPr>
        <w:pStyle w:val="a0"/>
        <w:ind w:firstLine="480"/>
        <w:rPr>
          <w:del w:id="2410" w:author="ws952" w:date="2021-11-22T18:03:00Z"/>
          <w:color w:val="000000" w:themeColor="text1"/>
          <w:lang w:eastAsia="zh-CN"/>
          <w:rPrChange w:id="2411" w:author="Yufei Sun" w:date="2022-01-04T22:28:00Z">
            <w:rPr>
              <w:del w:id="2412" w:author="ws952" w:date="2021-11-22T18:03:00Z"/>
              <w:lang w:eastAsia="zh-CN"/>
            </w:rPr>
          </w:rPrChange>
        </w:rPr>
      </w:pPr>
      <w:del w:id="2413" w:author="ws952" w:date="2021-11-22T18:03:00Z">
        <w:r w:rsidRPr="00993FFA" w:rsidDel="00B81E18">
          <w:rPr>
            <w:color w:val="000000" w:themeColor="text1"/>
            <w:lang w:eastAsia="zh-CN"/>
            <w:rPrChange w:id="2414" w:author="Yufei Sun" w:date="2022-01-04T22:28:00Z">
              <w:rPr>
                <w:lang w:eastAsia="zh-CN"/>
              </w:rPr>
            </w:rPrChange>
          </w:rPr>
          <w:delText>5</w:delText>
        </w:r>
      </w:del>
    </w:p>
    <w:p w14:paraId="7CF40762" w14:textId="1E9A3328" w:rsidR="00977E4B" w:rsidRPr="00993FFA" w:rsidDel="00B81E18" w:rsidRDefault="006C0E77">
      <w:pPr>
        <w:pStyle w:val="a0"/>
        <w:ind w:firstLine="480"/>
        <w:rPr>
          <w:del w:id="2415" w:author="ws952" w:date="2021-11-22T18:03:00Z"/>
          <w:color w:val="000000" w:themeColor="text1"/>
          <w:lang w:eastAsia="zh-CN"/>
          <w:rPrChange w:id="2416" w:author="Yufei Sun" w:date="2022-01-04T22:28:00Z">
            <w:rPr>
              <w:del w:id="2417" w:author="ws952" w:date="2021-11-22T18:03:00Z"/>
              <w:lang w:eastAsia="zh-CN"/>
            </w:rPr>
          </w:rPrChange>
        </w:rPr>
      </w:pPr>
      <w:del w:id="2418" w:author="ws952" w:date="2021-11-22T18:03:00Z">
        <w:r w:rsidRPr="00993FFA" w:rsidDel="00B81E18">
          <w:rPr>
            <w:color w:val="000000" w:themeColor="text1"/>
            <w:lang w:eastAsia="zh-CN"/>
            <w:rPrChange w:id="2419" w:author="Yufei Sun" w:date="2022-01-04T22:28:00Z">
              <w:rPr>
                <w:lang w:eastAsia="zh-CN"/>
              </w:rPr>
            </w:rPrChange>
          </w:rPr>
          <w:delText>1</w:delText>
        </w:r>
      </w:del>
    </w:p>
    <w:p w14:paraId="38CC2873" w14:textId="2597B566" w:rsidR="00977E4B" w:rsidRPr="00993FFA" w:rsidDel="00B81E18" w:rsidRDefault="006C0E77">
      <w:pPr>
        <w:pStyle w:val="a0"/>
        <w:ind w:firstLine="480"/>
        <w:rPr>
          <w:del w:id="2420" w:author="ws952" w:date="2021-11-22T18:03:00Z"/>
          <w:color w:val="000000" w:themeColor="text1"/>
          <w:lang w:eastAsia="zh-CN"/>
          <w:rPrChange w:id="2421" w:author="Yufei Sun" w:date="2022-01-04T22:28:00Z">
            <w:rPr>
              <w:del w:id="2422" w:author="ws952" w:date="2021-11-22T18:03:00Z"/>
              <w:lang w:eastAsia="zh-CN"/>
            </w:rPr>
          </w:rPrChange>
        </w:rPr>
      </w:pPr>
      <w:del w:id="2423" w:author="ws952" w:date="2021-11-22T18:03:00Z">
        <w:r w:rsidRPr="00993FFA" w:rsidDel="00B81E18">
          <w:rPr>
            <w:color w:val="000000" w:themeColor="text1"/>
            <w:lang w:eastAsia="zh-CN"/>
            <w:rPrChange w:id="2424" w:author="Yufei Sun" w:date="2022-01-04T22:28:00Z">
              <w:rPr>
                <w:lang w:eastAsia="zh-CN"/>
              </w:rPr>
            </w:rPrChange>
          </w:rPr>
          <w:delText>19.3</w:delText>
        </w:r>
      </w:del>
    </w:p>
    <w:p w14:paraId="0B389946" w14:textId="2BD397AF" w:rsidR="00977E4B" w:rsidRPr="00993FFA" w:rsidDel="00B81E18" w:rsidRDefault="006C0E77">
      <w:pPr>
        <w:pStyle w:val="a0"/>
        <w:ind w:firstLine="480"/>
        <w:rPr>
          <w:del w:id="2425" w:author="ws952" w:date="2021-11-22T18:03:00Z"/>
          <w:color w:val="000000" w:themeColor="text1"/>
          <w:lang w:eastAsia="zh-CN"/>
          <w:rPrChange w:id="2426" w:author="Yufei Sun" w:date="2022-01-04T22:28:00Z">
            <w:rPr>
              <w:del w:id="2427" w:author="ws952" w:date="2021-11-22T18:03:00Z"/>
              <w:lang w:eastAsia="zh-CN"/>
            </w:rPr>
          </w:rPrChange>
        </w:rPr>
      </w:pPr>
      <w:del w:id="2428" w:author="ws952" w:date="2021-11-22T18:03:00Z">
        <w:r w:rsidRPr="00993FFA" w:rsidDel="00B81E18">
          <w:rPr>
            <w:color w:val="000000" w:themeColor="text1"/>
            <w:lang w:eastAsia="zh-CN"/>
            <w:rPrChange w:id="2429" w:author="Yufei Sun" w:date="2022-01-04T22:28:00Z">
              <w:rPr>
                <w:lang w:eastAsia="zh-CN"/>
              </w:rPr>
            </w:rPrChange>
          </w:rPr>
          <w:delText>吉林</w:delText>
        </w:r>
      </w:del>
    </w:p>
    <w:p w14:paraId="155CCF93" w14:textId="09EBD627" w:rsidR="00977E4B" w:rsidRPr="00993FFA" w:rsidDel="00B81E18" w:rsidRDefault="006C0E77">
      <w:pPr>
        <w:pStyle w:val="a0"/>
        <w:ind w:firstLine="480"/>
        <w:rPr>
          <w:del w:id="2430" w:author="ws952" w:date="2021-11-22T18:03:00Z"/>
          <w:color w:val="000000" w:themeColor="text1"/>
          <w:lang w:eastAsia="zh-CN"/>
          <w:rPrChange w:id="2431" w:author="Yufei Sun" w:date="2022-01-04T22:28:00Z">
            <w:rPr>
              <w:del w:id="2432" w:author="ws952" w:date="2021-11-22T18:03:00Z"/>
              <w:lang w:eastAsia="zh-CN"/>
            </w:rPr>
          </w:rPrChange>
        </w:rPr>
      </w:pPr>
      <w:del w:id="2433" w:author="ws952" w:date="2021-11-22T18:03:00Z">
        <w:r w:rsidRPr="00993FFA" w:rsidDel="00B81E18">
          <w:rPr>
            <w:color w:val="000000" w:themeColor="text1"/>
            <w:lang w:eastAsia="zh-CN"/>
            <w:rPrChange w:id="2434" w:author="Yufei Sun" w:date="2022-01-04T22:28:00Z">
              <w:rPr>
                <w:lang w:eastAsia="zh-CN"/>
              </w:rPr>
            </w:rPrChange>
          </w:rPr>
          <w:delText>3</w:delText>
        </w:r>
      </w:del>
    </w:p>
    <w:p w14:paraId="2493F646" w14:textId="45A3EE79" w:rsidR="00977E4B" w:rsidRPr="00993FFA" w:rsidDel="00B81E18" w:rsidRDefault="006C0E77">
      <w:pPr>
        <w:pStyle w:val="a0"/>
        <w:ind w:firstLine="480"/>
        <w:rPr>
          <w:del w:id="2435" w:author="ws952" w:date="2021-11-22T18:03:00Z"/>
          <w:color w:val="000000" w:themeColor="text1"/>
          <w:lang w:eastAsia="zh-CN"/>
          <w:rPrChange w:id="2436" w:author="Yufei Sun" w:date="2022-01-04T22:28:00Z">
            <w:rPr>
              <w:del w:id="2437" w:author="ws952" w:date="2021-11-22T18:03:00Z"/>
              <w:lang w:eastAsia="zh-CN"/>
            </w:rPr>
          </w:rPrChange>
        </w:rPr>
      </w:pPr>
      <w:del w:id="2438" w:author="ws952" w:date="2021-11-22T18:03:00Z">
        <w:r w:rsidRPr="00993FFA" w:rsidDel="00B81E18">
          <w:rPr>
            <w:color w:val="000000" w:themeColor="text1"/>
            <w:lang w:eastAsia="zh-CN"/>
            <w:rPrChange w:id="2439" w:author="Yufei Sun" w:date="2022-01-04T22:28:00Z">
              <w:rPr>
                <w:lang w:eastAsia="zh-CN"/>
              </w:rPr>
            </w:rPrChange>
          </w:rPr>
          <w:delText>3.20</w:delText>
        </w:r>
      </w:del>
    </w:p>
    <w:p w14:paraId="5B5B93ED" w14:textId="52F8495A" w:rsidR="00977E4B" w:rsidRPr="00993FFA" w:rsidDel="00B81E18" w:rsidRDefault="006C0E77">
      <w:pPr>
        <w:pStyle w:val="a0"/>
        <w:ind w:firstLine="480"/>
        <w:rPr>
          <w:del w:id="2440" w:author="ws952" w:date="2021-11-22T18:03:00Z"/>
          <w:color w:val="000000" w:themeColor="text1"/>
          <w:lang w:eastAsia="zh-CN"/>
          <w:rPrChange w:id="2441" w:author="Yufei Sun" w:date="2022-01-04T22:28:00Z">
            <w:rPr>
              <w:del w:id="2442" w:author="ws952" w:date="2021-11-22T18:03:00Z"/>
              <w:lang w:eastAsia="zh-CN"/>
            </w:rPr>
          </w:rPrChange>
        </w:rPr>
      </w:pPr>
      <w:del w:id="2443" w:author="ws952" w:date="2021-11-22T18:03:00Z">
        <w:r w:rsidRPr="00993FFA" w:rsidDel="00B81E18">
          <w:rPr>
            <w:color w:val="000000" w:themeColor="text1"/>
            <w:lang w:eastAsia="zh-CN"/>
            <w:rPrChange w:id="2444" w:author="Yufei Sun" w:date="2022-01-04T22:28:00Z">
              <w:rPr>
                <w:lang w:eastAsia="zh-CN"/>
              </w:rPr>
            </w:rPrChange>
          </w:rPr>
          <w:delText>4</w:delText>
        </w:r>
      </w:del>
    </w:p>
    <w:p w14:paraId="6346C349" w14:textId="48974E0F" w:rsidR="00977E4B" w:rsidRPr="00993FFA" w:rsidDel="00B81E18" w:rsidRDefault="006C0E77">
      <w:pPr>
        <w:pStyle w:val="a0"/>
        <w:ind w:firstLine="480"/>
        <w:rPr>
          <w:del w:id="2445" w:author="ws952" w:date="2021-11-22T18:03:00Z"/>
          <w:color w:val="000000" w:themeColor="text1"/>
          <w:lang w:eastAsia="zh-CN"/>
          <w:rPrChange w:id="2446" w:author="Yufei Sun" w:date="2022-01-04T22:28:00Z">
            <w:rPr>
              <w:del w:id="2447" w:author="ws952" w:date="2021-11-22T18:03:00Z"/>
              <w:lang w:eastAsia="zh-CN"/>
            </w:rPr>
          </w:rPrChange>
        </w:rPr>
      </w:pPr>
      <w:del w:id="2448" w:author="ws952" w:date="2021-11-22T18:03:00Z">
        <w:r w:rsidRPr="00993FFA" w:rsidDel="00B81E18">
          <w:rPr>
            <w:color w:val="000000" w:themeColor="text1"/>
            <w:lang w:eastAsia="zh-CN"/>
            <w:rPrChange w:id="2449" w:author="Yufei Sun" w:date="2022-01-04T22:28:00Z">
              <w:rPr>
                <w:lang w:eastAsia="zh-CN"/>
              </w:rPr>
            </w:rPrChange>
          </w:rPr>
          <w:delText>3</w:delText>
        </w:r>
      </w:del>
    </w:p>
    <w:p w14:paraId="2CBEBFB5" w14:textId="131976A5" w:rsidR="00977E4B" w:rsidRPr="00993FFA" w:rsidDel="00B81E18" w:rsidRDefault="006C0E77">
      <w:pPr>
        <w:pStyle w:val="a0"/>
        <w:ind w:firstLine="480"/>
        <w:rPr>
          <w:del w:id="2450" w:author="ws952" w:date="2021-11-22T18:03:00Z"/>
          <w:color w:val="000000" w:themeColor="text1"/>
          <w:lang w:eastAsia="zh-CN"/>
          <w:rPrChange w:id="2451" w:author="Yufei Sun" w:date="2022-01-04T22:28:00Z">
            <w:rPr>
              <w:del w:id="2452" w:author="ws952" w:date="2021-11-22T18:03:00Z"/>
              <w:lang w:eastAsia="zh-CN"/>
            </w:rPr>
          </w:rPrChange>
        </w:rPr>
      </w:pPr>
      <w:del w:id="2453" w:author="ws952" w:date="2021-11-22T18:03:00Z">
        <w:r w:rsidRPr="00993FFA" w:rsidDel="00B81E18">
          <w:rPr>
            <w:color w:val="000000" w:themeColor="text1"/>
            <w:lang w:eastAsia="zh-CN"/>
            <w:rPrChange w:id="2454" w:author="Yufei Sun" w:date="2022-01-04T22:28:00Z">
              <w:rPr>
                <w:lang w:eastAsia="zh-CN"/>
              </w:rPr>
            </w:rPrChange>
          </w:rPr>
          <w:delText>28.2</w:delText>
        </w:r>
      </w:del>
    </w:p>
    <w:p w14:paraId="2CCD43B8" w14:textId="77777777" w:rsidR="00977E4B" w:rsidRPr="00993FFA" w:rsidRDefault="006C0E77">
      <w:pPr>
        <w:pStyle w:val="a0"/>
        <w:ind w:firstLine="480"/>
        <w:rPr>
          <w:color w:val="000000" w:themeColor="text1"/>
          <w:lang w:eastAsia="zh-CN"/>
          <w:rPrChange w:id="2455" w:author="Yufei Sun" w:date="2022-01-04T22:28:00Z">
            <w:rPr>
              <w:lang w:eastAsia="zh-CN"/>
            </w:rPr>
          </w:rPrChange>
        </w:rPr>
      </w:pPr>
      <w:r w:rsidRPr="00993FFA">
        <w:rPr>
          <w:color w:val="000000" w:themeColor="text1"/>
          <w:lang w:eastAsia="zh-CN"/>
          <w:rPrChange w:id="2456" w:author="Yufei Sun" w:date="2022-01-04T22:28:00Z">
            <w:rPr>
              <w:lang w:eastAsia="zh-CN"/>
            </w:rPr>
          </w:rPrChange>
        </w:rPr>
        <w:t>由此笔者验证了本文的第一个研究假设：中国不同层级和地域的地方政府在</w:t>
      </w:r>
      <w:r w:rsidRPr="00993FFA">
        <w:rPr>
          <w:color w:val="000000" w:themeColor="text1"/>
          <w:lang w:eastAsia="zh-CN"/>
          <w:rPrChange w:id="2457" w:author="Yufei Sun" w:date="2022-01-04T22:28:00Z">
            <w:rPr>
              <w:lang w:eastAsia="zh-CN"/>
            </w:rPr>
          </w:rPrChange>
        </w:rPr>
        <w:t>2021</w:t>
      </w:r>
      <w:r w:rsidRPr="00993FFA">
        <w:rPr>
          <w:color w:val="000000" w:themeColor="text1"/>
          <w:lang w:eastAsia="zh-CN"/>
          <w:rPrChange w:id="2458" w:author="Yufei Sun" w:date="2022-01-04T22:28:00Z">
            <w:rPr>
              <w:lang w:eastAsia="zh-CN"/>
            </w:rPr>
          </w:rPrChange>
        </w:rPr>
        <w:t>年春节期间疫情防控政策上存在</w:t>
      </w:r>
      <w:r w:rsidRPr="00993FFA">
        <w:rPr>
          <w:color w:val="000000" w:themeColor="text1"/>
          <w:lang w:eastAsia="zh-CN"/>
          <w:rPrChange w:id="2459" w:author="Yufei Sun" w:date="2022-01-04T22:28:00Z">
            <w:rPr>
              <w:lang w:eastAsia="zh-CN"/>
            </w:rPr>
          </w:rPrChange>
        </w:rPr>
        <w:t>“</w:t>
      </w:r>
      <w:r w:rsidRPr="00993FFA">
        <w:rPr>
          <w:color w:val="000000" w:themeColor="text1"/>
          <w:lang w:eastAsia="zh-CN"/>
          <w:rPrChange w:id="2460" w:author="Yufei Sun" w:date="2022-01-04T22:28:00Z">
            <w:rPr>
              <w:lang w:eastAsia="zh-CN"/>
            </w:rPr>
          </w:rPrChange>
        </w:rPr>
        <w:t>层层加码</w:t>
      </w:r>
      <w:r w:rsidRPr="00993FFA">
        <w:rPr>
          <w:color w:val="000000" w:themeColor="text1"/>
          <w:lang w:eastAsia="zh-CN"/>
          <w:rPrChange w:id="2461" w:author="Yufei Sun" w:date="2022-01-04T22:28:00Z">
            <w:rPr>
              <w:lang w:eastAsia="zh-CN"/>
            </w:rPr>
          </w:rPrChange>
        </w:rPr>
        <w:t>”</w:t>
      </w:r>
      <w:r w:rsidRPr="00993FFA">
        <w:rPr>
          <w:color w:val="000000" w:themeColor="text1"/>
          <w:lang w:eastAsia="zh-CN"/>
          <w:rPrChange w:id="2462" w:author="Yufei Sun" w:date="2022-01-04T22:28:00Z">
            <w:rPr>
              <w:lang w:eastAsia="zh-CN"/>
            </w:rPr>
          </w:rPrChange>
        </w:rPr>
        <w:t>的现象，在层级上，地级市政府加码最多，在空间上，数字治理能力弱的地区加码最多。</w:t>
      </w:r>
    </w:p>
    <w:p w14:paraId="59ABAFD3" w14:textId="77777777" w:rsidR="00977E4B" w:rsidRPr="00993FFA" w:rsidRDefault="006C0E77">
      <w:pPr>
        <w:pStyle w:val="2"/>
        <w:rPr>
          <w:lang w:eastAsia="zh-CN"/>
        </w:rPr>
      </w:pPr>
      <w:bookmarkStart w:id="2463" w:name="能力空间政府能力与加码程度的经验证据"/>
      <w:bookmarkEnd w:id="2161"/>
      <w:r w:rsidRPr="00993FFA">
        <w:rPr>
          <w:lang w:eastAsia="zh-CN"/>
        </w:rPr>
        <w:t>“</w:t>
      </w:r>
      <w:r w:rsidRPr="00993FFA">
        <w:rPr>
          <w:lang w:eastAsia="zh-CN"/>
        </w:rPr>
        <w:t>能力空间</w:t>
      </w:r>
      <w:r w:rsidRPr="00993FFA">
        <w:rPr>
          <w:lang w:eastAsia="zh-CN"/>
        </w:rPr>
        <w:t>”</w:t>
      </w:r>
      <w:r w:rsidRPr="00993FFA">
        <w:rPr>
          <w:lang w:eastAsia="zh-CN"/>
        </w:rPr>
        <w:t>：政府能力与加码程度的经验证据</w:t>
      </w:r>
    </w:p>
    <w:p w14:paraId="2A852485" w14:textId="77777777" w:rsidR="00977E4B" w:rsidRPr="00993FFA" w:rsidRDefault="006C0E77">
      <w:pPr>
        <w:pStyle w:val="FirstParagraph"/>
        <w:ind w:firstLine="480"/>
        <w:rPr>
          <w:color w:val="000000" w:themeColor="text1"/>
          <w:lang w:eastAsia="zh-CN"/>
          <w:rPrChange w:id="2464" w:author="Yufei Sun" w:date="2022-01-04T22:28:00Z">
            <w:rPr>
              <w:lang w:eastAsia="zh-CN"/>
            </w:rPr>
          </w:rPrChange>
        </w:rPr>
      </w:pPr>
      <w:r w:rsidRPr="00993FFA">
        <w:rPr>
          <w:color w:val="000000" w:themeColor="text1"/>
          <w:lang w:eastAsia="zh-CN"/>
          <w:rPrChange w:id="2465" w:author="Yufei Sun" w:date="2022-01-04T22:28:00Z">
            <w:rPr>
              <w:lang w:eastAsia="zh-CN"/>
            </w:rPr>
          </w:rPrChange>
        </w:rPr>
        <w:t>笔者继续检验本文的第二个研究假设，即检验影响地方政府政策加码程度的原因，在检验经典理论的基础上，笔者着重识别和检验了地方政府的治理能力的影响。</w:t>
      </w:r>
    </w:p>
    <w:p w14:paraId="50D6C740" w14:textId="77777777" w:rsidR="00977E4B" w:rsidRPr="00993FFA" w:rsidRDefault="006C0E77">
      <w:pPr>
        <w:rPr>
          <w:color w:val="000000" w:themeColor="text1"/>
          <w:rPrChange w:id="2466" w:author="Yufei Sun" w:date="2022-01-04T22:28:00Z">
            <w:rPr/>
          </w:rPrChange>
        </w:rPr>
      </w:pPr>
      <w:r w:rsidRPr="00993FFA">
        <w:rPr>
          <w:noProof/>
          <w:color w:val="000000" w:themeColor="text1"/>
          <w:rPrChange w:id="2467" w:author="Yufei Sun" w:date="2022-01-04T22:28:00Z">
            <w:rPr>
              <w:noProof/>
            </w:rPr>
          </w:rPrChange>
        </w:rPr>
        <w:drawing>
          <wp:inline distT="0" distB="0" distL="0" distR="0" wp14:anchorId="44CAFB7B" wp14:editId="3A1E75BA">
            <wp:extent cx="5943600" cy="3343275"/>
            <wp:effectExtent l="0" t="0" r="0" b="0"/>
            <wp:docPr id="2" name="Picture" descr="Figure 2: 回归结果"/>
            <wp:cNvGraphicFramePr/>
            <a:graphic xmlns:a="http://schemas.openxmlformats.org/drawingml/2006/main">
              <a:graphicData uri="http://schemas.openxmlformats.org/drawingml/2006/picture">
                <pic:pic xmlns:pic="http://schemas.openxmlformats.org/drawingml/2006/picture">
                  <pic:nvPicPr>
                    <pic:cNvPr id="0" name="Picture" descr="../figures/figure1.png"/>
                    <pic:cNvPicPr>
                      <a:picLocks noChangeAspect="1" noChangeArrowheads="1"/>
                    </pic:cNvPicPr>
                  </pic:nvPicPr>
                  <pic:blipFill>
                    <a:blip r:embed="rId17"/>
                    <a:stretch>
                      <a:fillRect/>
                    </a:stretch>
                  </pic:blipFill>
                  <pic:spPr bwMode="auto">
                    <a:xfrm>
                      <a:off x="0" y="0"/>
                      <a:ext cx="5943600" cy="3343275"/>
                    </a:xfrm>
                    <a:prstGeom prst="rect">
                      <a:avLst/>
                    </a:prstGeom>
                    <a:noFill/>
                    <a:ln w="9525">
                      <a:noFill/>
                      <a:headEnd/>
                      <a:tailEnd/>
                    </a:ln>
                  </pic:spPr>
                </pic:pic>
              </a:graphicData>
            </a:graphic>
          </wp:inline>
        </w:drawing>
      </w:r>
    </w:p>
    <w:p w14:paraId="5AA6C049" w14:textId="5C0FD236" w:rsidR="00977E4B" w:rsidRPr="00993FFA" w:rsidRDefault="00B81E18">
      <w:pPr>
        <w:pStyle w:val="ImageCaption"/>
        <w:jc w:val="center"/>
        <w:rPr>
          <w:b/>
          <w:bCs/>
          <w:i w:val="0"/>
          <w:iCs/>
          <w:color w:val="000000" w:themeColor="text1"/>
          <w:lang w:eastAsia="zh-CN"/>
          <w:rPrChange w:id="2468" w:author="Yufei Sun" w:date="2022-01-04T22:28:00Z">
            <w:rPr>
              <w:lang w:eastAsia="zh-CN"/>
            </w:rPr>
          </w:rPrChange>
        </w:rPr>
        <w:pPrChange w:id="2469" w:author="ws952" w:date="2021-11-22T18:04:00Z">
          <w:pPr>
            <w:pStyle w:val="ImageCaption"/>
          </w:pPr>
        </w:pPrChange>
      </w:pPr>
      <w:ins w:id="2470" w:author="ws952" w:date="2021-11-22T18:04:00Z">
        <w:r w:rsidRPr="00993FFA">
          <w:rPr>
            <w:rFonts w:hint="eastAsia"/>
            <w:b/>
            <w:bCs/>
            <w:i w:val="0"/>
            <w:iCs/>
            <w:color w:val="000000" w:themeColor="text1"/>
            <w:lang w:eastAsia="zh-CN"/>
            <w:rPrChange w:id="2471" w:author="Yufei Sun" w:date="2022-01-04T22:28:00Z">
              <w:rPr>
                <w:rFonts w:hint="eastAsia"/>
                <w:lang w:eastAsia="zh-CN"/>
              </w:rPr>
            </w:rPrChange>
          </w:rPr>
          <w:t>图</w:t>
        </w:r>
        <w:r w:rsidRPr="00993FFA">
          <w:rPr>
            <w:b/>
            <w:bCs/>
            <w:i w:val="0"/>
            <w:iCs/>
            <w:color w:val="000000" w:themeColor="text1"/>
            <w:lang w:eastAsia="zh-CN"/>
            <w:rPrChange w:id="2472" w:author="Yufei Sun" w:date="2022-01-04T22:28:00Z">
              <w:rPr>
                <w:lang w:eastAsia="zh-CN"/>
              </w:rPr>
            </w:rPrChange>
          </w:rPr>
          <w:t>2</w:t>
        </w:r>
      </w:ins>
      <w:del w:id="2473" w:author="ws952" w:date="2021-11-22T18:03:00Z">
        <w:r w:rsidR="006C0E77" w:rsidRPr="00993FFA" w:rsidDel="00B81E18">
          <w:rPr>
            <w:b/>
            <w:bCs/>
            <w:i w:val="0"/>
            <w:iCs/>
            <w:color w:val="000000" w:themeColor="text1"/>
            <w:lang w:eastAsia="zh-CN"/>
            <w:rPrChange w:id="2474" w:author="Yufei Sun" w:date="2022-01-04T22:28:00Z">
              <w:rPr>
                <w:lang w:eastAsia="zh-TW"/>
              </w:rPr>
            </w:rPrChange>
          </w:rPr>
          <w:delText>F</w:delText>
        </w:r>
        <w:r w:rsidR="006C0E77" w:rsidRPr="00993FFA" w:rsidDel="00B81E18">
          <w:rPr>
            <w:b/>
            <w:bCs/>
            <w:i w:val="0"/>
            <w:iCs/>
            <w:color w:val="000000" w:themeColor="text1"/>
            <w:lang w:eastAsia="zh-CN"/>
            <w:rPrChange w:id="2475" w:author="Yufei Sun" w:date="2022-01-04T22:28:00Z">
              <w:rPr>
                <w:lang w:eastAsia="zh-CN"/>
              </w:rPr>
            </w:rPrChange>
          </w:rPr>
          <w:delText>igure 2</w:delText>
        </w:r>
      </w:del>
      <w:r w:rsidR="006C0E77" w:rsidRPr="00993FFA">
        <w:rPr>
          <w:b/>
          <w:bCs/>
          <w:i w:val="0"/>
          <w:iCs/>
          <w:color w:val="000000" w:themeColor="text1"/>
          <w:lang w:eastAsia="zh-CN"/>
          <w:rPrChange w:id="2476" w:author="Yufei Sun" w:date="2022-01-04T22:28:00Z">
            <w:rPr>
              <w:lang w:eastAsia="zh-CN"/>
            </w:rPr>
          </w:rPrChange>
        </w:rPr>
        <w:t xml:space="preserve">: </w:t>
      </w:r>
      <w:r w:rsidR="006C0E77" w:rsidRPr="00993FFA">
        <w:rPr>
          <w:rFonts w:hint="eastAsia"/>
          <w:b/>
          <w:bCs/>
          <w:i w:val="0"/>
          <w:iCs/>
          <w:color w:val="000000" w:themeColor="text1"/>
          <w:lang w:eastAsia="zh-CN"/>
          <w:rPrChange w:id="2477" w:author="Yufei Sun" w:date="2022-01-04T22:28:00Z">
            <w:rPr>
              <w:rFonts w:hint="eastAsia"/>
              <w:lang w:eastAsia="zh-CN"/>
            </w:rPr>
          </w:rPrChange>
        </w:rPr>
        <w:t>回归结果</w:t>
      </w:r>
    </w:p>
    <w:p w14:paraId="4A2B88C9" w14:textId="77777777" w:rsidR="00977E4B" w:rsidRPr="00993FFA" w:rsidRDefault="006C0E77">
      <w:pPr>
        <w:pStyle w:val="a0"/>
        <w:ind w:firstLine="480"/>
        <w:rPr>
          <w:color w:val="000000" w:themeColor="text1"/>
          <w:lang w:eastAsia="zh-CN"/>
          <w:rPrChange w:id="2478" w:author="Yufei Sun" w:date="2022-01-04T22:28:00Z">
            <w:rPr>
              <w:lang w:eastAsia="zh-CN"/>
            </w:rPr>
          </w:rPrChange>
        </w:rPr>
      </w:pPr>
      <w:r w:rsidRPr="00993FFA">
        <w:rPr>
          <w:color w:val="000000" w:themeColor="text1"/>
          <w:lang w:eastAsia="zh-CN"/>
          <w:rPrChange w:id="2479" w:author="Yufei Sun" w:date="2022-01-04T22:28:00Z">
            <w:rPr>
              <w:lang w:eastAsia="zh-CN"/>
            </w:rPr>
          </w:rPrChange>
        </w:rPr>
        <w:t>根据上图回归分析的结果，笔者发现，经典理论中的四个压力来源对地方政府疫情防控政策的加码程度仍有较强的解释力，本地疫情压力、同级政府压力、上级政府压力和民</w:t>
      </w:r>
      <w:r w:rsidRPr="00993FFA">
        <w:rPr>
          <w:color w:val="000000" w:themeColor="text1"/>
          <w:lang w:eastAsia="zh-CN"/>
          <w:rPrChange w:id="2480" w:author="Yufei Sun" w:date="2022-01-04T22:28:00Z">
            <w:rPr>
              <w:lang w:eastAsia="zh-CN"/>
            </w:rPr>
          </w:rPrChange>
        </w:rPr>
        <w:lastRenderedPageBreak/>
        <w:t>众压力对地方政府疫情防控政策的加码程度仍有显著影响：在控制其他变量的前提下，本地疫情越严重，地方政府疫情防控政策加码越多；和本地同级城市疫情越严重，地方政府疫情防控政策加码越多；本地所在省份疫情越严重，地方政府疫情防控政策加码越多；民众压力越大，地方政府疫情防控政策加码越少。</w:t>
      </w:r>
    </w:p>
    <w:p w14:paraId="032B5FD0" w14:textId="77777777" w:rsidR="00977E4B" w:rsidRPr="00993FFA" w:rsidRDefault="006C0E77">
      <w:pPr>
        <w:pStyle w:val="a0"/>
        <w:ind w:firstLine="480"/>
        <w:rPr>
          <w:color w:val="000000" w:themeColor="text1"/>
          <w:lang w:eastAsia="zh-CN"/>
          <w:rPrChange w:id="2481" w:author="Yufei Sun" w:date="2022-01-04T22:28:00Z">
            <w:rPr>
              <w:lang w:eastAsia="zh-CN"/>
            </w:rPr>
          </w:rPrChange>
        </w:rPr>
      </w:pPr>
      <w:r w:rsidRPr="00993FFA">
        <w:rPr>
          <w:color w:val="000000" w:themeColor="text1"/>
          <w:lang w:eastAsia="zh-CN"/>
          <w:rPrChange w:id="2482" w:author="Yufei Sun" w:date="2022-01-04T22:28:00Z">
            <w:rPr>
              <w:lang w:eastAsia="zh-CN"/>
            </w:rPr>
          </w:rPrChange>
        </w:rPr>
        <w:t>在此基础上，笔者识别和检验了地方政府的治理能力尤其是数字治理能力的影响，回归分析发现，地方政府的数字治理能力和卫生能力对地方政府疫情防控政策加码程度仍有显著影响：在控制其他变量的前提下，地方政府的数字治理能力越强，地方政府疫情防控政策加码越少；地方政府的卫生能力越强，地方政府疫情防控政策加码越少。即，治理能力是地方政府面对各方压力的减压阀，治理能力越强的地方政府的行政自主性即</w:t>
      </w:r>
      <w:r w:rsidRPr="00993FFA">
        <w:rPr>
          <w:color w:val="000000" w:themeColor="text1"/>
          <w:lang w:eastAsia="zh-CN"/>
          <w:rPrChange w:id="2483" w:author="Yufei Sun" w:date="2022-01-04T22:28:00Z">
            <w:rPr>
              <w:lang w:eastAsia="zh-CN"/>
            </w:rPr>
          </w:rPrChange>
        </w:rPr>
        <w:t>“</w:t>
      </w:r>
      <w:r w:rsidRPr="00993FFA">
        <w:rPr>
          <w:color w:val="000000" w:themeColor="text1"/>
          <w:lang w:eastAsia="zh-CN"/>
          <w:rPrChange w:id="2484" w:author="Yufei Sun" w:date="2022-01-04T22:28:00Z">
            <w:rPr>
              <w:lang w:eastAsia="zh-CN"/>
            </w:rPr>
          </w:rPrChange>
        </w:rPr>
        <w:t>能力空间</w:t>
      </w:r>
      <w:r w:rsidRPr="00993FFA">
        <w:rPr>
          <w:color w:val="000000" w:themeColor="text1"/>
          <w:lang w:eastAsia="zh-CN"/>
          <w:rPrChange w:id="2485" w:author="Yufei Sun" w:date="2022-01-04T22:28:00Z">
            <w:rPr>
              <w:lang w:eastAsia="zh-CN"/>
            </w:rPr>
          </w:rPrChange>
        </w:rPr>
        <w:t>”</w:t>
      </w:r>
      <w:r w:rsidRPr="00993FFA">
        <w:rPr>
          <w:color w:val="000000" w:themeColor="text1"/>
          <w:lang w:eastAsia="zh-CN"/>
          <w:rPrChange w:id="2486" w:author="Yufei Sun" w:date="2022-01-04T22:28:00Z">
            <w:rPr>
              <w:lang w:eastAsia="zh-CN"/>
            </w:rPr>
          </w:rPrChange>
        </w:rPr>
        <w:t>就越大，从而能够较为灵活的处理多方压力和政策加码。</w:t>
      </w:r>
    </w:p>
    <w:p w14:paraId="32076B68" w14:textId="77777777" w:rsidR="00977E4B" w:rsidRPr="00993FFA" w:rsidRDefault="006C0E77">
      <w:pPr>
        <w:pStyle w:val="a0"/>
        <w:ind w:firstLine="480"/>
        <w:rPr>
          <w:color w:val="000000" w:themeColor="text1"/>
          <w:lang w:eastAsia="zh-CN"/>
          <w:rPrChange w:id="2487" w:author="Yufei Sun" w:date="2022-01-04T22:28:00Z">
            <w:rPr>
              <w:lang w:eastAsia="zh-CN"/>
            </w:rPr>
          </w:rPrChange>
        </w:rPr>
      </w:pPr>
      <w:r w:rsidRPr="00993FFA">
        <w:rPr>
          <w:color w:val="000000" w:themeColor="text1"/>
          <w:lang w:eastAsia="zh-CN"/>
          <w:rPrChange w:id="2488" w:author="Yufei Sun" w:date="2022-01-04T22:28:00Z">
            <w:rPr>
              <w:lang w:eastAsia="zh-CN"/>
            </w:rPr>
          </w:rPrChange>
        </w:rPr>
        <w:t>在对变量进行标准化处理后，我们可以比较不同自变量对因变量的影响程度。通过上右图的比较，笔者发现，地方的治理能力尤其是卫生能力，在所有自变量中对地方政府疫情防控政策的加码程度影响最大；地方的数字治理能力对地方政府疫情防控政策的加码程度也有较大影响。</w:t>
      </w:r>
    </w:p>
    <w:p w14:paraId="61B03B24" w14:textId="77777777" w:rsidR="00977E4B" w:rsidRPr="00993FFA" w:rsidRDefault="006C0E77">
      <w:pPr>
        <w:pStyle w:val="1"/>
      </w:pPr>
      <w:bookmarkStart w:id="2489" w:name="总结与讨论"/>
      <w:bookmarkEnd w:id="1882"/>
      <w:bookmarkEnd w:id="2463"/>
      <w:commentRangeStart w:id="2490"/>
      <w:commentRangeStart w:id="2491"/>
      <w:proofErr w:type="spellStart"/>
      <w:r w:rsidRPr="00993FFA">
        <w:t>总结与讨论</w:t>
      </w:r>
      <w:commentRangeEnd w:id="2490"/>
      <w:proofErr w:type="spellEnd"/>
      <w:r w:rsidR="005E59BE" w:rsidRPr="00993FFA">
        <w:rPr>
          <w:rStyle w:val="af5"/>
          <w:rFonts w:asciiTheme="minorHAnsi" w:eastAsiaTheme="minorEastAsia" w:hAnsiTheme="minorHAnsi" w:cstheme="minorBidi"/>
          <w:b w:val="0"/>
          <w:bCs w:val="0"/>
          <w:rPrChange w:id="2492" w:author="Yufei Sun" w:date="2022-01-04T22:28:00Z">
            <w:rPr>
              <w:rStyle w:val="af5"/>
              <w:rFonts w:asciiTheme="minorHAnsi" w:eastAsiaTheme="minorEastAsia" w:hAnsiTheme="minorHAnsi" w:cstheme="minorBidi"/>
              <w:b w:val="0"/>
              <w:bCs w:val="0"/>
              <w:color w:val="auto"/>
            </w:rPr>
          </w:rPrChange>
        </w:rPr>
        <w:commentReference w:id="2490"/>
      </w:r>
      <w:commentRangeEnd w:id="2491"/>
      <w:r w:rsidR="00B81E18" w:rsidRPr="00993FFA">
        <w:rPr>
          <w:rStyle w:val="af5"/>
          <w:rFonts w:asciiTheme="minorHAnsi" w:eastAsiaTheme="minorEastAsia" w:hAnsiTheme="minorHAnsi" w:cstheme="minorBidi"/>
          <w:b w:val="0"/>
          <w:bCs w:val="0"/>
          <w:rPrChange w:id="2493" w:author="Yufei Sun" w:date="2022-01-04T22:28:00Z">
            <w:rPr>
              <w:rStyle w:val="af5"/>
              <w:rFonts w:asciiTheme="minorHAnsi" w:eastAsiaTheme="minorEastAsia" w:hAnsiTheme="minorHAnsi" w:cstheme="minorBidi"/>
              <w:b w:val="0"/>
              <w:bCs w:val="0"/>
              <w:color w:val="auto"/>
            </w:rPr>
          </w:rPrChange>
        </w:rPr>
        <w:commentReference w:id="2491"/>
      </w:r>
    </w:p>
    <w:p w14:paraId="40D9B410" w14:textId="1D5AD203" w:rsidR="00977E4B" w:rsidRPr="00993FFA" w:rsidDel="00A67982" w:rsidRDefault="00A67982">
      <w:pPr>
        <w:pStyle w:val="a0"/>
        <w:ind w:firstLine="480"/>
        <w:rPr>
          <w:del w:id="2494" w:author="Yufei Sun" w:date="2021-11-22T15:00:00Z"/>
          <w:color w:val="000000" w:themeColor="text1"/>
          <w:lang w:eastAsia="zh-CN"/>
          <w:rPrChange w:id="2495" w:author="Yufei Sun" w:date="2022-01-04T22:28:00Z">
            <w:rPr>
              <w:del w:id="2496" w:author="Yufei Sun" w:date="2021-11-22T15:00:00Z"/>
              <w:lang w:eastAsia="zh-CN"/>
            </w:rPr>
          </w:rPrChange>
        </w:rPr>
        <w:pPrChange w:id="2497" w:author="Yufei Sun" w:date="2021-11-22T15:04:00Z">
          <w:pPr>
            <w:pStyle w:val="FirstParagraph"/>
            <w:ind w:firstLine="480"/>
          </w:pPr>
        </w:pPrChange>
      </w:pPr>
      <w:ins w:id="2498" w:author="Yufei Sun" w:date="2021-11-22T15:00:00Z">
        <w:r w:rsidRPr="00993FFA">
          <w:rPr>
            <w:color w:val="000000" w:themeColor="text1"/>
            <w:lang w:eastAsia="zh-CN"/>
            <w:rPrChange w:id="2499" w:author="Yufei Sun" w:date="2022-01-04T22:28:00Z">
              <w:rPr>
                <w:lang w:eastAsia="zh-CN"/>
              </w:rPr>
            </w:rPrChange>
          </w:rPr>
          <w:t>“</w:t>
        </w:r>
        <w:r w:rsidRPr="00993FFA">
          <w:rPr>
            <w:color w:val="000000" w:themeColor="text1"/>
            <w:lang w:eastAsia="zh-CN"/>
            <w:rPrChange w:id="2500" w:author="Yufei Sun" w:date="2022-01-04T22:28:00Z">
              <w:rPr>
                <w:lang w:eastAsia="zh-CN"/>
              </w:rPr>
            </w:rPrChange>
          </w:rPr>
          <w:t>压力型体制</w:t>
        </w:r>
        <w:r w:rsidRPr="00993FFA">
          <w:rPr>
            <w:color w:val="000000" w:themeColor="text1"/>
            <w:lang w:eastAsia="zh-CN"/>
            <w:rPrChange w:id="2501" w:author="Yufei Sun" w:date="2022-01-04T22:28:00Z">
              <w:rPr>
                <w:lang w:eastAsia="zh-CN"/>
              </w:rPr>
            </w:rPrChange>
          </w:rPr>
          <w:t>”</w:t>
        </w:r>
        <w:r w:rsidRPr="00993FFA">
          <w:rPr>
            <w:color w:val="000000" w:themeColor="text1"/>
            <w:lang w:eastAsia="zh-CN"/>
            <w:rPrChange w:id="2502" w:author="Yufei Sun" w:date="2022-01-04T22:28:00Z">
              <w:rPr>
                <w:lang w:eastAsia="zh-CN"/>
              </w:rPr>
            </w:rPrChange>
          </w:rPr>
          <w:t>作为对中国地方治理实践的理论描绘，得到了国内外学者的广泛关注和讨论，不仅生动的描述了中国地方治理的压力和动力，还能够对</w:t>
        </w:r>
        <w:r w:rsidRPr="00993FFA">
          <w:rPr>
            <w:color w:val="000000" w:themeColor="text1"/>
            <w:lang w:eastAsia="zh-CN"/>
            <w:rPrChange w:id="2503" w:author="Yufei Sun" w:date="2022-01-04T22:28:00Z">
              <w:rPr>
                <w:lang w:eastAsia="zh-CN"/>
              </w:rPr>
            </w:rPrChange>
          </w:rPr>
          <w:t>“</w:t>
        </w:r>
        <w:r w:rsidRPr="00993FFA">
          <w:rPr>
            <w:color w:val="000000" w:themeColor="text1"/>
            <w:lang w:eastAsia="zh-CN"/>
            <w:rPrChange w:id="2504" w:author="Yufei Sun" w:date="2022-01-04T22:28:00Z">
              <w:rPr>
                <w:lang w:eastAsia="zh-CN"/>
              </w:rPr>
            </w:rPrChange>
          </w:rPr>
          <w:t>目标责任制</w:t>
        </w:r>
        <w:r w:rsidRPr="00993FFA">
          <w:rPr>
            <w:color w:val="000000" w:themeColor="text1"/>
            <w:lang w:eastAsia="zh-CN"/>
            <w:rPrChange w:id="2505" w:author="Yufei Sun" w:date="2022-01-04T22:28:00Z">
              <w:rPr>
                <w:lang w:eastAsia="zh-CN"/>
              </w:rPr>
            </w:rPrChange>
          </w:rPr>
          <w:t>”</w:t>
        </w:r>
        <w:r w:rsidRPr="00993FFA">
          <w:rPr>
            <w:color w:val="000000" w:themeColor="text1"/>
            <w:lang w:eastAsia="zh-CN"/>
            <w:rPrChange w:id="2506" w:author="Yufei Sun" w:date="2022-01-04T22:28:00Z">
              <w:rPr>
                <w:lang w:eastAsia="zh-CN"/>
              </w:rPr>
            </w:rPrChange>
          </w:rPr>
          <w:t>、</w:t>
        </w:r>
        <w:r w:rsidRPr="00993FFA">
          <w:rPr>
            <w:color w:val="000000" w:themeColor="text1"/>
            <w:lang w:eastAsia="zh-CN"/>
            <w:rPrChange w:id="2507" w:author="Yufei Sun" w:date="2022-01-04T22:28:00Z">
              <w:rPr>
                <w:lang w:eastAsia="zh-CN"/>
              </w:rPr>
            </w:rPrChange>
          </w:rPr>
          <w:t>“</w:t>
        </w:r>
        <w:r w:rsidRPr="00993FFA">
          <w:rPr>
            <w:color w:val="000000" w:themeColor="text1"/>
            <w:lang w:eastAsia="zh-CN"/>
            <w:rPrChange w:id="2508" w:author="Yufei Sun" w:date="2022-01-04T22:28:00Z">
              <w:rPr>
                <w:lang w:eastAsia="zh-CN"/>
              </w:rPr>
            </w:rPrChange>
          </w:rPr>
          <w:t>项目制</w:t>
        </w:r>
        <w:r w:rsidRPr="00993FFA">
          <w:rPr>
            <w:color w:val="000000" w:themeColor="text1"/>
            <w:lang w:eastAsia="zh-CN"/>
            <w:rPrChange w:id="2509" w:author="Yufei Sun" w:date="2022-01-04T22:28:00Z">
              <w:rPr>
                <w:lang w:eastAsia="zh-CN"/>
              </w:rPr>
            </w:rPrChange>
          </w:rPr>
          <w:t>”</w:t>
        </w:r>
        <w:r w:rsidRPr="00993FFA">
          <w:rPr>
            <w:color w:val="000000" w:themeColor="text1"/>
            <w:lang w:eastAsia="zh-CN"/>
            <w:rPrChange w:id="2510" w:author="Yufei Sun" w:date="2022-01-04T22:28:00Z">
              <w:rPr>
                <w:lang w:eastAsia="zh-CN"/>
              </w:rPr>
            </w:rPrChange>
          </w:rPr>
          <w:t>和</w:t>
        </w:r>
        <w:r w:rsidRPr="00993FFA">
          <w:rPr>
            <w:color w:val="000000" w:themeColor="text1"/>
            <w:lang w:eastAsia="zh-CN"/>
            <w:rPrChange w:id="2511" w:author="Yufei Sun" w:date="2022-01-04T22:28:00Z">
              <w:rPr>
                <w:lang w:eastAsia="zh-CN"/>
              </w:rPr>
            </w:rPrChange>
          </w:rPr>
          <w:t>“</w:t>
        </w:r>
        <w:r w:rsidRPr="00993FFA">
          <w:rPr>
            <w:color w:val="000000" w:themeColor="text1"/>
            <w:lang w:eastAsia="zh-CN"/>
            <w:rPrChange w:id="2512" w:author="Yufei Sun" w:date="2022-01-04T22:28:00Z">
              <w:rPr>
                <w:lang w:eastAsia="zh-CN"/>
              </w:rPr>
            </w:rPrChange>
          </w:rPr>
          <w:t>行政发包制</w:t>
        </w:r>
        <w:r w:rsidRPr="00993FFA">
          <w:rPr>
            <w:color w:val="000000" w:themeColor="text1"/>
            <w:lang w:eastAsia="zh-CN"/>
            <w:rPrChange w:id="2513" w:author="Yufei Sun" w:date="2022-01-04T22:28:00Z">
              <w:rPr>
                <w:lang w:eastAsia="zh-CN"/>
              </w:rPr>
            </w:rPrChange>
          </w:rPr>
          <w:t xml:space="preserve">” </w:t>
        </w:r>
        <w:r w:rsidRPr="00993FFA">
          <w:rPr>
            <w:color w:val="000000" w:themeColor="text1"/>
            <w:lang w:eastAsia="zh-CN"/>
            <w:rPrChange w:id="2514" w:author="Yufei Sun" w:date="2022-01-04T22:28:00Z">
              <w:rPr>
                <w:lang w:eastAsia="zh-CN"/>
              </w:rPr>
            </w:rPrChange>
          </w:rPr>
          <w:t>等一些富有解释力的概念进行较好地整合。</w:t>
        </w:r>
      </w:ins>
      <w:del w:id="2515" w:author="Yufei Sun" w:date="2021-11-22T14:56:00Z">
        <w:r w:rsidR="006C0E77" w:rsidRPr="00993FFA" w:rsidDel="00A67982">
          <w:rPr>
            <w:color w:val="000000" w:themeColor="text1"/>
            <w:lang w:eastAsia="zh-CN"/>
            <w:rPrChange w:id="2516" w:author="Yufei Sun" w:date="2022-01-04T22:28:00Z">
              <w:rPr>
                <w:lang w:eastAsia="zh-CN"/>
              </w:rPr>
            </w:rPrChange>
          </w:rPr>
          <w:delText>近年来，</w:delText>
        </w:r>
      </w:del>
      <w:del w:id="2517" w:author="Yufei Sun" w:date="2021-11-22T15:00:00Z">
        <w:r w:rsidR="006C0E77" w:rsidRPr="00993FFA" w:rsidDel="00A67982">
          <w:rPr>
            <w:color w:val="000000" w:themeColor="text1"/>
            <w:lang w:eastAsia="zh-CN"/>
            <w:rPrChange w:id="2518" w:author="Yufei Sun" w:date="2022-01-04T22:28:00Z">
              <w:rPr>
                <w:lang w:eastAsia="zh-CN"/>
              </w:rPr>
            </w:rPrChange>
          </w:rPr>
          <w:delText>作为国家治理的核心环节，地方治理受到学者广泛的关注。</w:delText>
        </w:r>
      </w:del>
      <w:ins w:id="2519" w:author="Yufei Sun" w:date="2021-11-22T14:56:00Z">
        <w:r w:rsidRPr="00993FFA">
          <w:rPr>
            <w:rFonts w:hint="eastAsia"/>
            <w:color w:val="000000" w:themeColor="text1"/>
            <w:lang w:eastAsia="zh-CN"/>
            <w:rPrChange w:id="2520" w:author="Yufei Sun" w:date="2022-01-04T22:28:00Z">
              <w:rPr>
                <w:rFonts w:hint="eastAsia"/>
                <w:lang w:eastAsia="zh-CN"/>
              </w:rPr>
            </w:rPrChange>
          </w:rPr>
          <w:t>十八大以来</w:t>
        </w:r>
        <w:r w:rsidRPr="00993FFA">
          <w:rPr>
            <w:color w:val="000000" w:themeColor="text1"/>
            <w:lang w:eastAsia="zh-CN"/>
            <w:rPrChange w:id="2521" w:author="Yufei Sun" w:date="2022-01-04T22:28:00Z">
              <w:rPr>
                <w:lang w:eastAsia="zh-CN"/>
              </w:rPr>
            </w:rPrChange>
          </w:rPr>
          <w:t>，党和政府推动了一系列重大的政治体制改革，</w:t>
        </w:r>
      </w:ins>
      <w:ins w:id="2522" w:author="Yufei Sun" w:date="2021-11-22T14:57:00Z">
        <w:r w:rsidRPr="00993FFA">
          <w:rPr>
            <w:color w:val="000000" w:themeColor="text1"/>
            <w:lang w:eastAsia="zh-CN"/>
            <w:rPrChange w:id="2523" w:author="Yufei Sun" w:date="2022-01-04T22:28:00Z">
              <w:rPr>
                <w:lang w:eastAsia="zh-CN"/>
              </w:rPr>
            </w:rPrChange>
          </w:rPr>
          <w:t>深刻得改变了</w:t>
        </w:r>
        <w:r w:rsidRPr="00993FFA">
          <w:rPr>
            <w:rFonts w:hint="eastAsia"/>
            <w:color w:val="000000" w:themeColor="text1"/>
            <w:lang w:eastAsia="zh-CN"/>
            <w:rPrChange w:id="2524" w:author="Yufei Sun" w:date="2022-01-04T22:28:00Z">
              <w:rPr>
                <w:rFonts w:hint="eastAsia"/>
                <w:lang w:eastAsia="zh-CN"/>
              </w:rPr>
            </w:rPrChange>
          </w:rPr>
          <w:t>中央地方政府之间的互动关系，</w:t>
        </w:r>
      </w:ins>
      <w:ins w:id="2525" w:author="Yufei Sun" w:date="2021-11-22T14:56:00Z">
        <w:r w:rsidRPr="00993FFA">
          <w:rPr>
            <w:rFonts w:hint="eastAsia"/>
            <w:color w:val="000000" w:themeColor="text1"/>
            <w:lang w:eastAsia="zh-CN"/>
            <w:rPrChange w:id="2526" w:author="Yufei Sun" w:date="2022-01-04T22:28:00Z">
              <w:rPr>
                <w:rFonts w:hint="eastAsia"/>
                <w:lang w:eastAsia="zh-CN"/>
              </w:rPr>
            </w:rPrChange>
          </w:rPr>
          <w:t>形成了</w:t>
        </w:r>
        <w:r w:rsidRPr="00993FFA">
          <w:rPr>
            <w:color w:val="000000" w:themeColor="text1"/>
            <w:lang w:eastAsia="zh-CN"/>
            <w:rPrChange w:id="2527" w:author="Yufei Sun" w:date="2022-01-04T22:28:00Z">
              <w:rPr>
                <w:lang w:eastAsia="zh-CN"/>
              </w:rPr>
            </w:rPrChange>
          </w:rPr>
          <w:t>“</w:t>
        </w:r>
        <w:r w:rsidRPr="00993FFA">
          <w:rPr>
            <w:color w:val="000000" w:themeColor="text1"/>
            <w:lang w:eastAsia="zh-CN"/>
            <w:rPrChange w:id="2528" w:author="Yufei Sun" w:date="2022-01-04T22:28:00Z">
              <w:rPr>
                <w:lang w:eastAsia="zh-CN"/>
              </w:rPr>
            </w:rPrChange>
          </w:rPr>
          <w:t>强监督、弱激励、硬指标</w:t>
        </w:r>
        <w:r w:rsidRPr="00993FFA">
          <w:rPr>
            <w:color w:val="000000" w:themeColor="text1"/>
            <w:lang w:eastAsia="zh-CN"/>
            <w:rPrChange w:id="2529" w:author="Yufei Sun" w:date="2022-01-04T22:28:00Z">
              <w:rPr>
                <w:lang w:eastAsia="zh-CN"/>
              </w:rPr>
            </w:rPrChange>
          </w:rPr>
          <w:t>”</w:t>
        </w:r>
        <w:r w:rsidRPr="00993FFA">
          <w:rPr>
            <w:color w:val="000000" w:themeColor="text1"/>
            <w:lang w:eastAsia="zh-CN"/>
            <w:rPrChange w:id="2530" w:author="Yufei Sun" w:date="2022-01-04T22:28:00Z">
              <w:rPr>
                <w:lang w:eastAsia="zh-CN"/>
              </w:rPr>
            </w:rPrChange>
          </w:rPr>
          <w:t>的地方治理</w:t>
        </w:r>
      </w:ins>
      <w:ins w:id="2531" w:author="Yufei Sun" w:date="2021-11-22T14:58:00Z">
        <w:r w:rsidRPr="00993FFA">
          <w:rPr>
            <w:rFonts w:hint="eastAsia"/>
            <w:color w:val="000000" w:themeColor="text1"/>
            <w:lang w:eastAsia="zh-CN"/>
            <w:rPrChange w:id="2532" w:author="Yufei Sun" w:date="2022-01-04T22:28:00Z">
              <w:rPr>
                <w:rFonts w:hint="eastAsia"/>
                <w:lang w:eastAsia="zh-CN"/>
              </w:rPr>
            </w:rPrChange>
          </w:rPr>
          <w:t>环境</w:t>
        </w:r>
      </w:ins>
      <w:ins w:id="2533" w:author="Yufei Sun" w:date="2021-11-22T14:57:00Z">
        <w:r w:rsidRPr="00993FFA">
          <w:rPr>
            <w:rFonts w:hint="eastAsia"/>
            <w:color w:val="000000" w:themeColor="text1"/>
            <w:lang w:eastAsia="zh-CN"/>
            <w:rPrChange w:id="2534" w:author="Yufei Sun" w:date="2022-01-04T22:28:00Z">
              <w:rPr>
                <w:rFonts w:hint="eastAsia"/>
                <w:lang w:eastAsia="zh-CN"/>
              </w:rPr>
            </w:rPrChange>
          </w:rPr>
          <w:t>。</w:t>
        </w:r>
      </w:ins>
      <w:del w:id="2535" w:author="Yufei Sun" w:date="2021-11-22T15:00:00Z">
        <w:r w:rsidR="006C0E77" w:rsidRPr="00993FFA" w:rsidDel="00A67982">
          <w:rPr>
            <w:color w:val="000000" w:themeColor="text1"/>
            <w:lang w:eastAsia="zh-CN"/>
            <w:rPrChange w:id="2536" w:author="Yufei Sun" w:date="2022-01-04T22:28:00Z">
              <w:rPr>
                <w:lang w:eastAsia="zh-CN"/>
              </w:rPr>
            </w:rPrChange>
          </w:rPr>
          <w:delText>“</w:delText>
        </w:r>
        <w:r w:rsidR="006C0E77" w:rsidRPr="00993FFA" w:rsidDel="00A67982">
          <w:rPr>
            <w:color w:val="000000" w:themeColor="text1"/>
            <w:lang w:eastAsia="zh-CN"/>
            <w:rPrChange w:id="2537" w:author="Yufei Sun" w:date="2022-01-04T22:28:00Z">
              <w:rPr>
                <w:lang w:eastAsia="zh-CN"/>
              </w:rPr>
            </w:rPrChange>
          </w:rPr>
          <w:delText>压力型体制</w:delText>
        </w:r>
        <w:r w:rsidR="006C0E77" w:rsidRPr="00993FFA" w:rsidDel="00A67982">
          <w:rPr>
            <w:color w:val="000000" w:themeColor="text1"/>
            <w:lang w:eastAsia="zh-CN"/>
            <w:rPrChange w:id="2538" w:author="Yufei Sun" w:date="2022-01-04T22:28:00Z">
              <w:rPr>
                <w:lang w:eastAsia="zh-CN"/>
              </w:rPr>
            </w:rPrChange>
          </w:rPr>
          <w:delText>”</w:delText>
        </w:r>
        <w:r w:rsidR="006C0E77" w:rsidRPr="00993FFA" w:rsidDel="00A67982">
          <w:rPr>
            <w:color w:val="000000" w:themeColor="text1"/>
            <w:lang w:eastAsia="zh-CN"/>
            <w:rPrChange w:id="2539" w:author="Yufei Sun" w:date="2022-01-04T22:28:00Z">
              <w:rPr>
                <w:lang w:eastAsia="zh-CN"/>
              </w:rPr>
            </w:rPrChange>
          </w:rPr>
          <w:delText>作为对中国地方治理实践的理论描绘，得到了国内外学者的广泛关注和讨论，不仅生动的描述了中国地方治理的压力和动力，还能够对</w:delText>
        </w:r>
        <w:r w:rsidR="006C0E77" w:rsidRPr="00993FFA" w:rsidDel="00A67982">
          <w:rPr>
            <w:color w:val="000000" w:themeColor="text1"/>
            <w:lang w:eastAsia="zh-CN"/>
            <w:rPrChange w:id="2540" w:author="Yufei Sun" w:date="2022-01-04T22:28:00Z">
              <w:rPr>
                <w:lang w:eastAsia="zh-CN"/>
              </w:rPr>
            </w:rPrChange>
          </w:rPr>
          <w:delText>“</w:delText>
        </w:r>
        <w:r w:rsidR="006C0E77" w:rsidRPr="00993FFA" w:rsidDel="00A67982">
          <w:rPr>
            <w:color w:val="000000" w:themeColor="text1"/>
            <w:lang w:eastAsia="zh-CN"/>
            <w:rPrChange w:id="2541" w:author="Yufei Sun" w:date="2022-01-04T22:28:00Z">
              <w:rPr>
                <w:lang w:eastAsia="zh-CN"/>
              </w:rPr>
            </w:rPrChange>
          </w:rPr>
          <w:delText>目标责任制</w:delText>
        </w:r>
        <w:r w:rsidR="006C0E77" w:rsidRPr="00993FFA" w:rsidDel="00A67982">
          <w:rPr>
            <w:color w:val="000000" w:themeColor="text1"/>
            <w:lang w:eastAsia="zh-CN"/>
            <w:rPrChange w:id="2542" w:author="Yufei Sun" w:date="2022-01-04T22:28:00Z">
              <w:rPr>
                <w:lang w:eastAsia="zh-CN"/>
              </w:rPr>
            </w:rPrChange>
          </w:rPr>
          <w:delText>”</w:delText>
        </w:r>
        <w:r w:rsidR="006C0E77" w:rsidRPr="00993FFA" w:rsidDel="00A67982">
          <w:rPr>
            <w:color w:val="000000" w:themeColor="text1"/>
            <w:lang w:eastAsia="zh-CN"/>
            <w:rPrChange w:id="2543" w:author="Yufei Sun" w:date="2022-01-04T22:28:00Z">
              <w:rPr>
                <w:lang w:eastAsia="zh-CN"/>
              </w:rPr>
            </w:rPrChange>
          </w:rPr>
          <w:delText>、</w:delText>
        </w:r>
        <w:r w:rsidR="006C0E77" w:rsidRPr="00993FFA" w:rsidDel="00A67982">
          <w:rPr>
            <w:color w:val="000000" w:themeColor="text1"/>
            <w:lang w:eastAsia="zh-CN"/>
            <w:rPrChange w:id="2544" w:author="Yufei Sun" w:date="2022-01-04T22:28:00Z">
              <w:rPr>
                <w:lang w:eastAsia="zh-CN"/>
              </w:rPr>
            </w:rPrChange>
          </w:rPr>
          <w:delText>“</w:delText>
        </w:r>
        <w:r w:rsidR="006C0E77" w:rsidRPr="00993FFA" w:rsidDel="00A67982">
          <w:rPr>
            <w:color w:val="000000" w:themeColor="text1"/>
            <w:lang w:eastAsia="zh-CN"/>
            <w:rPrChange w:id="2545" w:author="Yufei Sun" w:date="2022-01-04T22:28:00Z">
              <w:rPr>
                <w:lang w:eastAsia="zh-CN"/>
              </w:rPr>
            </w:rPrChange>
          </w:rPr>
          <w:delText>项目制</w:delText>
        </w:r>
        <w:r w:rsidR="006C0E77" w:rsidRPr="00993FFA" w:rsidDel="00A67982">
          <w:rPr>
            <w:color w:val="000000" w:themeColor="text1"/>
            <w:lang w:eastAsia="zh-CN"/>
            <w:rPrChange w:id="2546" w:author="Yufei Sun" w:date="2022-01-04T22:28:00Z">
              <w:rPr>
                <w:lang w:eastAsia="zh-CN"/>
              </w:rPr>
            </w:rPrChange>
          </w:rPr>
          <w:delText>”</w:delText>
        </w:r>
        <w:r w:rsidR="006C0E77" w:rsidRPr="00993FFA" w:rsidDel="00A67982">
          <w:rPr>
            <w:color w:val="000000" w:themeColor="text1"/>
            <w:lang w:eastAsia="zh-CN"/>
            <w:rPrChange w:id="2547" w:author="Yufei Sun" w:date="2022-01-04T22:28:00Z">
              <w:rPr>
                <w:lang w:eastAsia="zh-CN"/>
              </w:rPr>
            </w:rPrChange>
          </w:rPr>
          <w:delText>和</w:delText>
        </w:r>
        <w:r w:rsidR="006C0E77" w:rsidRPr="00993FFA" w:rsidDel="00A67982">
          <w:rPr>
            <w:color w:val="000000" w:themeColor="text1"/>
            <w:lang w:eastAsia="zh-CN"/>
            <w:rPrChange w:id="2548" w:author="Yufei Sun" w:date="2022-01-04T22:28:00Z">
              <w:rPr>
                <w:lang w:eastAsia="zh-CN"/>
              </w:rPr>
            </w:rPrChange>
          </w:rPr>
          <w:delText>“</w:delText>
        </w:r>
        <w:r w:rsidR="006C0E77" w:rsidRPr="00993FFA" w:rsidDel="00A67982">
          <w:rPr>
            <w:color w:val="000000" w:themeColor="text1"/>
            <w:lang w:eastAsia="zh-CN"/>
            <w:rPrChange w:id="2549" w:author="Yufei Sun" w:date="2022-01-04T22:28:00Z">
              <w:rPr>
                <w:lang w:eastAsia="zh-CN"/>
              </w:rPr>
            </w:rPrChange>
          </w:rPr>
          <w:delText>行政发包制</w:delText>
        </w:r>
        <w:r w:rsidR="006C0E77" w:rsidRPr="00993FFA" w:rsidDel="00A67982">
          <w:rPr>
            <w:color w:val="000000" w:themeColor="text1"/>
            <w:lang w:eastAsia="zh-CN"/>
            <w:rPrChange w:id="2550" w:author="Yufei Sun" w:date="2022-01-04T22:28:00Z">
              <w:rPr>
                <w:lang w:eastAsia="zh-CN"/>
              </w:rPr>
            </w:rPrChange>
          </w:rPr>
          <w:delText xml:space="preserve">” </w:delText>
        </w:r>
        <w:r w:rsidR="006C0E77" w:rsidRPr="00993FFA" w:rsidDel="00A67982">
          <w:rPr>
            <w:color w:val="000000" w:themeColor="text1"/>
            <w:lang w:eastAsia="zh-CN"/>
            <w:rPrChange w:id="2551" w:author="Yufei Sun" w:date="2022-01-04T22:28:00Z">
              <w:rPr>
                <w:lang w:eastAsia="zh-CN"/>
              </w:rPr>
            </w:rPrChange>
          </w:rPr>
          <w:delText>等一些富有解释力的概念进行较好地整合。</w:delText>
        </w:r>
      </w:del>
    </w:p>
    <w:p w14:paraId="7ADD976F" w14:textId="1EF2EAB1" w:rsidR="00977E4B" w:rsidRPr="00993FFA" w:rsidRDefault="006C0E77">
      <w:pPr>
        <w:pStyle w:val="a0"/>
        <w:ind w:firstLine="480"/>
        <w:rPr>
          <w:color w:val="000000" w:themeColor="text1"/>
          <w:lang w:eastAsia="zh-CN"/>
          <w:rPrChange w:id="2552" w:author="Yufei Sun" w:date="2022-01-04T22:28:00Z">
            <w:rPr>
              <w:lang w:eastAsia="zh-CN"/>
            </w:rPr>
          </w:rPrChange>
        </w:rPr>
      </w:pPr>
      <w:del w:id="2553" w:author="Yufei Sun" w:date="2021-11-22T14:55:00Z">
        <w:r w:rsidRPr="00993FFA" w:rsidDel="00C14D65">
          <w:rPr>
            <w:rFonts w:hint="eastAsia"/>
            <w:color w:val="000000" w:themeColor="text1"/>
            <w:lang w:eastAsia="zh-CN"/>
            <w:rPrChange w:id="2554" w:author="Yufei Sun" w:date="2022-01-04T22:28:00Z">
              <w:rPr>
                <w:rFonts w:hint="eastAsia"/>
                <w:lang w:eastAsia="zh-CN"/>
              </w:rPr>
            </w:rPrChange>
          </w:rPr>
          <w:delText>中国共产党第十八次全国代表大会以来</w:delText>
        </w:r>
      </w:del>
      <w:del w:id="2555" w:author="Yufei Sun" w:date="2021-11-22T15:01:00Z">
        <w:r w:rsidRPr="00993FFA" w:rsidDel="00A67982">
          <w:rPr>
            <w:color w:val="000000" w:themeColor="text1"/>
            <w:lang w:eastAsia="zh-CN"/>
            <w:rPrChange w:id="2556" w:author="Yufei Sun" w:date="2022-01-04T22:28:00Z">
              <w:rPr>
                <w:lang w:eastAsia="zh-CN"/>
              </w:rPr>
            </w:rPrChange>
          </w:rPr>
          <w:delText>，党和政府推动了一系列重大的政治体制改革，</w:delText>
        </w:r>
        <w:r w:rsidRPr="00993FFA" w:rsidDel="00A67982">
          <w:rPr>
            <w:color w:val="000000" w:themeColor="text1"/>
            <w:lang w:eastAsia="zh-CN"/>
            <w:rPrChange w:id="2557" w:author="Yufei Sun" w:date="2022-01-04T22:28:00Z">
              <w:rPr>
                <w:lang w:eastAsia="zh-CN"/>
              </w:rPr>
            </w:rPrChange>
          </w:rPr>
          <w:delText>“</w:delText>
        </w:r>
        <w:r w:rsidRPr="00993FFA" w:rsidDel="00A67982">
          <w:rPr>
            <w:color w:val="000000" w:themeColor="text1"/>
            <w:lang w:eastAsia="zh-CN"/>
            <w:rPrChange w:id="2558" w:author="Yufei Sun" w:date="2022-01-04T22:28:00Z">
              <w:rPr>
                <w:lang w:eastAsia="zh-CN"/>
              </w:rPr>
            </w:rPrChange>
          </w:rPr>
          <w:delText>强监督、弱激励、硬指标</w:delText>
        </w:r>
        <w:r w:rsidRPr="00993FFA" w:rsidDel="00A67982">
          <w:rPr>
            <w:color w:val="000000" w:themeColor="text1"/>
            <w:lang w:eastAsia="zh-CN"/>
            <w:rPrChange w:id="2559" w:author="Yufei Sun" w:date="2022-01-04T22:28:00Z">
              <w:rPr>
                <w:lang w:eastAsia="zh-CN"/>
              </w:rPr>
            </w:rPrChange>
          </w:rPr>
          <w:delText>”</w:delText>
        </w:r>
        <w:r w:rsidRPr="00993FFA" w:rsidDel="00A67982">
          <w:rPr>
            <w:color w:val="000000" w:themeColor="text1"/>
            <w:lang w:eastAsia="zh-CN"/>
            <w:rPrChange w:id="2560" w:author="Yufei Sun" w:date="2022-01-04T22:28:00Z">
              <w:rPr>
                <w:lang w:eastAsia="zh-CN"/>
              </w:rPr>
            </w:rPrChange>
          </w:rPr>
          <w:delText>的地方治理氛围，深刻得改变了压力型体制的运行环境。</w:delText>
        </w:r>
      </w:del>
      <w:r w:rsidRPr="00993FFA">
        <w:rPr>
          <w:color w:val="000000" w:themeColor="text1"/>
          <w:lang w:eastAsia="zh-CN"/>
          <w:rPrChange w:id="2561" w:author="Yufei Sun" w:date="2022-01-04T22:28:00Z">
            <w:rPr>
              <w:lang w:eastAsia="zh-CN"/>
            </w:rPr>
          </w:rPrChange>
        </w:rPr>
        <w:t>在这一改革进程中，</w:t>
      </w:r>
      <w:r w:rsidRPr="00993FFA">
        <w:rPr>
          <w:color w:val="000000" w:themeColor="text1"/>
          <w:lang w:eastAsia="zh-CN"/>
          <w:rPrChange w:id="2562" w:author="Yufei Sun" w:date="2022-01-04T22:28:00Z">
            <w:rPr>
              <w:lang w:eastAsia="zh-CN"/>
            </w:rPr>
          </w:rPrChange>
        </w:rPr>
        <w:t>“</w:t>
      </w:r>
      <w:r w:rsidRPr="00993FFA">
        <w:rPr>
          <w:color w:val="000000" w:themeColor="text1"/>
          <w:lang w:eastAsia="zh-CN"/>
          <w:rPrChange w:id="2563" w:author="Yufei Sun" w:date="2022-01-04T22:28:00Z">
            <w:rPr>
              <w:lang w:eastAsia="zh-CN"/>
            </w:rPr>
          </w:rPrChange>
        </w:rPr>
        <w:t>压力型体制</w:t>
      </w:r>
      <w:r w:rsidRPr="00993FFA">
        <w:rPr>
          <w:color w:val="000000" w:themeColor="text1"/>
          <w:lang w:eastAsia="zh-CN"/>
          <w:rPrChange w:id="2564" w:author="Yufei Sun" w:date="2022-01-04T22:28:00Z">
            <w:rPr>
              <w:lang w:eastAsia="zh-CN"/>
            </w:rPr>
          </w:rPrChange>
        </w:rPr>
        <w:t>”</w:t>
      </w:r>
      <w:r w:rsidRPr="00993FFA">
        <w:rPr>
          <w:color w:val="000000" w:themeColor="text1"/>
          <w:lang w:eastAsia="zh-CN"/>
          <w:rPrChange w:id="2565" w:author="Yufei Sun" w:date="2022-01-04T22:28:00Z">
            <w:rPr>
              <w:lang w:eastAsia="zh-CN"/>
            </w:rPr>
          </w:rPrChange>
        </w:rPr>
        <w:t>的表现更趋明显，甚至已经被官方话语所接纳</w:t>
      </w:r>
      <w:ins w:id="2566" w:author="Yufei Sun" w:date="2021-11-22T15:03:00Z">
        <w:r w:rsidR="00581F39" w:rsidRPr="00993FFA">
          <w:rPr>
            <w:rFonts w:hint="eastAsia"/>
            <w:color w:val="000000" w:themeColor="text1"/>
            <w:lang w:eastAsia="zh-CN"/>
            <w:rPrChange w:id="2567" w:author="Yufei Sun" w:date="2022-01-04T22:28:00Z">
              <w:rPr>
                <w:rFonts w:hint="eastAsia"/>
                <w:lang w:eastAsia="zh-CN"/>
              </w:rPr>
            </w:rPrChange>
          </w:rPr>
          <w:t>，</w:t>
        </w:r>
      </w:ins>
      <w:del w:id="2568" w:author="Yufei Sun" w:date="2021-11-22T15:03:00Z">
        <w:r w:rsidRPr="00993FFA" w:rsidDel="00581F39">
          <w:rPr>
            <w:color w:val="000000" w:themeColor="text1"/>
            <w:lang w:eastAsia="zh-CN"/>
            <w:rPrChange w:id="2569" w:author="Yufei Sun" w:date="2022-01-04T22:28:00Z">
              <w:rPr>
                <w:lang w:eastAsia="zh-CN"/>
              </w:rPr>
            </w:rPrChange>
          </w:rPr>
          <w:delText>。虽然压力型体制仍然表现出生动的描述力和较强的解释力，</w:delText>
        </w:r>
      </w:del>
      <w:r w:rsidRPr="00993FFA">
        <w:rPr>
          <w:color w:val="000000" w:themeColor="text1"/>
          <w:lang w:eastAsia="zh-CN"/>
          <w:rPrChange w:id="2570" w:author="Yufei Sun" w:date="2022-01-04T22:28:00Z">
            <w:rPr>
              <w:lang w:eastAsia="zh-CN"/>
            </w:rPr>
          </w:rPrChange>
        </w:rPr>
        <w:t>但</w:t>
      </w:r>
      <w:del w:id="2571" w:author="Yufei Sun" w:date="2021-11-22T15:03:00Z">
        <w:r w:rsidRPr="00993FFA" w:rsidDel="00581F39">
          <w:rPr>
            <w:color w:val="000000" w:themeColor="text1"/>
            <w:lang w:eastAsia="zh-CN"/>
            <w:rPrChange w:id="2572" w:author="Yufei Sun" w:date="2022-01-04T22:28:00Z">
              <w:rPr>
                <w:lang w:eastAsia="zh-CN"/>
              </w:rPr>
            </w:rPrChange>
          </w:rPr>
          <w:delText>是</w:delText>
        </w:r>
      </w:del>
      <w:r w:rsidRPr="00993FFA">
        <w:rPr>
          <w:color w:val="000000" w:themeColor="text1"/>
          <w:lang w:eastAsia="zh-CN"/>
          <w:rPrChange w:id="2573" w:author="Yufei Sun" w:date="2022-01-04T22:28:00Z">
            <w:rPr>
              <w:lang w:eastAsia="zh-CN"/>
            </w:rPr>
          </w:rPrChange>
        </w:rPr>
        <w:t>面对新的制度环境</w:t>
      </w:r>
      <w:ins w:id="2574" w:author="Yufei Sun" w:date="2021-11-22T15:01:00Z">
        <w:r w:rsidR="00581F39" w:rsidRPr="00993FFA">
          <w:rPr>
            <w:rFonts w:hint="eastAsia"/>
            <w:color w:val="000000" w:themeColor="text1"/>
            <w:lang w:eastAsia="zh-CN"/>
            <w:rPrChange w:id="2575" w:author="Yufei Sun" w:date="2022-01-04T22:28:00Z">
              <w:rPr>
                <w:rFonts w:hint="eastAsia"/>
                <w:lang w:eastAsia="zh-CN"/>
              </w:rPr>
            </w:rPrChange>
          </w:rPr>
          <w:t>和治理实践</w:t>
        </w:r>
      </w:ins>
      <w:ins w:id="2576" w:author="Yufei Sun" w:date="2021-11-22T15:03:00Z">
        <w:r w:rsidR="00581F39" w:rsidRPr="00993FFA">
          <w:rPr>
            <w:rFonts w:hint="eastAsia"/>
            <w:color w:val="000000" w:themeColor="text1"/>
            <w:lang w:eastAsia="zh-CN"/>
            <w:rPrChange w:id="2577" w:author="Yufei Sun" w:date="2022-01-04T22:28:00Z">
              <w:rPr>
                <w:rFonts w:hint="eastAsia"/>
                <w:lang w:eastAsia="zh-CN"/>
              </w:rPr>
            </w:rPrChange>
          </w:rPr>
          <w:t>经典的</w:t>
        </w:r>
        <w:r w:rsidR="00581F39" w:rsidRPr="00993FFA">
          <w:rPr>
            <w:color w:val="000000" w:themeColor="text1"/>
            <w:lang w:eastAsia="zh-CN"/>
            <w:rPrChange w:id="2578" w:author="Yufei Sun" w:date="2022-01-04T22:28:00Z">
              <w:rPr>
                <w:lang w:eastAsia="zh-CN"/>
              </w:rPr>
            </w:rPrChange>
          </w:rPr>
          <w:t>“</w:t>
        </w:r>
        <w:r w:rsidR="00581F39" w:rsidRPr="00993FFA">
          <w:rPr>
            <w:color w:val="000000" w:themeColor="text1"/>
            <w:lang w:eastAsia="zh-CN"/>
            <w:rPrChange w:id="2579" w:author="Yufei Sun" w:date="2022-01-04T22:28:00Z">
              <w:rPr>
                <w:lang w:eastAsia="zh-CN"/>
              </w:rPr>
            </w:rPrChange>
          </w:rPr>
          <w:t>压力型体制</w:t>
        </w:r>
        <w:r w:rsidR="00581F39" w:rsidRPr="00993FFA">
          <w:rPr>
            <w:color w:val="000000" w:themeColor="text1"/>
            <w:lang w:eastAsia="zh-CN"/>
            <w:rPrChange w:id="2580" w:author="Yufei Sun" w:date="2022-01-04T22:28:00Z">
              <w:rPr>
                <w:lang w:eastAsia="zh-CN"/>
              </w:rPr>
            </w:rPrChange>
          </w:rPr>
          <w:t>”</w:t>
        </w:r>
        <w:r w:rsidR="00581F39" w:rsidRPr="00993FFA">
          <w:rPr>
            <w:rFonts w:hint="eastAsia"/>
            <w:color w:val="000000" w:themeColor="text1"/>
            <w:lang w:eastAsia="zh-CN"/>
            <w:rPrChange w:id="2581" w:author="Yufei Sun" w:date="2022-01-04T22:28:00Z">
              <w:rPr>
                <w:rFonts w:hint="eastAsia"/>
                <w:lang w:eastAsia="zh-CN"/>
              </w:rPr>
            </w:rPrChange>
          </w:rPr>
          <w:t>理论</w:t>
        </w:r>
      </w:ins>
      <w:ins w:id="2582" w:author="Yufei Sun" w:date="2021-11-22T15:04:00Z">
        <w:r w:rsidR="00581F39" w:rsidRPr="00993FFA">
          <w:rPr>
            <w:rFonts w:hint="eastAsia"/>
            <w:color w:val="000000" w:themeColor="text1"/>
            <w:lang w:eastAsia="zh-CN"/>
            <w:rPrChange w:id="2583" w:author="Yufei Sun" w:date="2022-01-04T22:28:00Z">
              <w:rPr>
                <w:rFonts w:hint="eastAsia"/>
                <w:lang w:eastAsia="zh-CN"/>
              </w:rPr>
            </w:rPrChange>
          </w:rPr>
          <w:t>在解释力上</w:t>
        </w:r>
      </w:ins>
      <w:del w:id="2584" w:author="Yufei Sun" w:date="2021-11-22T15:01:00Z">
        <w:r w:rsidRPr="00993FFA" w:rsidDel="00581F39">
          <w:rPr>
            <w:color w:val="000000" w:themeColor="text1"/>
            <w:lang w:eastAsia="zh-CN"/>
            <w:rPrChange w:id="2585" w:author="Yufei Sun" w:date="2022-01-04T22:28:00Z">
              <w:rPr>
                <w:lang w:eastAsia="zh-CN"/>
              </w:rPr>
            </w:rPrChange>
          </w:rPr>
          <w:delText>和新的现象</w:delText>
        </w:r>
      </w:del>
      <w:del w:id="2586" w:author="Yufei Sun" w:date="2021-11-22T15:03:00Z">
        <w:r w:rsidRPr="00993FFA" w:rsidDel="00581F39">
          <w:rPr>
            <w:color w:val="000000" w:themeColor="text1"/>
            <w:lang w:eastAsia="zh-CN"/>
            <w:rPrChange w:id="2587" w:author="Yufei Sun" w:date="2022-01-04T22:28:00Z">
              <w:rPr>
                <w:lang w:eastAsia="zh-CN"/>
              </w:rPr>
            </w:rPrChange>
          </w:rPr>
          <w:delText>依旧</w:delText>
        </w:r>
      </w:del>
      <w:r w:rsidRPr="00993FFA">
        <w:rPr>
          <w:color w:val="000000" w:themeColor="text1"/>
          <w:lang w:eastAsia="zh-CN"/>
          <w:rPrChange w:id="2588" w:author="Yufei Sun" w:date="2022-01-04T22:28:00Z">
            <w:rPr>
              <w:lang w:eastAsia="zh-CN"/>
            </w:rPr>
          </w:rPrChange>
        </w:rPr>
        <w:t>存在</w:t>
      </w:r>
      <w:ins w:id="2589" w:author="Yufei Sun" w:date="2021-11-22T15:12:00Z">
        <w:r w:rsidR="00D72573" w:rsidRPr="00993FFA">
          <w:rPr>
            <w:rFonts w:hint="eastAsia"/>
            <w:color w:val="000000" w:themeColor="text1"/>
            <w:lang w:eastAsia="zh-CN"/>
            <w:rPrChange w:id="2590" w:author="Yufei Sun" w:date="2022-01-04T22:28:00Z">
              <w:rPr>
                <w:rFonts w:hint="eastAsia"/>
                <w:lang w:eastAsia="zh-CN"/>
              </w:rPr>
            </w:rPrChange>
          </w:rPr>
          <w:t>诸如</w:t>
        </w:r>
      </w:ins>
      <w:ins w:id="2591" w:author="Yufei Sun" w:date="2021-11-22T15:10:00Z">
        <w:r w:rsidR="005078E4" w:rsidRPr="00993FFA">
          <w:rPr>
            <w:rFonts w:hint="eastAsia"/>
            <w:color w:val="000000" w:themeColor="text1"/>
            <w:lang w:eastAsia="zh-CN"/>
            <w:rPrChange w:id="2592" w:author="Yufei Sun" w:date="2022-01-04T22:28:00Z">
              <w:rPr>
                <w:rFonts w:hint="eastAsia"/>
                <w:lang w:eastAsia="zh-CN"/>
              </w:rPr>
            </w:rPrChange>
          </w:rPr>
          <w:t>“</w:t>
        </w:r>
      </w:ins>
      <w:ins w:id="2593" w:author="Yufei Sun" w:date="2021-11-22T15:11:00Z">
        <w:r w:rsidR="005078E4" w:rsidRPr="00993FFA">
          <w:rPr>
            <w:rFonts w:hint="eastAsia"/>
            <w:color w:val="000000" w:themeColor="text1"/>
            <w:lang w:eastAsia="zh-CN"/>
            <w:rPrChange w:id="2594" w:author="Yufei Sun" w:date="2022-01-04T22:28:00Z">
              <w:rPr>
                <w:rFonts w:hint="eastAsia"/>
                <w:lang w:eastAsia="zh-CN"/>
              </w:rPr>
            </w:rPrChange>
          </w:rPr>
          <w:t>减压阀失灵</w:t>
        </w:r>
      </w:ins>
      <w:ins w:id="2595" w:author="Yufei Sun" w:date="2021-11-22T15:10:00Z">
        <w:r w:rsidR="005078E4" w:rsidRPr="00993FFA">
          <w:rPr>
            <w:rFonts w:hint="eastAsia"/>
            <w:color w:val="000000" w:themeColor="text1"/>
            <w:lang w:eastAsia="zh-CN"/>
            <w:rPrChange w:id="2596" w:author="Yufei Sun" w:date="2022-01-04T22:28:00Z">
              <w:rPr>
                <w:rFonts w:hint="eastAsia"/>
                <w:lang w:eastAsia="zh-CN"/>
              </w:rPr>
            </w:rPrChange>
          </w:rPr>
          <w:t>”</w:t>
        </w:r>
      </w:ins>
      <w:ins w:id="2597" w:author="Yufei Sun" w:date="2021-11-22T15:12:00Z">
        <w:r w:rsidR="00D72573" w:rsidRPr="00993FFA">
          <w:rPr>
            <w:rFonts w:hint="eastAsia"/>
            <w:color w:val="000000" w:themeColor="text1"/>
            <w:lang w:eastAsia="zh-CN"/>
            <w:rPrChange w:id="2598" w:author="Yufei Sun" w:date="2022-01-04T22:28:00Z">
              <w:rPr>
                <w:rFonts w:hint="eastAsia"/>
                <w:lang w:eastAsia="zh-CN"/>
              </w:rPr>
            </w:rPrChange>
          </w:rPr>
          <w:t>、“</w:t>
        </w:r>
      </w:ins>
      <w:ins w:id="2599" w:author="Yufei Sun" w:date="2021-11-22T15:14:00Z">
        <w:r w:rsidR="00D72573" w:rsidRPr="00993FFA">
          <w:rPr>
            <w:rFonts w:hint="eastAsia"/>
            <w:color w:val="000000" w:themeColor="text1"/>
            <w:lang w:eastAsia="zh-CN"/>
            <w:rPrChange w:id="2600" w:author="Yufei Sun" w:date="2022-01-04T22:28:00Z">
              <w:rPr>
                <w:rFonts w:hint="eastAsia"/>
                <w:lang w:eastAsia="zh-CN"/>
              </w:rPr>
            </w:rPrChange>
          </w:rPr>
          <w:t>同压不同策</w:t>
        </w:r>
      </w:ins>
      <w:ins w:id="2601" w:author="Yufei Sun" w:date="2021-11-22T15:12:00Z">
        <w:r w:rsidR="00D72573" w:rsidRPr="00993FFA">
          <w:rPr>
            <w:rFonts w:hint="eastAsia"/>
            <w:color w:val="000000" w:themeColor="text1"/>
            <w:lang w:eastAsia="zh-CN"/>
            <w:rPrChange w:id="2602" w:author="Yufei Sun" w:date="2022-01-04T22:28:00Z">
              <w:rPr>
                <w:rFonts w:hint="eastAsia"/>
                <w:lang w:eastAsia="zh-CN"/>
              </w:rPr>
            </w:rPrChange>
          </w:rPr>
          <w:t>”</w:t>
        </w:r>
      </w:ins>
      <w:ins w:id="2603" w:author="Yufei Sun" w:date="2021-11-22T15:15:00Z">
        <w:r w:rsidR="00D72573" w:rsidRPr="00993FFA">
          <w:rPr>
            <w:rFonts w:hint="eastAsia"/>
            <w:color w:val="000000" w:themeColor="text1"/>
            <w:lang w:eastAsia="zh-CN"/>
            <w:rPrChange w:id="2604" w:author="Yufei Sun" w:date="2022-01-04T22:28:00Z">
              <w:rPr>
                <w:rFonts w:hint="eastAsia"/>
                <w:lang w:eastAsia="zh-CN"/>
              </w:rPr>
            </w:rPrChange>
          </w:rPr>
          <w:t>等</w:t>
        </w:r>
      </w:ins>
      <w:ins w:id="2605" w:author="Yufei Sun" w:date="2021-11-22T15:03:00Z">
        <w:r w:rsidR="00581F39" w:rsidRPr="00993FFA">
          <w:rPr>
            <w:rFonts w:hint="eastAsia"/>
            <w:color w:val="000000" w:themeColor="text1"/>
            <w:lang w:eastAsia="zh-CN"/>
            <w:rPrChange w:id="2606" w:author="Yufei Sun" w:date="2022-01-04T22:28:00Z">
              <w:rPr>
                <w:rFonts w:hint="eastAsia"/>
                <w:lang w:eastAsia="zh-CN"/>
              </w:rPr>
            </w:rPrChange>
          </w:rPr>
          <w:t>明显的</w:t>
        </w:r>
      </w:ins>
      <w:del w:id="2607" w:author="Yufei Sun" w:date="2021-11-22T15:03:00Z">
        <w:r w:rsidRPr="00993FFA" w:rsidDel="00581F39">
          <w:rPr>
            <w:color w:val="000000" w:themeColor="text1"/>
            <w:lang w:eastAsia="zh-CN"/>
            <w:rPrChange w:id="2608" w:author="Yufei Sun" w:date="2022-01-04T22:28:00Z">
              <w:rPr>
                <w:lang w:eastAsia="zh-CN"/>
              </w:rPr>
            </w:rPrChange>
          </w:rPr>
          <w:delText>解释力上的</w:delText>
        </w:r>
      </w:del>
      <w:r w:rsidRPr="00993FFA">
        <w:rPr>
          <w:color w:val="000000" w:themeColor="text1"/>
          <w:lang w:eastAsia="zh-CN"/>
          <w:rPrChange w:id="2609" w:author="Yufei Sun" w:date="2022-01-04T22:28:00Z">
            <w:rPr>
              <w:lang w:eastAsia="zh-CN"/>
            </w:rPr>
          </w:rPrChange>
        </w:rPr>
        <w:t>不足。</w:t>
      </w:r>
    </w:p>
    <w:p w14:paraId="2207846C" w14:textId="4359DFF0" w:rsidR="00977E4B" w:rsidRPr="00993FFA" w:rsidRDefault="006C0E77">
      <w:pPr>
        <w:pStyle w:val="a0"/>
        <w:ind w:firstLine="480"/>
        <w:rPr>
          <w:color w:val="000000" w:themeColor="text1"/>
          <w:lang w:eastAsia="zh-CN"/>
          <w:rPrChange w:id="2610" w:author="Yufei Sun" w:date="2022-01-04T22:28:00Z">
            <w:rPr>
              <w:lang w:eastAsia="zh-CN"/>
            </w:rPr>
          </w:rPrChange>
        </w:rPr>
      </w:pPr>
      <w:r w:rsidRPr="00993FFA">
        <w:rPr>
          <w:color w:val="000000" w:themeColor="text1"/>
          <w:lang w:eastAsia="zh-CN"/>
          <w:rPrChange w:id="2611" w:author="Yufei Sun" w:date="2022-01-04T22:28:00Z">
            <w:rPr>
              <w:lang w:eastAsia="zh-CN"/>
            </w:rPr>
          </w:rPrChange>
        </w:rPr>
        <w:t>本研究在梳理已有理论的基础上，结合政策扩散和地方治理能力等理论视角，提出压力型体制下</w:t>
      </w:r>
      <w:ins w:id="2612" w:author="Yufei Sun" w:date="2021-11-22T15:04:00Z">
        <w:r w:rsidR="00581F39" w:rsidRPr="00993FFA">
          <w:rPr>
            <w:rFonts w:hint="eastAsia"/>
            <w:color w:val="000000" w:themeColor="text1"/>
            <w:lang w:eastAsia="zh-CN"/>
            <w:rPrChange w:id="2613" w:author="Yufei Sun" w:date="2022-01-04T22:28:00Z">
              <w:rPr>
                <w:rFonts w:hint="eastAsia"/>
                <w:lang w:eastAsia="zh-CN"/>
              </w:rPr>
            </w:rPrChange>
          </w:rPr>
          <w:t>地方政府</w:t>
        </w:r>
      </w:ins>
      <w:r w:rsidRPr="00993FFA">
        <w:rPr>
          <w:color w:val="000000" w:themeColor="text1"/>
          <w:lang w:eastAsia="zh-CN"/>
          <w:rPrChange w:id="2614" w:author="Yufei Sun" w:date="2022-01-04T22:28:00Z">
            <w:rPr>
              <w:lang w:eastAsia="zh-CN"/>
            </w:rPr>
          </w:rPrChange>
        </w:rPr>
        <w:t>“</w:t>
      </w:r>
      <w:r w:rsidRPr="00993FFA">
        <w:rPr>
          <w:color w:val="000000" w:themeColor="text1"/>
          <w:lang w:eastAsia="zh-CN"/>
          <w:rPrChange w:id="2615" w:author="Yufei Sun" w:date="2022-01-04T22:28:00Z">
            <w:rPr>
              <w:lang w:eastAsia="zh-CN"/>
            </w:rPr>
          </w:rPrChange>
        </w:rPr>
        <w:t>能力空间</w:t>
      </w:r>
      <w:r w:rsidRPr="00993FFA">
        <w:rPr>
          <w:color w:val="000000" w:themeColor="text1"/>
          <w:lang w:eastAsia="zh-CN"/>
          <w:rPrChange w:id="2616" w:author="Yufei Sun" w:date="2022-01-04T22:28:00Z">
            <w:rPr>
              <w:lang w:eastAsia="zh-CN"/>
            </w:rPr>
          </w:rPrChange>
        </w:rPr>
        <w:t>”</w:t>
      </w:r>
      <w:r w:rsidRPr="00993FFA">
        <w:rPr>
          <w:color w:val="000000" w:themeColor="text1"/>
          <w:lang w:eastAsia="zh-CN"/>
          <w:rPrChange w:id="2617" w:author="Yufei Sun" w:date="2022-01-04T22:28:00Z">
            <w:rPr>
              <w:lang w:eastAsia="zh-CN"/>
            </w:rPr>
          </w:rPrChange>
        </w:rPr>
        <w:t>的概念。</w:t>
      </w:r>
      <w:ins w:id="2618" w:author="Yufei Sun" w:date="2021-11-22T15:07:00Z">
        <w:r w:rsidR="005078E4" w:rsidRPr="00993FFA">
          <w:rPr>
            <w:rFonts w:hint="eastAsia"/>
            <w:color w:val="000000" w:themeColor="text1"/>
            <w:lang w:eastAsia="zh-CN"/>
            <w:rPrChange w:id="2619" w:author="Yufei Sun" w:date="2022-01-04T22:28:00Z">
              <w:rPr>
                <w:rFonts w:hint="eastAsia"/>
                <w:lang w:eastAsia="zh-CN"/>
              </w:rPr>
            </w:rPrChange>
          </w:rPr>
          <w:t>即</w:t>
        </w:r>
      </w:ins>
      <w:del w:id="2620" w:author="Yufei Sun" w:date="2021-11-22T15:07:00Z">
        <w:r w:rsidRPr="00993FFA" w:rsidDel="005078E4">
          <w:rPr>
            <w:color w:val="000000" w:themeColor="text1"/>
            <w:lang w:eastAsia="zh-CN"/>
            <w:rPrChange w:id="2621" w:author="Yufei Sun" w:date="2022-01-04T22:28:00Z">
              <w:rPr>
                <w:lang w:eastAsia="zh-CN"/>
              </w:rPr>
            </w:rPrChange>
          </w:rPr>
          <w:delText>笔者认为，</w:delText>
        </w:r>
      </w:del>
      <w:r w:rsidRPr="00993FFA">
        <w:rPr>
          <w:color w:val="000000" w:themeColor="text1"/>
          <w:lang w:eastAsia="zh-CN"/>
          <w:rPrChange w:id="2622" w:author="Yufei Sun" w:date="2022-01-04T22:28:00Z">
            <w:rPr>
              <w:lang w:eastAsia="zh-CN"/>
            </w:rPr>
          </w:rPrChange>
        </w:rPr>
        <w:t>地方政府的治理能力使得他们在各界压力下还能保留一定的自主性空间，</w:t>
      </w:r>
      <w:del w:id="2623" w:author="Yufei Sun" w:date="2021-11-22T15:07:00Z">
        <w:r w:rsidRPr="00993FFA" w:rsidDel="005078E4">
          <w:rPr>
            <w:color w:val="000000" w:themeColor="text1"/>
            <w:lang w:eastAsia="zh-CN"/>
            <w:rPrChange w:id="2624" w:author="Yufei Sun" w:date="2022-01-04T22:28:00Z">
              <w:rPr>
                <w:lang w:eastAsia="zh-CN"/>
              </w:rPr>
            </w:rPrChange>
          </w:rPr>
          <w:delText>而</w:delText>
        </w:r>
      </w:del>
      <w:r w:rsidRPr="00993FFA">
        <w:rPr>
          <w:color w:val="000000" w:themeColor="text1"/>
          <w:lang w:eastAsia="zh-CN"/>
          <w:rPrChange w:id="2625" w:author="Yufei Sun" w:date="2022-01-04T22:28:00Z">
            <w:rPr>
              <w:lang w:eastAsia="zh-CN"/>
            </w:rPr>
          </w:rPrChange>
        </w:rPr>
        <w:t>这一自主性空间的大小是由地方政府的治理能力的强弱决定的。</w:t>
      </w:r>
    </w:p>
    <w:p w14:paraId="4BC1ED75" w14:textId="2D687572" w:rsidR="00F12154" w:rsidRPr="00993FFA" w:rsidRDefault="006C0E77" w:rsidP="00475695">
      <w:pPr>
        <w:pStyle w:val="a0"/>
        <w:ind w:firstLine="480"/>
        <w:rPr>
          <w:ins w:id="2626" w:author="Yufei Sun" w:date="2021-11-22T16:33:00Z"/>
          <w:color w:val="000000" w:themeColor="text1"/>
          <w:lang w:eastAsia="zh-CN"/>
          <w:rPrChange w:id="2627" w:author="Yufei Sun" w:date="2022-01-04T22:28:00Z">
            <w:rPr>
              <w:ins w:id="2628" w:author="Yufei Sun" w:date="2021-11-22T16:33:00Z"/>
              <w:lang w:eastAsia="zh-CN"/>
            </w:rPr>
          </w:rPrChange>
        </w:rPr>
      </w:pPr>
      <w:r w:rsidRPr="00993FFA">
        <w:rPr>
          <w:color w:val="000000" w:themeColor="text1"/>
          <w:lang w:eastAsia="zh-CN"/>
          <w:rPrChange w:id="2629" w:author="Yufei Sun" w:date="2022-01-04T22:28:00Z">
            <w:rPr>
              <w:lang w:eastAsia="zh-CN"/>
            </w:rPr>
          </w:rPrChange>
        </w:rPr>
        <w:lastRenderedPageBreak/>
        <w:t>在此基础上，</w:t>
      </w:r>
      <w:ins w:id="2630" w:author="Yufei Sun" w:date="2021-11-22T16:25:00Z">
        <w:r w:rsidR="00475695" w:rsidRPr="00993FFA">
          <w:rPr>
            <w:rFonts w:hint="eastAsia"/>
            <w:color w:val="000000" w:themeColor="text1"/>
            <w:lang w:eastAsia="zh-CN"/>
            <w:rPrChange w:id="2631" w:author="Yufei Sun" w:date="2022-01-04T22:28:00Z">
              <w:rPr>
                <w:rFonts w:hint="eastAsia"/>
                <w:lang w:eastAsia="zh-CN"/>
              </w:rPr>
            </w:rPrChange>
          </w:rPr>
          <w:t>笔者</w:t>
        </w:r>
      </w:ins>
      <w:del w:id="2632" w:author="Yufei Sun" w:date="2021-11-22T16:25:00Z">
        <w:r w:rsidRPr="00993FFA" w:rsidDel="00475695">
          <w:rPr>
            <w:color w:val="000000" w:themeColor="text1"/>
            <w:lang w:eastAsia="zh-CN"/>
            <w:rPrChange w:id="2633" w:author="Yufei Sun" w:date="2022-01-04T22:28:00Z">
              <w:rPr>
                <w:lang w:eastAsia="zh-CN"/>
              </w:rPr>
            </w:rPrChange>
          </w:rPr>
          <w:delText>本研究</w:delText>
        </w:r>
      </w:del>
      <w:del w:id="2634" w:author="Yufei Sun" w:date="2021-11-22T15:08:00Z">
        <w:r w:rsidRPr="00993FFA" w:rsidDel="005078E4">
          <w:rPr>
            <w:color w:val="000000" w:themeColor="text1"/>
            <w:lang w:eastAsia="zh-CN"/>
            <w:rPrChange w:id="2635" w:author="Yufei Sun" w:date="2022-01-04T22:28:00Z">
              <w:rPr>
                <w:lang w:eastAsia="zh-CN"/>
              </w:rPr>
            </w:rPrChange>
          </w:rPr>
          <w:delText>以</w:delText>
        </w:r>
      </w:del>
      <w:r w:rsidRPr="00993FFA">
        <w:rPr>
          <w:color w:val="000000" w:themeColor="text1"/>
          <w:lang w:eastAsia="zh-CN"/>
          <w:rPrChange w:id="2636" w:author="Yufei Sun" w:date="2022-01-04T22:28:00Z">
            <w:rPr>
              <w:lang w:eastAsia="zh-CN"/>
            </w:rPr>
          </w:rPrChange>
        </w:rPr>
        <w:t>以</w:t>
      </w:r>
      <w:r w:rsidRPr="00993FFA">
        <w:rPr>
          <w:color w:val="000000" w:themeColor="text1"/>
          <w:lang w:eastAsia="zh-CN"/>
          <w:rPrChange w:id="2637" w:author="Yufei Sun" w:date="2022-01-04T22:28:00Z">
            <w:rPr>
              <w:lang w:eastAsia="zh-CN"/>
            </w:rPr>
          </w:rPrChange>
        </w:rPr>
        <w:t>2021</w:t>
      </w:r>
      <w:r w:rsidRPr="00993FFA">
        <w:rPr>
          <w:color w:val="000000" w:themeColor="text1"/>
          <w:lang w:eastAsia="zh-CN"/>
          <w:rPrChange w:id="2638" w:author="Yufei Sun" w:date="2022-01-04T22:28:00Z">
            <w:rPr>
              <w:lang w:eastAsia="zh-CN"/>
            </w:rPr>
          </w:rPrChange>
        </w:rPr>
        <w:t>年春节期间疫情防控政策在中国各地的差异化制定为案例，</w:t>
      </w:r>
      <w:ins w:id="2639" w:author="Yufei Sun" w:date="2021-11-22T15:08:00Z">
        <w:r w:rsidR="005078E4" w:rsidRPr="00993FFA">
          <w:rPr>
            <w:rFonts w:hint="eastAsia"/>
            <w:color w:val="000000" w:themeColor="text1"/>
            <w:lang w:eastAsia="zh-CN"/>
            <w:rPrChange w:id="2640" w:author="Yufei Sun" w:date="2022-01-04T22:28:00Z">
              <w:rPr>
                <w:rFonts w:hint="eastAsia"/>
                <w:lang w:eastAsia="zh-CN"/>
              </w:rPr>
            </w:rPrChange>
          </w:rPr>
          <w:t>对上述</w:t>
        </w:r>
      </w:ins>
      <w:ins w:id="2641" w:author="Yufei Sun" w:date="2021-11-22T15:10:00Z">
        <w:r w:rsidR="005078E4" w:rsidRPr="00993FFA">
          <w:rPr>
            <w:rFonts w:hint="eastAsia"/>
            <w:color w:val="000000" w:themeColor="text1"/>
            <w:lang w:eastAsia="zh-CN"/>
            <w:rPrChange w:id="2642" w:author="Yufei Sun" w:date="2022-01-04T22:28:00Z">
              <w:rPr>
                <w:rFonts w:hint="eastAsia"/>
                <w:lang w:eastAsia="zh-CN"/>
              </w:rPr>
            </w:rPrChange>
          </w:rPr>
          <w:t>“能力空间”概念对“压力型体制”运行的影响进行实证检验</w:t>
        </w:r>
      </w:ins>
      <w:ins w:id="2643" w:author="Yufei Sun" w:date="2021-11-22T15:13:00Z">
        <w:r w:rsidR="00D72573" w:rsidRPr="00993FFA">
          <w:rPr>
            <w:rFonts w:hint="eastAsia"/>
            <w:color w:val="000000" w:themeColor="text1"/>
            <w:lang w:eastAsia="zh-CN"/>
            <w:rPrChange w:id="2644" w:author="Yufei Sun" w:date="2022-01-04T22:28:00Z">
              <w:rPr>
                <w:rFonts w:hint="eastAsia"/>
                <w:lang w:eastAsia="zh-CN"/>
              </w:rPr>
            </w:rPrChange>
          </w:rPr>
          <w:t>。</w:t>
        </w:r>
      </w:ins>
      <w:ins w:id="2645" w:author="Yufei Sun" w:date="2021-11-22T16:26:00Z">
        <w:r w:rsidR="00475695" w:rsidRPr="00993FFA">
          <w:rPr>
            <w:rFonts w:hint="eastAsia"/>
            <w:color w:val="000000" w:themeColor="text1"/>
            <w:lang w:eastAsia="zh-CN"/>
            <w:rPrChange w:id="2646" w:author="Yufei Sun" w:date="2022-01-04T22:28:00Z">
              <w:rPr>
                <w:rFonts w:hint="eastAsia"/>
                <w:lang w:eastAsia="zh-CN"/>
              </w:rPr>
            </w:rPrChange>
          </w:rPr>
          <w:t>借助自然语言处理和回归分析方法，</w:t>
        </w:r>
      </w:ins>
      <w:del w:id="2647" w:author="Yufei Sun" w:date="2021-11-22T16:26:00Z">
        <w:r w:rsidRPr="00993FFA" w:rsidDel="00475695">
          <w:rPr>
            <w:color w:val="000000" w:themeColor="text1"/>
            <w:lang w:eastAsia="zh-CN"/>
            <w:rPrChange w:id="2648" w:author="Yufei Sun" w:date="2022-01-04T22:28:00Z">
              <w:rPr>
                <w:lang w:eastAsia="zh-CN"/>
              </w:rPr>
            </w:rPrChange>
          </w:rPr>
          <w:delText>实证检验了地方政治治理能力对</w:delText>
        </w:r>
        <w:r w:rsidRPr="00993FFA" w:rsidDel="00475695">
          <w:rPr>
            <w:color w:val="000000" w:themeColor="text1"/>
            <w:lang w:eastAsia="zh-CN"/>
            <w:rPrChange w:id="2649" w:author="Yufei Sun" w:date="2022-01-04T22:28:00Z">
              <w:rPr>
                <w:lang w:eastAsia="zh-CN"/>
              </w:rPr>
            </w:rPrChange>
          </w:rPr>
          <w:delText>“</w:delText>
        </w:r>
        <w:r w:rsidRPr="00993FFA" w:rsidDel="00475695">
          <w:rPr>
            <w:color w:val="000000" w:themeColor="text1"/>
            <w:lang w:eastAsia="zh-CN"/>
            <w:rPrChange w:id="2650" w:author="Yufei Sun" w:date="2022-01-04T22:28:00Z">
              <w:rPr>
                <w:lang w:eastAsia="zh-CN"/>
              </w:rPr>
            </w:rPrChange>
          </w:rPr>
          <w:delText>压力型体制</w:delText>
        </w:r>
        <w:r w:rsidRPr="00993FFA" w:rsidDel="00475695">
          <w:rPr>
            <w:color w:val="000000" w:themeColor="text1"/>
            <w:lang w:eastAsia="zh-CN"/>
            <w:rPrChange w:id="2651" w:author="Yufei Sun" w:date="2022-01-04T22:28:00Z">
              <w:rPr>
                <w:lang w:eastAsia="zh-CN"/>
              </w:rPr>
            </w:rPrChange>
          </w:rPr>
          <w:delText>”</w:delText>
        </w:r>
        <w:r w:rsidRPr="00993FFA" w:rsidDel="00475695">
          <w:rPr>
            <w:color w:val="000000" w:themeColor="text1"/>
            <w:lang w:eastAsia="zh-CN"/>
            <w:rPrChange w:id="2652" w:author="Yufei Sun" w:date="2022-01-04T22:28:00Z">
              <w:rPr>
                <w:lang w:eastAsia="zh-CN"/>
              </w:rPr>
            </w:rPrChange>
          </w:rPr>
          <w:delText>运行的影响。通过实证分析，</w:delText>
        </w:r>
      </w:del>
      <w:r w:rsidRPr="00993FFA">
        <w:rPr>
          <w:color w:val="000000" w:themeColor="text1"/>
          <w:lang w:eastAsia="zh-CN"/>
          <w:rPrChange w:id="2653" w:author="Yufei Sun" w:date="2022-01-04T22:28:00Z">
            <w:rPr>
              <w:lang w:eastAsia="zh-CN"/>
            </w:rPr>
          </w:rPrChange>
        </w:rPr>
        <w:t>笔者发现，</w:t>
      </w:r>
      <w:ins w:id="2654" w:author="Yufei Sun" w:date="2021-11-22T16:34:00Z">
        <w:r w:rsidR="00F12154" w:rsidRPr="00993FFA">
          <w:rPr>
            <w:color w:val="000000" w:themeColor="text1"/>
            <w:lang w:eastAsia="zh-CN"/>
            <w:rPrChange w:id="2655" w:author="Yufei Sun" w:date="2022-01-04T22:28:00Z">
              <w:rPr>
                <w:lang w:eastAsia="zh-CN"/>
              </w:rPr>
            </w:rPrChange>
          </w:rPr>
          <w:t>省级政府提出防控政策的严格程度平均说来都超过了中央提出的防疫政策，市级政府提出防控政策的严格程度平均说来都超过了省级政府提出的防疫政策，即从中央到地级市层级，</w:t>
        </w:r>
        <w:r w:rsidR="00F12154" w:rsidRPr="00993FFA">
          <w:rPr>
            <w:color w:val="000000" w:themeColor="text1"/>
            <w:lang w:eastAsia="zh-CN"/>
            <w:rPrChange w:id="2656" w:author="Yufei Sun" w:date="2022-01-04T22:28:00Z">
              <w:rPr>
                <w:lang w:eastAsia="zh-CN"/>
              </w:rPr>
            </w:rPrChange>
          </w:rPr>
          <w:t>2021</w:t>
        </w:r>
        <w:r w:rsidR="00F12154" w:rsidRPr="00993FFA">
          <w:rPr>
            <w:color w:val="000000" w:themeColor="text1"/>
            <w:lang w:eastAsia="zh-CN"/>
            <w:rPrChange w:id="2657" w:author="Yufei Sun" w:date="2022-01-04T22:28:00Z">
              <w:rPr>
                <w:lang w:eastAsia="zh-CN"/>
              </w:rPr>
            </w:rPrChange>
          </w:rPr>
          <w:t>年春节期间的防疫政策呈现出越向基层越严格的</w:t>
        </w:r>
        <w:r w:rsidR="00F12154" w:rsidRPr="00993FFA">
          <w:rPr>
            <w:color w:val="000000" w:themeColor="text1"/>
            <w:lang w:eastAsia="zh-CN"/>
            <w:rPrChange w:id="2658" w:author="Yufei Sun" w:date="2022-01-04T22:28:00Z">
              <w:rPr>
                <w:lang w:eastAsia="zh-CN"/>
              </w:rPr>
            </w:rPrChange>
          </w:rPr>
          <w:t>“</w:t>
        </w:r>
        <w:r w:rsidR="00F12154" w:rsidRPr="00993FFA">
          <w:rPr>
            <w:color w:val="000000" w:themeColor="text1"/>
            <w:lang w:eastAsia="zh-CN"/>
            <w:rPrChange w:id="2659" w:author="Yufei Sun" w:date="2022-01-04T22:28:00Z">
              <w:rPr>
                <w:lang w:eastAsia="zh-CN"/>
              </w:rPr>
            </w:rPrChange>
          </w:rPr>
          <w:t>层层加码</w:t>
        </w:r>
        <w:r w:rsidR="00F12154" w:rsidRPr="00993FFA">
          <w:rPr>
            <w:color w:val="000000" w:themeColor="text1"/>
            <w:lang w:eastAsia="zh-CN"/>
            <w:rPrChange w:id="2660" w:author="Yufei Sun" w:date="2022-01-04T22:28:00Z">
              <w:rPr>
                <w:lang w:eastAsia="zh-CN"/>
              </w:rPr>
            </w:rPrChange>
          </w:rPr>
          <w:t>”</w:t>
        </w:r>
        <w:r w:rsidR="00F12154" w:rsidRPr="00993FFA">
          <w:rPr>
            <w:color w:val="000000" w:themeColor="text1"/>
            <w:lang w:eastAsia="zh-CN"/>
            <w:rPrChange w:id="2661" w:author="Yufei Sun" w:date="2022-01-04T22:28:00Z">
              <w:rPr>
                <w:lang w:eastAsia="zh-CN"/>
              </w:rPr>
            </w:rPrChange>
          </w:rPr>
          <w:t>态势。</w:t>
        </w:r>
      </w:ins>
    </w:p>
    <w:p w14:paraId="156FE9E5" w14:textId="4E01D4EC" w:rsidR="00977E4B" w:rsidRPr="00993FFA" w:rsidRDefault="00F12154">
      <w:pPr>
        <w:pStyle w:val="a0"/>
        <w:ind w:firstLine="480"/>
        <w:rPr>
          <w:color w:val="000000" w:themeColor="text1"/>
          <w:lang w:eastAsia="zh-CN"/>
          <w:rPrChange w:id="2662" w:author="Yufei Sun" w:date="2022-01-04T22:28:00Z">
            <w:rPr>
              <w:lang w:eastAsia="zh-CN"/>
            </w:rPr>
          </w:rPrChange>
        </w:rPr>
      </w:pPr>
      <w:ins w:id="2663" w:author="Yufei Sun" w:date="2021-11-22T16:34:00Z">
        <w:r w:rsidRPr="00993FFA">
          <w:rPr>
            <w:rFonts w:hint="eastAsia"/>
            <w:color w:val="000000" w:themeColor="text1"/>
            <w:lang w:eastAsia="zh-CN"/>
            <w:rPrChange w:id="2664" w:author="Yufei Sun" w:date="2022-01-04T22:28:00Z">
              <w:rPr>
                <w:rFonts w:hint="eastAsia"/>
                <w:lang w:eastAsia="zh-CN"/>
              </w:rPr>
            </w:rPrChange>
          </w:rPr>
          <w:t>在影响因素方面，</w:t>
        </w:r>
      </w:ins>
      <w:r w:rsidR="006C0E77" w:rsidRPr="00993FFA">
        <w:rPr>
          <w:color w:val="000000" w:themeColor="text1"/>
          <w:lang w:eastAsia="zh-CN"/>
          <w:rPrChange w:id="2665" w:author="Yufei Sun" w:date="2022-01-04T22:28:00Z">
            <w:rPr>
              <w:lang w:eastAsia="zh-CN"/>
            </w:rPr>
          </w:rPrChange>
        </w:rPr>
        <w:t>经典理论中的同级、上级和民众对地方政府的政策加码程度均有显著影响，其中同级和上级压力对政策加码程度有显著的正向影响，上级压力和同级压力越大，政策加码越多。而民众压力对</w:t>
      </w:r>
      <w:ins w:id="2666" w:author="Yufei Sun" w:date="2021-11-22T16:33:00Z">
        <w:r w:rsidRPr="00993FFA">
          <w:rPr>
            <w:rFonts w:hint="eastAsia"/>
            <w:color w:val="000000" w:themeColor="text1"/>
            <w:lang w:eastAsia="zh-CN"/>
            <w:rPrChange w:id="2667" w:author="Yufei Sun" w:date="2022-01-04T22:28:00Z">
              <w:rPr>
                <w:rFonts w:hint="eastAsia"/>
                <w:lang w:eastAsia="zh-CN"/>
              </w:rPr>
            </w:rPrChange>
          </w:rPr>
          <w:t>加码程度</w:t>
        </w:r>
      </w:ins>
      <w:r w:rsidR="006C0E77" w:rsidRPr="00993FFA">
        <w:rPr>
          <w:color w:val="000000" w:themeColor="text1"/>
          <w:lang w:eastAsia="zh-CN"/>
          <w:rPrChange w:id="2668" w:author="Yufei Sun" w:date="2022-01-04T22:28:00Z">
            <w:rPr>
              <w:lang w:eastAsia="zh-CN"/>
            </w:rPr>
          </w:rPrChange>
        </w:rPr>
        <w:t>有显著的负向影响，民众对疫情防控的关注越多，政策加码越少。在检验经典理论的基础上，笔者着重识别和检验了地方政府的治理能力尤其是数字治理能力和医疗量能的影响，笔者发现，地方政府的数字治理能力和卫生能力对地方政府疫情防控政策加码程度有明显的</w:t>
      </w:r>
      <w:r w:rsidR="006C0E77" w:rsidRPr="00993FFA">
        <w:rPr>
          <w:color w:val="000000" w:themeColor="text1"/>
          <w:lang w:eastAsia="zh-CN"/>
          <w:rPrChange w:id="2669" w:author="Yufei Sun" w:date="2022-01-04T22:28:00Z">
            <w:rPr>
              <w:lang w:eastAsia="zh-CN"/>
            </w:rPr>
          </w:rPrChange>
        </w:rPr>
        <w:t>“</w:t>
      </w:r>
      <w:r w:rsidR="006C0E77" w:rsidRPr="00993FFA">
        <w:rPr>
          <w:color w:val="000000" w:themeColor="text1"/>
          <w:lang w:eastAsia="zh-CN"/>
          <w:rPrChange w:id="2670" w:author="Yufei Sun" w:date="2022-01-04T22:28:00Z">
            <w:rPr>
              <w:lang w:eastAsia="zh-CN"/>
            </w:rPr>
          </w:rPrChange>
        </w:rPr>
        <w:t>减压阀</w:t>
      </w:r>
      <w:r w:rsidR="006C0E77" w:rsidRPr="00993FFA">
        <w:rPr>
          <w:color w:val="000000" w:themeColor="text1"/>
          <w:lang w:eastAsia="zh-CN"/>
          <w:rPrChange w:id="2671" w:author="Yufei Sun" w:date="2022-01-04T22:28:00Z">
            <w:rPr>
              <w:lang w:eastAsia="zh-CN"/>
            </w:rPr>
          </w:rPrChange>
        </w:rPr>
        <w:t>”</w:t>
      </w:r>
      <w:r w:rsidR="006C0E77" w:rsidRPr="00993FFA">
        <w:rPr>
          <w:color w:val="000000" w:themeColor="text1"/>
          <w:lang w:eastAsia="zh-CN"/>
          <w:rPrChange w:id="2672" w:author="Yufei Sun" w:date="2022-01-04T22:28:00Z">
            <w:rPr>
              <w:lang w:eastAsia="zh-CN"/>
            </w:rPr>
          </w:rPrChange>
        </w:rPr>
        <w:t>作用，治理能力越强的地方政府的行政自主性即</w:t>
      </w:r>
      <w:r w:rsidR="006C0E77" w:rsidRPr="00993FFA">
        <w:rPr>
          <w:color w:val="000000" w:themeColor="text1"/>
          <w:lang w:eastAsia="zh-CN"/>
          <w:rPrChange w:id="2673" w:author="Yufei Sun" w:date="2022-01-04T22:28:00Z">
            <w:rPr>
              <w:lang w:eastAsia="zh-CN"/>
            </w:rPr>
          </w:rPrChange>
        </w:rPr>
        <w:t>“</w:t>
      </w:r>
      <w:r w:rsidR="006C0E77" w:rsidRPr="00993FFA">
        <w:rPr>
          <w:color w:val="000000" w:themeColor="text1"/>
          <w:lang w:eastAsia="zh-CN"/>
          <w:rPrChange w:id="2674" w:author="Yufei Sun" w:date="2022-01-04T22:28:00Z">
            <w:rPr>
              <w:lang w:eastAsia="zh-CN"/>
            </w:rPr>
          </w:rPrChange>
        </w:rPr>
        <w:t>能力空间</w:t>
      </w:r>
      <w:r w:rsidR="006C0E77" w:rsidRPr="00993FFA">
        <w:rPr>
          <w:color w:val="000000" w:themeColor="text1"/>
          <w:lang w:eastAsia="zh-CN"/>
          <w:rPrChange w:id="2675" w:author="Yufei Sun" w:date="2022-01-04T22:28:00Z">
            <w:rPr>
              <w:lang w:eastAsia="zh-CN"/>
            </w:rPr>
          </w:rPrChange>
        </w:rPr>
        <w:t>”</w:t>
      </w:r>
      <w:r w:rsidR="006C0E77" w:rsidRPr="00993FFA">
        <w:rPr>
          <w:color w:val="000000" w:themeColor="text1"/>
          <w:lang w:eastAsia="zh-CN"/>
          <w:rPrChange w:id="2676" w:author="Yufei Sun" w:date="2022-01-04T22:28:00Z">
            <w:rPr>
              <w:lang w:eastAsia="zh-CN"/>
            </w:rPr>
          </w:rPrChange>
        </w:rPr>
        <w:t>就越大，从而能够较为灵活的处理多方压力和政策加码。</w:t>
      </w:r>
    </w:p>
    <w:p w14:paraId="4C391784" w14:textId="5FF9EBA2" w:rsidR="00E71919" w:rsidRPr="00993FFA" w:rsidRDefault="006C0E77">
      <w:pPr>
        <w:pStyle w:val="a0"/>
        <w:ind w:firstLine="480"/>
        <w:rPr>
          <w:ins w:id="2677" w:author="Yufei Sun" w:date="2021-11-22T16:44:00Z"/>
          <w:color w:val="000000" w:themeColor="text1"/>
          <w:lang w:eastAsia="zh-CN"/>
          <w:rPrChange w:id="2678" w:author="Yufei Sun" w:date="2022-01-04T22:28:00Z">
            <w:rPr>
              <w:ins w:id="2679" w:author="Yufei Sun" w:date="2021-11-22T16:44:00Z"/>
              <w:lang w:eastAsia="zh-CN"/>
            </w:rPr>
          </w:rPrChange>
        </w:rPr>
      </w:pPr>
      <w:r w:rsidRPr="00993FFA">
        <w:rPr>
          <w:color w:val="000000" w:themeColor="text1"/>
          <w:lang w:eastAsia="zh-CN"/>
          <w:rPrChange w:id="2680" w:author="Yufei Sun" w:date="2022-01-04T22:28:00Z">
            <w:rPr>
              <w:lang w:eastAsia="zh-CN"/>
            </w:rPr>
          </w:rPrChange>
        </w:rPr>
        <w:t>本文</w:t>
      </w:r>
      <w:del w:id="2681" w:author="Yufei Sun" w:date="2021-11-22T16:35:00Z">
        <w:r w:rsidRPr="00993FFA" w:rsidDel="00F12154">
          <w:rPr>
            <w:color w:val="000000" w:themeColor="text1"/>
            <w:lang w:eastAsia="zh-CN"/>
            <w:rPrChange w:id="2682" w:author="Yufei Sun" w:date="2022-01-04T22:28:00Z">
              <w:rPr>
                <w:lang w:eastAsia="zh-CN"/>
              </w:rPr>
            </w:rPrChange>
          </w:rPr>
          <w:delText>不仅</w:delText>
        </w:r>
      </w:del>
      <w:r w:rsidRPr="00993FFA">
        <w:rPr>
          <w:color w:val="000000" w:themeColor="text1"/>
          <w:lang w:eastAsia="zh-CN"/>
          <w:rPrChange w:id="2683" w:author="Yufei Sun" w:date="2022-01-04T22:28:00Z">
            <w:rPr>
              <w:lang w:eastAsia="zh-CN"/>
            </w:rPr>
          </w:rPrChange>
        </w:rPr>
        <w:t>利用实证数据和方法对</w:t>
      </w:r>
      <w:r w:rsidRPr="00993FFA">
        <w:rPr>
          <w:color w:val="000000" w:themeColor="text1"/>
          <w:lang w:eastAsia="zh-CN"/>
          <w:rPrChange w:id="2684" w:author="Yufei Sun" w:date="2022-01-04T22:28:00Z">
            <w:rPr>
              <w:lang w:eastAsia="zh-CN"/>
            </w:rPr>
          </w:rPrChange>
        </w:rPr>
        <w:t>“</w:t>
      </w:r>
      <w:r w:rsidRPr="00993FFA">
        <w:rPr>
          <w:color w:val="000000" w:themeColor="text1"/>
          <w:lang w:eastAsia="zh-CN"/>
          <w:rPrChange w:id="2685" w:author="Yufei Sun" w:date="2022-01-04T22:28:00Z">
            <w:rPr>
              <w:lang w:eastAsia="zh-CN"/>
            </w:rPr>
          </w:rPrChange>
        </w:rPr>
        <w:t>压力型体制</w:t>
      </w:r>
      <w:r w:rsidRPr="00993FFA">
        <w:rPr>
          <w:color w:val="000000" w:themeColor="text1"/>
          <w:lang w:eastAsia="zh-CN"/>
          <w:rPrChange w:id="2686" w:author="Yufei Sun" w:date="2022-01-04T22:28:00Z">
            <w:rPr>
              <w:lang w:eastAsia="zh-CN"/>
            </w:rPr>
          </w:rPrChange>
        </w:rPr>
        <w:t>”</w:t>
      </w:r>
      <w:r w:rsidRPr="00993FFA">
        <w:rPr>
          <w:color w:val="000000" w:themeColor="text1"/>
          <w:lang w:eastAsia="zh-CN"/>
          <w:rPrChange w:id="2687" w:author="Yufei Sun" w:date="2022-01-04T22:28:00Z">
            <w:rPr>
              <w:lang w:eastAsia="zh-CN"/>
            </w:rPr>
          </w:rPrChange>
        </w:rPr>
        <w:t>这一经典理论进行</w:t>
      </w:r>
      <w:ins w:id="2688" w:author="Yufei Sun" w:date="2021-11-22T16:36:00Z">
        <w:r w:rsidR="00F12154" w:rsidRPr="00993FFA">
          <w:rPr>
            <w:rFonts w:hint="eastAsia"/>
            <w:color w:val="000000" w:themeColor="text1"/>
            <w:lang w:eastAsia="zh-CN"/>
            <w:rPrChange w:id="2689" w:author="Yufei Sun" w:date="2022-01-04T22:28:00Z">
              <w:rPr>
                <w:rFonts w:hint="eastAsia"/>
                <w:lang w:eastAsia="zh-CN"/>
              </w:rPr>
            </w:rPrChange>
          </w:rPr>
          <w:t>了</w:t>
        </w:r>
      </w:ins>
      <w:r w:rsidRPr="00993FFA">
        <w:rPr>
          <w:color w:val="000000" w:themeColor="text1"/>
          <w:lang w:eastAsia="zh-CN"/>
          <w:rPrChange w:id="2690" w:author="Yufei Sun" w:date="2022-01-04T22:28:00Z">
            <w:rPr>
              <w:lang w:eastAsia="zh-CN"/>
            </w:rPr>
          </w:rPrChange>
        </w:rPr>
        <w:t>实证检验</w:t>
      </w:r>
      <w:ins w:id="2691" w:author="Yufei Sun" w:date="2021-11-22T16:35:00Z">
        <w:r w:rsidR="00F12154" w:rsidRPr="00993FFA">
          <w:rPr>
            <w:rFonts w:hint="eastAsia"/>
            <w:color w:val="000000" w:themeColor="text1"/>
            <w:lang w:eastAsia="zh-CN"/>
            <w:rPrChange w:id="2692" w:author="Yufei Sun" w:date="2022-01-04T22:28:00Z">
              <w:rPr>
                <w:rFonts w:hint="eastAsia"/>
                <w:lang w:eastAsia="zh-CN"/>
              </w:rPr>
            </w:rPrChange>
          </w:rPr>
          <w:t>和完善</w:t>
        </w:r>
      </w:ins>
      <w:r w:rsidRPr="00993FFA">
        <w:rPr>
          <w:color w:val="000000" w:themeColor="text1"/>
          <w:lang w:eastAsia="zh-CN"/>
          <w:rPrChange w:id="2693" w:author="Yufei Sun" w:date="2022-01-04T22:28:00Z">
            <w:rPr>
              <w:lang w:eastAsia="zh-CN"/>
            </w:rPr>
          </w:rPrChange>
        </w:rPr>
        <w:t>，发现在十八大</w:t>
      </w:r>
      <w:ins w:id="2694" w:author="Yufei Sun" w:date="2021-11-22T16:37:00Z">
        <w:r w:rsidR="00F12154" w:rsidRPr="00993FFA">
          <w:rPr>
            <w:rFonts w:hint="eastAsia"/>
            <w:color w:val="000000" w:themeColor="text1"/>
            <w:lang w:eastAsia="zh-CN"/>
            <w:rPrChange w:id="2695" w:author="Yufei Sun" w:date="2022-01-04T22:28:00Z">
              <w:rPr>
                <w:rFonts w:hint="eastAsia"/>
                <w:lang w:eastAsia="zh-CN"/>
              </w:rPr>
            </w:rPrChange>
          </w:rPr>
          <w:t>以来</w:t>
        </w:r>
      </w:ins>
      <w:del w:id="2696" w:author="Yufei Sun" w:date="2021-11-22T16:36:00Z">
        <w:r w:rsidRPr="00993FFA" w:rsidDel="00F12154">
          <w:rPr>
            <w:color w:val="000000" w:themeColor="text1"/>
            <w:lang w:eastAsia="zh-CN"/>
            <w:rPrChange w:id="2697" w:author="Yufei Sun" w:date="2022-01-04T22:28:00Z">
              <w:rPr>
                <w:lang w:eastAsia="zh-CN"/>
              </w:rPr>
            </w:rPrChange>
          </w:rPr>
          <w:delText>之后</w:delText>
        </w:r>
      </w:del>
      <w:r w:rsidRPr="00993FFA">
        <w:rPr>
          <w:color w:val="000000" w:themeColor="text1"/>
          <w:lang w:eastAsia="zh-CN"/>
          <w:rPrChange w:id="2698" w:author="Yufei Sun" w:date="2022-01-04T22:28:00Z">
            <w:rPr>
              <w:lang w:eastAsia="zh-CN"/>
            </w:rPr>
          </w:rPrChange>
        </w:rPr>
        <w:t>的政治体制</w:t>
      </w:r>
      <w:ins w:id="2699" w:author="Yufei Sun" w:date="2021-11-22T16:35:00Z">
        <w:r w:rsidR="00F12154" w:rsidRPr="00993FFA">
          <w:rPr>
            <w:rFonts w:hint="eastAsia"/>
            <w:color w:val="000000" w:themeColor="text1"/>
            <w:lang w:eastAsia="zh-CN"/>
            <w:rPrChange w:id="2700" w:author="Yufei Sun" w:date="2022-01-04T22:28:00Z">
              <w:rPr>
                <w:rFonts w:hint="eastAsia"/>
                <w:lang w:eastAsia="zh-CN"/>
              </w:rPr>
            </w:rPrChange>
          </w:rPr>
          <w:t>改革</w:t>
        </w:r>
      </w:ins>
      <w:ins w:id="2701" w:author="Yufei Sun" w:date="2021-11-22T16:37:00Z">
        <w:r w:rsidR="00F12154" w:rsidRPr="00993FFA">
          <w:rPr>
            <w:rFonts w:hint="eastAsia"/>
            <w:color w:val="000000" w:themeColor="text1"/>
            <w:lang w:eastAsia="zh-CN"/>
            <w:rPrChange w:id="2702" w:author="Yufei Sun" w:date="2022-01-04T22:28:00Z">
              <w:rPr>
                <w:rFonts w:hint="eastAsia"/>
                <w:lang w:eastAsia="zh-CN"/>
              </w:rPr>
            </w:rPrChange>
          </w:rPr>
          <w:t>中</w:t>
        </w:r>
      </w:ins>
      <w:del w:id="2703" w:author="Yufei Sun" w:date="2021-11-22T16:35:00Z">
        <w:r w:rsidRPr="00993FFA" w:rsidDel="00F12154">
          <w:rPr>
            <w:color w:val="000000" w:themeColor="text1"/>
            <w:lang w:eastAsia="zh-CN"/>
            <w:rPrChange w:id="2704" w:author="Yufei Sun" w:date="2022-01-04T22:28:00Z">
              <w:rPr>
                <w:lang w:eastAsia="zh-CN"/>
              </w:rPr>
            </w:rPrChange>
          </w:rPr>
          <w:delText>变革中</w:delText>
        </w:r>
      </w:del>
      <w:r w:rsidRPr="00993FFA">
        <w:rPr>
          <w:color w:val="000000" w:themeColor="text1"/>
          <w:lang w:eastAsia="zh-CN"/>
          <w:rPrChange w:id="2705" w:author="Yufei Sun" w:date="2022-01-04T22:28:00Z">
            <w:rPr>
              <w:lang w:eastAsia="zh-CN"/>
            </w:rPr>
          </w:rPrChange>
        </w:rPr>
        <w:t>，</w:t>
      </w:r>
      <w:r w:rsidRPr="00993FFA">
        <w:rPr>
          <w:color w:val="000000" w:themeColor="text1"/>
          <w:lang w:eastAsia="zh-CN"/>
          <w:rPrChange w:id="2706" w:author="Yufei Sun" w:date="2022-01-04T22:28:00Z">
            <w:rPr>
              <w:lang w:eastAsia="zh-CN"/>
            </w:rPr>
          </w:rPrChange>
        </w:rPr>
        <w:t>“</w:t>
      </w:r>
      <w:r w:rsidRPr="00993FFA">
        <w:rPr>
          <w:color w:val="000000" w:themeColor="text1"/>
          <w:lang w:eastAsia="zh-CN"/>
          <w:rPrChange w:id="2707" w:author="Yufei Sun" w:date="2022-01-04T22:28:00Z">
            <w:rPr>
              <w:lang w:eastAsia="zh-CN"/>
            </w:rPr>
          </w:rPrChange>
        </w:rPr>
        <w:t>压力型体制</w:t>
      </w:r>
      <w:r w:rsidRPr="00993FFA">
        <w:rPr>
          <w:color w:val="000000" w:themeColor="text1"/>
          <w:lang w:eastAsia="zh-CN"/>
          <w:rPrChange w:id="2708" w:author="Yufei Sun" w:date="2022-01-04T22:28:00Z">
            <w:rPr>
              <w:lang w:eastAsia="zh-CN"/>
            </w:rPr>
          </w:rPrChange>
        </w:rPr>
        <w:t>”</w:t>
      </w:r>
      <w:r w:rsidRPr="00993FFA">
        <w:rPr>
          <w:color w:val="000000" w:themeColor="text1"/>
          <w:lang w:eastAsia="zh-CN"/>
          <w:rPrChange w:id="2709" w:author="Yufei Sun" w:date="2022-01-04T22:28:00Z">
            <w:rPr>
              <w:lang w:eastAsia="zh-CN"/>
            </w:rPr>
          </w:rPrChange>
        </w:rPr>
        <w:t>对中国地方治理的实践仍然有较强的解释力；</w:t>
      </w:r>
      <w:ins w:id="2710" w:author="Yufei Sun" w:date="2021-11-22T16:37:00Z">
        <w:r w:rsidR="00881EEB" w:rsidRPr="00993FFA">
          <w:rPr>
            <w:rFonts w:hint="eastAsia"/>
            <w:color w:val="000000" w:themeColor="text1"/>
            <w:lang w:eastAsia="zh-CN"/>
            <w:rPrChange w:id="2711" w:author="Yufei Sun" w:date="2022-01-04T22:28:00Z">
              <w:rPr>
                <w:rFonts w:hint="eastAsia"/>
                <w:lang w:eastAsia="zh-CN"/>
              </w:rPr>
            </w:rPrChange>
          </w:rPr>
          <w:t>再</w:t>
        </w:r>
      </w:ins>
      <w:ins w:id="2712" w:author="Yufei Sun" w:date="2021-11-22T17:47:00Z">
        <w:r w:rsidR="005872A0" w:rsidRPr="00993FFA">
          <w:rPr>
            <w:rFonts w:hint="eastAsia"/>
            <w:color w:val="000000" w:themeColor="text1"/>
            <w:lang w:eastAsia="zh-CN"/>
            <w:rPrChange w:id="2713" w:author="Yufei Sun" w:date="2022-01-04T22:28:00Z">
              <w:rPr>
                <w:rFonts w:hint="eastAsia"/>
                <w:lang w:eastAsia="zh-CN"/>
              </w:rPr>
            </w:rPrChange>
          </w:rPr>
          <w:t>此</w:t>
        </w:r>
      </w:ins>
      <w:ins w:id="2714" w:author="Yufei Sun" w:date="2021-11-22T16:37:00Z">
        <w:r w:rsidR="00881EEB" w:rsidRPr="00993FFA">
          <w:rPr>
            <w:rFonts w:hint="eastAsia"/>
            <w:color w:val="000000" w:themeColor="text1"/>
            <w:lang w:eastAsia="zh-CN"/>
            <w:rPrChange w:id="2715" w:author="Yufei Sun" w:date="2022-01-04T22:28:00Z">
              <w:rPr>
                <w:rFonts w:hint="eastAsia"/>
                <w:lang w:eastAsia="zh-CN"/>
              </w:rPr>
            </w:rPrChange>
          </w:rPr>
          <w:t>基础上，笔者</w:t>
        </w:r>
      </w:ins>
      <w:del w:id="2716" w:author="Yufei Sun" w:date="2021-11-22T16:37:00Z">
        <w:r w:rsidRPr="00993FFA" w:rsidDel="00881EEB">
          <w:rPr>
            <w:color w:val="000000" w:themeColor="text1"/>
            <w:lang w:eastAsia="zh-CN"/>
            <w:rPrChange w:id="2717" w:author="Yufei Sun" w:date="2022-01-04T22:28:00Z">
              <w:rPr>
                <w:lang w:eastAsia="zh-CN"/>
              </w:rPr>
            </w:rPrChange>
          </w:rPr>
          <w:delText>还</w:delText>
        </w:r>
      </w:del>
      <w:r w:rsidRPr="00993FFA">
        <w:rPr>
          <w:color w:val="000000" w:themeColor="text1"/>
          <w:lang w:eastAsia="zh-CN"/>
          <w:rPrChange w:id="2718" w:author="Yufei Sun" w:date="2022-01-04T22:28:00Z">
            <w:rPr>
              <w:lang w:eastAsia="zh-CN"/>
            </w:rPr>
          </w:rPrChange>
        </w:rPr>
        <w:t>发现地方政府治理能力对</w:t>
      </w:r>
      <w:r w:rsidRPr="00993FFA">
        <w:rPr>
          <w:color w:val="000000" w:themeColor="text1"/>
          <w:lang w:eastAsia="zh-CN"/>
          <w:rPrChange w:id="2719" w:author="Yufei Sun" w:date="2022-01-04T22:28:00Z">
            <w:rPr>
              <w:lang w:eastAsia="zh-CN"/>
            </w:rPr>
          </w:rPrChange>
        </w:rPr>
        <w:t>“</w:t>
      </w:r>
      <w:r w:rsidRPr="00993FFA">
        <w:rPr>
          <w:color w:val="000000" w:themeColor="text1"/>
          <w:lang w:eastAsia="zh-CN"/>
          <w:rPrChange w:id="2720" w:author="Yufei Sun" w:date="2022-01-04T22:28:00Z">
            <w:rPr>
              <w:lang w:eastAsia="zh-CN"/>
            </w:rPr>
          </w:rPrChange>
        </w:rPr>
        <w:t>压力型体制</w:t>
      </w:r>
      <w:r w:rsidRPr="00993FFA">
        <w:rPr>
          <w:color w:val="000000" w:themeColor="text1"/>
          <w:lang w:eastAsia="zh-CN"/>
          <w:rPrChange w:id="2721" w:author="Yufei Sun" w:date="2022-01-04T22:28:00Z">
            <w:rPr>
              <w:lang w:eastAsia="zh-CN"/>
            </w:rPr>
          </w:rPrChange>
        </w:rPr>
        <w:t>”</w:t>
      </w:r>
      <w:r w:rsidRPr="00993FFA">
        <w:rPr>
          <w:color w:val="000000" w:themeColor="text1"/>
          <w:lang w:eastAsia="zh-CN"/>
          <w:rPrChange w:id="2722" w:author="Yufei Sun" w:date="2022-01-04T22:28:00Z">
            <w:rPr>
              <w:lang w:eastAsia="zh-CN"/>
            </w:rPr>
          </w:rPrChange>
        </w:rPr>
        <w:t>运行的</w:t>
      </w:r>
      <w:r w:rsidRPr="00993FFA">
        <w:rPr>
          <w:color w:val="000000" w:themeColor="text1"/>
          <w:lang w:eastAsia="zh-CN"/>
          <w:rPrChange w:id="2723" w:author="Yufei Sun" w:date="2022-01-04T22:28:00Z">
            <w:rPr>
              <w:lang w:eastAsia="zh-CN"/>
            </w:rPr>
          </w:rPrChange>
        </w:rPr>
        <w:t>“</w:t>
      </w:r>
      <w:r w:rsidRPr="00993FFA">
        <w:rPr>
          <w:color w:val="000000" w:themeColor="text1"/>
          <w:lang w:eastAsia="zh-CN"/>
          <w:rPrChange w:id="2724" w:author="Yufei Sun" w:date="2022-01-04T22:28:00Z">
            <w:rPr>
              <w:lang w:eastAsia="zh-CN"/>
            </w:rPr>
          </w:rPrChange>
        </w:rPr>
        <w:t>减压阀</w:t>
      </w:r>
      <w:r w:rsidRPr="00993FFA">
        <w:rPr>
          <w:color w:val="000000" w:themeColor="text1"/>
          <w:lang w:eastAsia="zh-CN"/>
          <w:rPrChange w:id="2725" w:author="Yufei Sun" w:date="2022-01-04T22:28:00Z">
            <w:rPr>
              <w:lang w:eastAsia="zh-CN"/>
            </w:rPr>
          </w:rPrChange>
        </w:rPr>
        <w:t>”</w:t>
      </w:r>
      <w:r w:rsidRPr="00993FFA">
        <w:rPr>
          <w:color w:val="000000" w:themeColor="text1"/>
          <w:lang w:eastAsia="zh-CN"/>
          <w:rPrChange w:id="2726" w:author="Yufei Sun" w:date="2022-01-04T22:28:00Z">
            <w:rPr>
              <w:lang w:eastAsia="zh-CN"/>
            </w:rPr>
          </w:rPrChange>
        </w:rPr>
        <w:t>效应，</w:t>
      </w:r>
      <w:ins w:id="2727" w:author="Yufei Sun" w:date="2021-11-22T16:37:00Z">
        <w:r w:rsidR="00881EEB" w:rsidRPr="00993FFA">
          <w:rPr>
            <w:rFonts w:hint="eastAsia"/>
            <w:color w:val="000000" w:themeColor="text1"/>
            <w:lang w:eastAsia="zh-CN"/>
            <w:rPrChange w:id="2728" w:author="Yufei Sun" w:date="2022-01-04T22:28:00Z">
              <w:rPr>
                <w:rFonts w:hint="eastAsia"/>
                <w:lang w:eastAsia="zh-CN"/>
              </w:rPr>
            </w:rPrChange>
          </w:rPr>
          <w:t>结合政策扩散和地方治理能力等</w:t>
        </w:r>
      </w:ins>
      <w:ins w:id="2729" w:author="Yufei Sun" w:date="2021-11-22T16:38:00Z">
        <w:r w:rsidR="00881EEB" w:rsidRPr="00993FFA">
          <w:rPr>
            <w:rFonts w:hint="eastAsia"/>
            <w:color w:val="000000" w:themeColor="text1"/>
            <w:lang w:eastAsia="zh-CN"/>
            <w:rPrChange w:id="2730" w:author="Yufei Sun" w:date="2022-01-04T22:28:00Z">
              <w:rPr>
                <w:rFonts w:hint="eastAsia"/>
                <w:lang w:eastAsia="zh-CN"/>
              </w:rPr>
            </w:rPrChange>
          </w:rPr>
          <w:t>理论视角，</w:t>
        </w:r>
      </w:ins>
      <w:r w:rsidRPr="00993FFA">
        <w:rPr>
          <w:color w:val="000000" w:themeColor="text1"/>
          <w:lang w:eastAsia="zh-CN"/>
          <w:rPrChange w:id="2731" w:author="Yufei Sun" w:date="2022-01-04T22:28:00Z">
            <w:rPr>
              <w:lang w:eastAsia="zh-CN"/>
            </w:rPr>
          </w:rPrChange>
        </w:rPr>
        <w:t>提出了</w:t>
      </w:r>
      <w:r w:rsidRPr="00993FFA">
        <w:rPr>
          <w:color w:val="000000" w:themeColor="text1"/>
          <w:lang w:eastAsia="zh-CN"/>
          <w:rPrChange w:id="2732" w:author="Yufei Sun" w:date="2022-01-04T22:28:00Z">
            <w:rPr>
              <w:lang w:eastAsia="zh-CN"/>
            </w:rPr>
          </w:rPrChange>
        </w:rPr>
        <w:t>“</w:t>
      </w:r>
      <w:r w:rsidRPr="00993FFA">
        <w:rPr>
          <w:color w:val="000000" w:themeColor="text1"/>
          <w:lang w:eastAsia="zh-CN"/>
          <w:rPrChange w:id="2733" w:author="Yufei Sun" w:date="2022-01-04T22:28:00Z">
            <w:rPr>
              <w:lang w:eastAsia="zh-CN"/>
            </w:rPr>
          </w:rPrChange>
        </w:rPr>
        <w:t>能力空间</w:t>
      </w:r>
      <w:r w:rsidRPr="00993FFA">
        <w:rPr>
          <w:color w:val="000000" w:themeColor="text1"/>
          <w:lang w:eastAsia="zh-CN"/>
          <w:rPrChange w:id="2734" w:author="Yufei Sun" w:date="2022-01-04T22:28:00Z">
            <w:rPr>
              <w:lang w:eastAsia="zh-CN"/>
            </w:rPr>
          </w:rPrChange>
        </w:rPr>
        <w:t>”</w:t>
      </w:r>
      <w:ins w:id="2735" w:author="Yufei Sun" w:date="2021-11-22T16:37:00Z">
        <w:r w:rsidR="00881EEB" w:rsidRPr="00993FFA">
          <w:rPr>
            <w:rFonts w:hint="eastAsia"/>
            <w:color w:val="000000" w:themeColor="text1"/>
            <w:lang w:eastAsia="zh-CN"/>
            <w:rPrChange w:id="2736" w:author="Yufei Sun" w:date="2022-01-04T22:28:00Z">
              <w:rPr>
                <w:rFonts w:hint="eastAsia"/>
                <w:lang w:eastAsia="zh-CN"/>
              </w:rPr>
            </w:rPrChange>
          </w:rPr>
          <w:t>概念</w:t>
        </w:r>
      </w:ins>
      <w:del w:id="2737" w:author="Yufei Sun" w:date="2021-11-22T16:37:00Z">
        <w:r w:rsidRPr="00993FFA" w:rsidDel="00881EEB">
          <w:rPr>
            <w:color w:val="000000" w:themeColor="text1"/>
            <w:lang w:eastAsia="zh-CN"/>
            <w:rPrChange w:id="2738" w:author="Yufei Sun" w:date="2022-01-04T22:28:00Z">
              <w:rPr>
                <w:lang w:eastAsia="zh-CN"/>
              </w:rPr>
            </w:rPrChange>
          </w:rPr>
          <w:delText>与</w:delText>
        </w:r>
        <w:r w:rsidRPr="00993FFA" w:rsidDel="00881EEB">
          <w:rPr>
            <w:color w:val="000000" w:themeColor="text1"/>
            <w:lang w:eastAsia="zh-CN"/>
            <w:rPrChange w:id="2739" w:author="Yufei Sun" w:date="2022-01-04T22:28:00Z">
              <w:rPr>
                <w:lang w:eastAsia="zh-CN"/>
              </w:rPr>
            </w:rPrChange>
          </w:rPr>
          <w:delText>“</w:delText>
        </w:r>
        <w:r w:rsidRPr="00993FFA" w:rsidDel="00881EEB">
          <w:rPr>
            <w:color w:val="000000" w:themeColor="text1"/>
            <w:lang w:eastAsia="zh-CN"/>
            <w:rPrChange w:id="2740" w:author="Yufei Sun" w:date="2022-01-04T22:28:00Z">
              <w:rPr>
                <w:lang w:eastAsia="zh-CN"/>
              </w:rPr>
            </w:rPrChange>
          </w:rPr>
          <w:delText>有自主性的压力型体制</w:delText>
        </w:r>
        <w:r w:rsidRPr="00993FFA" w:rsidDel="00881EEB">
          <w:rPr>
            <w:color w:val="000000" w:themeColor="text1"/>
            <w:lang w:eastAsia="zh-CN"/>
            <w:rPrChange w:id="2741" w:author="Yufei Sun" w:date="2022-01-04T22:28:00Z">
              <w:rPr>
                <w:lang w:eastAsia="zh-CN"/>
              </w:rPr>
            </w:rPrChange>
          </w:rPr>
          <w:delText>”</w:delText>
        </w:r>
        <w:r w:rsidRPr="00993FFA" w:rsidDel="00881EEB">
          <w:rPr>
            <w:color w:val="000000" w:themeColor="text1"/>
            <w:lang w:eastAsia="zh-CN"/>
            <w:rPrChange w:id="2742" w:author="Yufei Sun" w:date="2022-01-04T22:28:00Z">
              <w:rPr>
                <w:lang w:eastAsia="zh-CN"/>
              </w:rPr>
            </w:rPrChange>
          </w:rPr>
          <w:delText>的观点</w:delText>
        </w:r>
      </w:del>
      <w:r w:rsidRPr="00993FFA">
        <w:rPr>
          <w:color w:val="000000" w:themeColor="text1"/>
          <w:lang w:eastAsia="zh-CN"/>
          <w:rPrChange w:id="2743" w:author="Yufei Sun" w:date="2022-01-04T22:28:00Z">
            <w:rPr>
              <w:lang w:eastAsia="zh-CN"/>
            </w:rPr>
          </w:rPrChange>
        </w:rPr>
        <w:t>，对</w:t>
      </w:r>
      <w:r w:rsidRPr="00993FFA">
        <w:rPr>
          <w:color w:val="000000" w:themeColor="text1"/>
          <w:lang w:eastAsia="zh-CN"/>
          <w:rPrChange w:id="2744" w:author="Yufei Sun" w:date="2022-01-04T22:28:00Z">
            <w:rPr>
              <w:lang w:eastAsia="zh-CN"/>
            </w:rPr>
          </w:rPrChange>
        </w:rPr>
        <w:t>“</w:t>
      </w:r>
      <w:r w:rsidRPr="00993FFA">
        <w:rPr>
          <w:color w:val="000000" w:themeColor="text1"/>
          <w:lang w:eastAsia="zh-CN"/>
          <w:rPrChange w:id="2745" w:author="Yufei Sun" w:date="2022-01-04T22:28:00Z">
            <w:rPr>
              <w:lang w:eastAsia="zh-CN"/>
            </w:rPr>
          </w:rPrChange>
        </w:rPr>
        <w:t>压力型体制</w:t>
      </w:r>
      <w:r w:rsidRPr="00993FFA">
        <w:rPr>
          <w:color w:val="000000" w:themeColor="text1"/>
          <w:lang w:eastAsia="zh-CN"/>
          <w:rPrChange w:id="2746" w:author="Yufei Sun" w:date="2022-01-04T22:28:00Z">
            <w:rPr>
              <w:lang w:eastAsia="zh-CN"/>
            </w:rPr>
          </w:rPrChange>
        </w:rPr>
        <w:t>”</w:t>
      </w:r>
      <w:ins w:id="2747" w:author="Yufei Sun" w:date="2021-11-22T16:46:00Z">
        <w:r w:rsidR="00E71919" w:rsidRPr="00993FFA">
          <w:rPr>
            <w:color w:val="000000" w:themeColor="text1"/>
            <w:lang w:eastAsia="zh-CN"/>
            <w:rPrChange w:id="2748" w:author="Yufei Sun" w:date="2022-01-04T22:28:00Z">
              <w:rPr>
                <w:lang w:eastAsia="zh-CN"/>
              </w:rPr>
            </w:rPrChange>
          </w:rPr>
          <w:t>“</w:t>
        </w:r>
        <w:r w:rsidR="00E71919" w:rsidRPr="00993FFA">
          <w:rPr>
            <w:color w:val="000000" w:themeColor="text1"/>
            <w:lang w:eastAsia="zh-CN"/>
            <w:rPrChange w:id="2749" w:author="Yufei Sun" w:date="2022-01-04T22:28:00Z">
              <w:rPr>
                <w:lang w:eastAsia="zh-CN"/>
              </w:rPr>
            </w:rPrChange>
          </w:rPr>
          <w:t>三要素</w:t>
        </w:r>
        <w:r w:rsidR="00E71919" w:rsidRPr="00993FFA">
          <w:rPr>
            <w:color w:val="000000" w:themeColor="text1"/>
            <w:lang w:eastAsia="zh-CN"/>
            <w:rPrChange w:id="2750" w:author="Yufei Sun" w:date="2022-01-04T22:28:00Z">
              <w:rPr>
                <w:lang w:eastAsia="zh-CN"/>
              </w:rPr>
            </w:rPrChange>
          </w:rPr>
          <w:t>”</w:t>
        </w:r>
        <w:r w:rsidR="00E71919" w:rsidRPr="00993FFA">
          <w:rPr>
            <w:color w:val="000000" w:themeColor="text1"/>
            <w:lang w:eastAsia="zh-CN"/>
            <w:rPrChange w:id="2751" w:author="Yufei Sun" w:date="2022-01-04T22:28:00Z">
              <w:rPr>
                <w:lang w:eastAsia="zh-CN"/>
              </w:rPr>
            </w:rPrChange>
          </w:rPr>
          <w:t>、</w:t>
        </w:r>
        <w:r w:rsidR="00E71919" w:rsidRPr="00993FFA">
          <w:rPr>
            <w:color w:val="000000" w:themeColor="text1"/>
            <w:lang w:eastAsia="zh-CN"/>
            <w:rPrChange w:id="2752" w:author="Yufei Sun" w:date="2022-01-04T22:28:00Z">
              <w:rPr>
                <w:lang w:eastAsia="zh-CN"/>
              </w:rPr>
            </w:rPrChange>
          </w:rPr>
          <w:t>“</w:t>
        </w:r>
        <w:r w:rsidR="00E71919" w:rsidRPr="00993FFA">
          <w:rPr>
            <w:color w:val="000000" w:themeColor="text1"/>
            <w:lang w:eastAsia="zh-CN"/>
            <w:rPrChange w:id="2753" w:author="Yufei Sun" w:date="2022-01-04T22:28:00Z">
              <w:rPr>
                <w:lang w:eastAsia="zh-CN"/>
              </w:rPr>
            </w:rPrChange>
          </w:rPr>
          <w:t>四来源</w:t>
        </w:r>
        <w:r w:rsidR="00E71919" w:rsidRPr="00993FFA">
          <w:rPr>
            <w:color w:val="000000" w:themeColor="text1"/>
            <w:lang w:eastAsia="zh-CN"/>
            <w:rPrChange w:id="2754" w:author="Yufei Sun" w:date="2022-01-04T22:28:00Z">
              <w:rPr>
                <w:lang w:eastAsia="zh-CN"/>
              </w:rPr>
            </w:rPrChange>
          </w:rPr>
          <w:t>”</w:t>
        </w:r>
        <w:r w:rsidR="00E71919" w:rsidRPr="00993FFA">
          <w:rPr>
            <w:color w:val="000000" w:themeColor="text1"/>
            <w:lang w:eastAsia="zh-CN"/>
            <w:rPrChange w:id="2755" w:author="Yufei Sun" w:date="2022-01-04T22:28:00Z">
              <w:rPr>
                <w:lang w:eastAsia="zh-CN"/>
              </w:rPr>
            </w:rPrChange>
          </w:rPr>
          <w:t>和</w:t>
        </w:r>
        <w:r w:rsidR="00E71919" w:rsidRPr="00993FFA">
          <w:rPr>
            <w:color w:val="000000" w:themeColor="text1"/>
            <w:lang w:eastAsia="zh-CN"/>
            <w:rPrChange w:id="2756" w:author="Yufei Sun" w:date="2022-01-04T22:28:00Z">
              <w:rPr>
                <w:lang w:eastAsia="zh-CN"/>
              </w:rPr>
            </w:rPrChange>
          </w:rPr>
          <w:t>“</w:t>
        </w:r>
        <w:r w:rsidR="00E71919" w:rsidRPr="00993FFA">
          <w:rPr>
            <w:color w:val="000000" w:themeColor="text1"/>
            <w:lang w:eastAsia="zh-CN"/>
            <w:rPrChange w:id="2757" w:author="Yufei Sun" w:date="2022-01-04T22:28:00Z">
              <w:rPr>
                <w:lang w:eastAsia="zh-CN"/>
              </w:rPr>
            </w:rPrChange>
          </w:rPr>
          <w:t>两减压</w:t>
        </w:r>
        <w:r w:rsidR="00E71919" w:rsidRPr="00993FFA">
          <w:rPr>
            <w:color w:val="000000" w:themeColor="text1"/>
            <w:lang w:eastAsia="zh-CN"/>
            <w:rPrChange w:id="2758" w:author="Yufei Sun" w:date="2022-01-04T22:28:00Z">
              <w:rPr>
                <w:lang w:eastAsia="zh-CN"/>
              </w:rPr>
            </w:rPrChange>
          </w:rPr>
          <w:t>”</w:t>
        </w:r>
      </w:ins>
      <w:ins w:id="2759" w:author="Yufei Sun" w:date="2021-11-22T16:43:00Z">
        <w:r w:rsidR="00E71919" w:rsidRPr="00993FFA">
          <w:rPr>
            <w:rFonts w:hint="eastAsia"/>
            <w:color w:val="000000" w:themeColor="text1"/>
            <w:lang w:eastAsia="zh-CN"/>
            <w:rPrChange w:id="2760" w:author="Yufei Sun" w:date="2022-01-04T22:28:00Z">
              <w:rPr>
                <w:rFonts w:hint="eastAsia"/>
                <w:lang w:eastAsia="zh-CN"/>
              </w:rPr>
            </w:rPrChange>
          </w:rPr>
          <w:t>的经典理论在新时代地方治理的</w:t>
        </w:r>
      </w:ins>
      <w:ins w:id="2761" w:author="Yufei Sun" w:date="2021-11-22T16:44:00Z">
        <w:r w:rsidR="00E71919" w:rsidRPr="00993FFA">
          <w:rPr>
            <w:rFonts w:hint="eastAsia"/>
            <w:color w:val="000000" w:themeColor="text1"/>
            <w:lang w:eastAsia="zh-CN"/>
            <w:rPrChange w:id="2762" w:author="Yufei Sun" w:date="2022-01-04T22:28:00Z">
              <w:rPr>
                <w:rFonts w:hint="eastAsia"/>
                <w:lang w:eastAsia="zh-CN"/>
              </w:rPr>
            </w:rPrChange>
          </w:rPr>
          <w:t>实践中</w:t>
        </w:r>
      </w:ins>
      <w:del w:id="2763" w:author="Yufei Sun" w:date="2021-11-22T16:43:00Z">
        <w:r w:rsidRPr="00993FFA" w:rsidDel="00E71919">
          <w:rPr>
            <w:color w:val="000000" w:themeColor="text1"/>
            <w:lang w:eastAsia="zh-CN"/>
            <w:rPrChange w:id="2764" w:author="Yufei Sun" w:date="2022-01-04T22:28:00Z">
              <w:rPr>
                <w:lang w:eastAsia="zh-CN"/>
              </w:rPr>
            </w:rPrChange>
          </w:rPr>
          <w:delText>在新时代</w:delText>
        </w:r>
      </w:del>
      <w:r w:rsidRPr="00993FFA">
        <w:rPr>
          <w:color w:val="000000" w:themeColor="text1"/>
          <w:lang w:eastAsia="zh-CN"/>
          <w:rPrChange w:id="2765" w:author="Yufei Sun" w:date="2022-01-04T22:28:00Z">
            <w:rPr>
              <w:lang w:eastAsia="zh-CN"/>
            </w:rPr>
          </w:rPrChange>
        </w:rPr>
        <w:t>进行了</w:t>
      </w:r>
      <w:del w:id="2766" w:author="Yufei Sun" w:date="2021-11-22T16:44:00Z">
        <w:r w:rsidRPr="00993FFA" w:rsidDel="00E71919">
          <w:rPr>
            <w:color w:val="000000" w:themeColor="text1"/>
            <w:lang w:eastAsia="zh-CN"/>
            <w:rPrChange w:id="2767" w:author="Yufei Sun" w:date="2022-01-04T22:28:00Z">
              <w:rPr>
                <w:lang w:eastAsia="zh-CN"/>
              </w:rPr>
            </w:rPrChange>
          </w:rPr>
          <w:delText>理论</w:delText>
        </w:r>
      </w:del>
      <w:r w:rsidRPr="00993FFA">
        <w:rPr>
          <w:color w:val="000000" w:themeColor="text1"/>
          <w:lang w:eastAsia="zh-CN"/>
          <w:rPrChange w:id="2768" w:author="Yufei Sun" w:date="2022-01-04T22:28:00Z">
            <w:rPr>
              <w:lang w:eastAsia="zh-CN"/>
            </w:rPr>
          </w:rPrChange>
        </w:rPr>
        <w:t>修正与检验。</w:t>
      </w:r>
      <w:ins w:id="2769" w:author="Yufei Sun" w:date="2021-11-22T16:46:00Z">
        <w:r w:rsidR="00E71919" w:rsidRPr="00993FFA">
          <w:rPr>
            <w:rFonts w:hint="eastAsia"/>
            <w:color w:val="000000" w:themeColor="text1"/>
            <w:lang w:eastAsia="zh-CN"/>
            <w:rPrChange w:id="2770" w:author="Yufei Sun" w:date="2022-01-04T22:28:00Z">
              <w:rPr>
                <w:rFonts w:hint="eastAsia"/>
                <w:lang w:eastAsia="zh-CN"/>
              </w:rPr>
            </w:rPrChange>
          </w:rPr>
          <w:t>将地方治理能力这一变量</w:t>
        </w:r>
      </w:ins>
      <w:ins w:id="2771" w:author="Yufei Sun" w:date="2021-11-22T16:48:00Z">
        <w:r w:rsidR="00AC5B77" w:rsidRPr="00993FFA">
          <w:rPr>
            <w:rFonts w:hint="eastAsia"/>
            <w:color w:val="000000" w:themeColor="text1"/>
            <w:lang w:eastAsia="zh-CN"/>
            <w:rPrChange w:id="2772" w:author="Yufei Sun" w:date="2022-01-04T22:28:00Z">
              <w:rPr>
                <w:rFonts w:hint="eastAsia"/>
                <w:lang w:eastAsia="zh-CN"/>
              </w:rPr>
            </w:rPrChange>
          </w:rPr>
          <w:t>引入</w:t>
        </w:r>
      </w:ins>
      <w:ins w:id="2773" w:author="Yufei Sun" w:date="2021-11-22T16:49:00Z">
        <w:r w:rsidR="00AC5B77" w:rsidRPr="00993FFA">
          <w:rPr>
            <w:rFonts w:hint="eastAsia"/>
            <w:color w:val="000000" w:themeColor="text1"/>
            <w:lang w:eastAsia="zh-CN"/>
            <w:rPrChange w:id="2774" w:author="Yufei Sun" w:date="2022-01-04T22:28:00Z">
              <w:rPr>
                <w:rFonts w:hint="eastAsia"/>
                <w:lang w:eastAsia="zh-CN"/>
              </w:rPr>
            </w:rPrChange>
          </w:rPr>
          <w:t>“压力型体制”</w:t>
        </w:r>
      </w:ins>
      <w:ins w:id="2775" w:author="Yufei Sun" w:date="2021-11-22T16:48:00Z">
        <w:r w:rsidR="00AC5B77" w:rsidRPr="00993FFA">
          <w:rPr>
            <w:rFonts w:hint="eastAsia"/>
            <w:color w:val="000000" w:themeColor="text1"/>
            <w:lang w:eastAsia="zh-CN"/>
            <w:rPrChange w:id="2776" w:author="Yufei Sun" w:date="2022-01-04T22:28:00Z">
              <w:rPr>
                <w:rFonts w:hint="eastAsia"/>
                <w:lang w:eastAsia="zh-CN"/>
              </w:rPr>
            </w:rPrChange>
          </w:rPr>
          <w:t>的</w:t>
        </w:r>
      </w:ins>
      <w:ins w:id="2777" w:author="Yufei Sun" w:date="2021-11-22T16:50:00Z">
        <w:r w:rsidR="00AC5B77" w:rsidRPr="00993FFA">
          <w:rPr>
            <w:rFonts w:hint="eastAsia"/>
            <w:color w:val="000000" w:themeColor="text1"/>
            <w:lang w:eastAsia="zh-CN"/>
            <w:rPrChange w:id="2778" w:author="Yufei Sun" w:date="2022-01-04T22:28:00Z">
              <w:rPr>
                <w:rFonts w:hint="eastAsia"/>
                <w:lang w:eastAsia="zh-CN"/>
              </w:rPr>
            </w:rPrChange>
          </w:rPr>
          <w:t>研究中</w:t>
        </w:r>
      </w:ins>
      <w:ins w:id="2779" w:author="Yufei Sun" w:date="2021-11-22T16:49:00Z">
        <w:r w:rsidR="00AC5B77" w:rsidRPr="00993FFA">
          <w:rPr>
            <w:rFonts w:hint="eastAsia"/>
            <w:color w:val="000000" w:themeColor="text1"/>
            <w:lang w:eastAsia="zh-CN"/>
            <w:rPrChange w:id="2780" w:author="Yufei Sun" w:date="2022-01-04T22:28:00Z">
              <w:rPr>
                <w:rFonts w:hint="eastAsia"/>
                <w:lang w:eastAsia="zh-CN"/>
              </w:rPr>
            </w:rPrChange>
          </w:rPr>
          <w:t>。</w:t>
        </w:r>
      </w:ins>
    </w:p>
    <w:p w14:paraId="5D773F58" w14:textId="18D10841" w:rsidR="00E71919" w:rsidRPr="00993FFA" w:rsidRDefault="00AC5B77" w:rsidP="003E7FE0">
      <w:pPr>
        <w:pStyle w:val="a0"/>
        <w:ind w:firstLine="480"/>
        <w:rPr>
          <w:ins w:id="2781" w:author="Yufei Sun" w:date="2021-11-22T16:44:00Z"/>
          <w:color w:val="000000" w:themeColor="text1"/>
          <w:lang w:eastAsia="zh-CN"/>
          <w:rPrChange w:id="2782" w:author="Yufei Sun" w:date="2022-01-04T22:28:00Z">
            <w:rPr>
              <w:ins w:id="2783" w:author="Yufei Sun" w:date="2021-11-22T16:44:00Z"/>
              <w:lang w:eastAsia="zh-CN"/>
            </w:rPr>
          </w:rPrChange>
        </w:rPr>
      </w:pPr>
      <w:ins w:id="2784" w:author="Yufei Sun" w:date="2021-11-22T16:51:00Z">
        <w:r w:rsidRPr="00993FFA">
          <w:rPr>
            <w:rFonts w:hint="eastAsia"/>
            <w:color w:val="000000" w:themeColor="text1"/>
            <w:lang w:eastAsia="zh-CN"/>
            <w:rPrChange w:id="2785" w:author="Yufei Sun" w:date="2022-01-04T22:28:00Z">
              <w:rPr>
                <w:rFonts w:hint="eastAsia"/>
                <w:lang w:eastAsia="zh-CN"/>
              </w:rPr>
            </w:rPrChange>
          </w:rPr>
          <w:t>值得注意的是，在地方治理实践中，</w:t>
        </w:r>
      </w:ins>
      <w:ins w:id="2786" w:author="Yufei Sun" w:date="2021-11-22T16:52:00Z">
        <w:r w:rsidRPr="00993FFA">
          <w:rPr>
            <w:rFonts w:hint="eastAsia"/>
            <w:color w:val="000000" w:themeColor="text1"/>
            <w:lang w:eastAsia="zh-CN"/>
            <w:rPrChange w:id="2787" w:author="Yufei Sun" w:date="2022-01-04T22:28:00Z">
              <w:rPr>
                <w:rFonts w:hint="eastAsia"/>
                <w:lang w:eastAsia="zh-CN"/>
              </w:rPr>
            </w:rPrChange>
          </w:rPr>
          <w:t>地方治理能力是一把“双刃剑”</w:t>
        </w:r>
        <w:r w:rsidR="00844F26" w:rsidRPr="00993FFA">
          <w:rPr>
            <w:rFonts w:hint="eastAsia"/>
            <w:color w:val="000000" w:themeColor="text1"/>
            <w:lang w:eastAsia="zh-CN"/>
            <w:rPrChange w:id="2788" w:author="Yufei Sun" w:date="2022-01-04T22:28:00Z">
              <w:rPr>
                <w:rFonts w:hint="eastAsia"/>
                <w:lang w:eastAsia="zh-CN"/>
              </w:rPr>
            </w:rPrChange>
          </w:rPr>
          <w:t>。</w:t>
        </w:r>
        <w:r w:rsidRPr="00993FFA">
          <w:rPr>
            <w:rFonts w:hint="eastAsia"/>
            <w:color w:val="000000" w:themeColor="text1"/>
            <w:lang w:eastAsia="zh-CN"/>
            <w:rPrChange w:id="2789" w:author="Yufei Sun" w:date="2022-01-04T22:28:00Z">
              <w:rPr>
                <w:rFonts w:hint="eastAsia"/>
                <w:lang w:eastAsia="zh-CN"/>
              </w:rPr>
            </w:rPrChange>
          </w:rPr>
          <w:t>一方面，它能够</w:t>
        </w:r>
        <w:r w:rsidR="00844F26" w:rsidRPr="00993FFA">
          <w:rPr>
            <w:rFonts w:hint="eastAsia"/>
            <w:color w:val="000000" w:themeColor="text1"/>
            <w:lang w:eastAsia="zh-CN"/>
            <w:rPrChange w:id="2790" w:author="Yufei Sun" w:date="2022-01-04T22:28:00Z">
              <w:rPr>
                <w:rFonts w:hint="eastAsia"/>
                <w:lang w:eastAsia="zh-CN"/>
              </w:rPr>
            </w:rPrChange>
          </w:rPr>
          <w:t>增强地方政府的</w:t>
        </w:r>
      </w:ins>
      <w:ins w:id="2791" w:author="Yufei Sun" w:date="2021-11-22T16:53:00Z">
        <w:r w:rsidR="00844F26" w:rsidRPr="00993FFA">
          <w:rPr>
            <w:rFonts w:hint="eastAsia"/>
            <w:color w:val="000000" w:themeColor="text1"/>
            <w:lang w:eastAsia="zh-CN"/>
            <w:rPrChange w:id="2792" w:author="Yufei Sun" w:date="2022-01-04T22:28:00Z">
              <w:rPr>
                <w:rFonts w:hint="eastAsia"/>
                <w:lang w:eastAsia="zh-CN"/>
              </w:rPr>
            </w:rPrChange>
          </w:rPr>
          <w:t>治理韧性，在压力型体制下仍保持政策的灵活性；另一方面，如果缺乏有效的监督，政策空间也会造成</w:t>
        </w:r>
      </w:ins>
      <w:ins w:id="2793" w:author="Yufei Sun" w:date="2021-11-22T16:54:00Z">
        <w:r w:rsidR="00844F26" w:rsidRPr="00993FFA">
          <w:rPr>
            <w:rFonts w:hint="eastAsia"/>
            <w:color w:val="000000" w:themeColor="text1"/>
            <w:lang w:eastAsia="zh-CN"/>
            <w:rPrChange w:id="2794" w:author="Yufei Sun" w:date="2022-01-04T22:28:00Z">
              <w:rPr>
                <w:rFonts w:hint="eastAsia"/>
                <w:lang w:eastAsia="zh-CN"/>
              </w:rPr>
            </w:rPrChange>
          </w:rPr>
          <w:t>政策执行的偏差。因此，对于中央政府来说，一方面要把握好“加压”</w:t>
        </w:r>
      </w:ins>
      <w:ins w:id="2795" w:author="Yufei Sun" w:date="2021-11-22T16:55:00Z">
        <w:r w:rsidR="00844F26" w:rsidRPr="00993FFA">
          <w:rPr>
            <w:rFonts w:hint="eastAsia"/>
            <w:color w:val="000000" w:themeColor="text1"/>
            <w:lang w:eastAsia="zh-CN"/>
            <w:rPrChange w:id="2796" w:author="Yufei Sun" w:date="2022-01-04T22:28:00Z">
              <w:rPr>
                <w:rFonts w:hint="eastAsia"/>
                <w:lang w:eastAsia="zh-CN"/>
              </w:rPr>
            </w:rPrChange>
          </w:rPr>
          <w:t>和“疏压”的平衡，在治理体系规范化的同时，</w:t>
        </w:r>
      </w:ins>
      <w:ins w:id="2797" w:author="Yufei Sun" w:date="2021-11-22T16:56:00Z">
        <w:r w:rsidR="00844F26" w:rsidRPr="00993FFA">
          <w:rPr>
            <w:rFonts w:hint="eastAsia"/>
            <w:color w:val="000000" w:themeColor="text1"/>
            <w:lang w:eastAsia="zh-CN"/>
            <w:rPrChange w:id="2798" w:author="Yufei Sun" w:date="2022-01-04T22:28:00Z">
              <w:rPr>
                <w:rFonts w:hint="eastAsia"/>
                <w:lang w:eastAsia="zh-CN"/>
              </w:rPr>
            </w:rPrChange>
          </w:rPr>
          <w:t>也要考虑到不同地域之间的差异，给地方政府保留适当的政策灵活性</w:t>
        </w:r>
      </w:ins>
      <w:ins w:id="2799" w:author="Yufei Sun" w:date="2021-11-22T16:57:00Z">
        <w:r w:rsidR="00844F26" w:rsidRPr="00993FFA">
          <w:rPr>
            <w:rFonts w:hint="eastAsia"/>
            <w:color w:val="000000" w:themeColor="text1"/>
            <w:lang w:eastAsia="zh-CN"/>
            <w:rPrChange w:id="2800" w:author="Yufei Sun" w:date="2022-01-04T22:28:00Z">
              <w:rPr>
                <w:rFonts w:hint="eastAsia"/>
                <w:lang w:eastAsia="zh-CN"/>
              </w:rPr>
            </w:rPrChange>
          </w:rPr>
          <w:t>。避免因</w:t>
        </w:r>
      </w:ins>
      <w:ins w:id="2801" w:author="Yufei Sun" w:date="2021-11-22T16:58:00Z">
        <w:r w:rsidR="00885100" w:rsidRPr="00993FFA">
          <w:rPr>
            <w:color w:val="000000" w:themeColor="text1"/>
            <w:lang w:eastAsia="zh-CN"/>
            <w:rPrChange w:id="2802" w:author="Yufei Sun" w:date="2022-01-04T22:28:00Z">
              <w:rPr>
                <w:lang w:eastAsia="zh-CN"/>
              </w:rPr>
            </w:rPrChange>
          </w:rPr>
          <w:t>制定不合理的政策目标，对</w:t>
        </w:r>
      </w:ins>
      <w:ins w:id="2803" w:author="Yufei Sun" w:date="2021-11-22T17:03:00Z">
        <w:r w:rsidR="00E40109" w:rsidRPr="00993FFA">
          <w:rPr>
            <w:rFonts w:hint="eastAsia"/>
            <w:color w:val="000000" w:themeColor="text1"/>
            <w:lang w:eastAsia="zh-CN"/>
            <w:rPrChange w:id="2804" w:author="Yufei Sun" w:date="2022-01-04T22:28:00Z">
              <w:rPr>
                <w:rFonts w:hint="eastAsia"/>
                <w:lang w:eastAsia="zh-CN"/>
              </w:rPr>
            </w:rPrChange>
          </w:rPr>
          <w:t>地方政府</w:t>
        </w:r>
      </w:ins>
      <w:ins w:id="2805" w:author="Yufei Sun" w:date="2021-11-22T17:48:00Z">
        <w:r w:rsidR="005872A0" w:rsidRPr="00993FFA">
          <w:rPr>
            <w:rFonts w:hint="eastAsia"/>
            <w:color w:val="000000" w:themeColor="text1"/>
            <w:lang w:eastAsia="zh-CN"/>
            <w:rPrChange w:id="2806" w:author="Yufei Sun" w:date="2022-01-04T22:28:00Z">
              <w:rPr>
                <w:rFonts w:hint="eastAsia"/>
                <w:lang w:eastAsia="zh-CN"/>
              </w:rPr>
            </w:rPrChange>
          </w:rPr>
          <w:t>政策执行</w:t>
        </w:r>
      </w:ins>
      <w:ins w:id="2807" w:author="Yufei Sun" w:date="2021-11-22T16:58:00Z">
        <w:r w:rsidR="00885100" w:rsidRPr="00993FFA">
          <w:rPr>
            <w:color w:val="000000" w:themeColor="text1"/>
            <w:lang w:eastAsia="zh-CN"/>
            <w:rPrChange w:id="2808" w:author="Yufei Sun" w:date="2022-01-04T22:28:00Z">
              <w:rPr>
                <w:lang w:eastAsia="zh-CN"/>
              </w:rPr>
            </w:rPrChange>
          </w:rPr>
          <w:t>的积极性造成影响</w:t>
        </w:r>
        <w:r w:rsidR="00885100" w:rsidRPr="00993FFA">
          <w:rPr>
            <w:color w:val="000000" w:themeColor="text1"/>
            <w:lang w:eastAsia="zh-CN"/>
            <w:rPrChange w:id="2809" w:author="Yufei Sun" w:date="2022-01-04T22:28:00Z">
              <w:rPr>
                <w:lang w:eastAsia="zh-CN"/>
              </w:rPr>
            </w:rPrChange>
          </w:rPr>
          <w:t xml:space="preserve"> (</w:t>
        </w:r>
        <w:r w:rsidR="00885100" w:rsidRPr="00993FFA">
          <w:rPr>
            <w:color w:val="000000" w:themeColor="text1"/>
            <w:rPrChange w:id="2810" w:author="Yufei Sun" w:date="2022-01-04T22:28:00Z">
              <w:rPr/>
            </w:rPrChange>
          </w:rPr>
          <w:fldChar w:fldCharType="begin"/>
        </w:r>
        <w:r w:rsidR="00885100" w:rsidRPr="00993FFA">
          <w:rPr>
            <w:color w:val="000000" w:themeColor="text1"/>
            <w:lang w:eastAsia="zh-CN"/>
            <w:rPrChange w:id="2811" w:author="Yufei Sun" w:date="2022-01-04T22:28:00Z">
              <w:rPr>
                <w:lang w:eastAsia="zh-CN"/>
              </w:rPr>
            </w:rPrChange>
          </w:rPr>
          <w:instrText xml:space="preserve"> HYPERLINK \l "ref-ZhuGuangNanEtAl2012" \h </w:instrText>
        </w:r>
        <w:r w:rsidR="00885100" w:rsidRPr="00993FFA">
          <w:rPr>
            <w:color w:val="000000" w:themeColor="text1"/>
            <w:rPrChange w:id="2812" w:author="Yufei Sun" w:date="2022-01-04T22:28:00Z">
              <w:rPr/>
            </w:rPrChange>
          </w:rPr>
          <w:fldChar w:fldCharType="separate"/>
        </w:r>
        <w:r w:rsidR="00885100" w:rsidRPr="00993FFA">
          <w:rPr>
            <w:rStyle w:val="ae"/>
            <w:color w:val="000000" w:themeColor="text1"/>
            <w:lang w:eastAsia="zh-CN"/>
            <w:rPrChange w:id="2813" w:author="Yufei Sun" w:date="2022-01-04T22:28:00Z">
              <w:rPr>
                <w:rStyle w:val="ae"/>
                <w:lang w:eastAsia="zh-CN"/>
              </w:rPr>
            </w:rPrChange>
          </w:rPr>
          <w:t>朱光楠</w:t>
        </w:r>
        <w:r w:rsidR="00885100" w:rsidRPr="00993FFA">
          <w:rPr>
            <w:rStyle w:val="ae"/>
            <w:color w:val="000000" w:themeColor="text1"/>
            <w:lang w:eastAsia="zh-CN"/>
            <w:rPrChange w:id="2814" w:author="Yufei Sun" w:date="2022-01-04T22:28:00Z">
              <w:rPr>
                <w:rStyle w:val="ae"/>
                <w:lang w:eastAsia="zh-CN"/>
              </w:rPr>
            </w:rPrChange>
          </w:rPr>
          <w:t xml:space="preserve"> </w:t>
        </w:r>
        <w:r w:rsidR="00885100" w:rsidRPr="00993FFA">
          <w:rPr>
            <w:rStyle w:val="ae"/>
            <w:color w:val="000000" w:themeColor="text1"/>
            <w:lang w:eastAsia="zh-CN"/>
            <w:rPrChange w:id="2815" w:author="Yufei Sun" w:date="2022-01-04T22:28:00Z">
              <w:rPr>
                <w:rStyle w:val="ae"/>
                <w:lang w:eastAsia="zh-CN"/>
              </w:rPr>
            </w:rPrChange>
          </w:rPr>
          <w:t>等</w:t>
        </w:r>
        <w:r w:rsidR="00885100" w:rsidRPr="00993FFA">
          <w:rPr>
            <w:rStyle w:val="ae"/>
            <w:color w:val="000000" w:themeColor="text1"/>
            <w:lang w:eastAsia="zh-CN"/>
            <w:rPrChange w:id="2816" w:author="Yufei Sun" w:date="2022-01-04T22:28:00Z">
              <w:rPr>
                <w:rStyle w:val="ae"/>
                <w:lang w:eastAsia="zh-CN"/>
              </w:rPr>
            </w:rPrChange>
          </w:rPr>
          <w:t>, 2012</w:t>
        </w:r>
        <w:r w:rsidR="00885100" w:rsidRPr="00993FFA">
          <w:rPr>
            <w:rStyle w:val="ae"/>
            <w:color w:val="000000" w:themeColor="text1"/>
            <w:lang w:eastAsia="zh-CN"/>
            <w:rPrChange w:id="2817" w:author="Yufei Sun" w:date="2022-01-04T22:28:00Z">
              <w:rPr>
                <w:rStyle w:val="ae"/>
                <w:lang w:eastAsia="zh-CN"/>
              </w:rPr>
            </w:rPrChange>
          </w:rPr>
          <w:fldChar w:fldCharType="end"/>
        </w:r>
        <w:r w:rsidR="00885100" w:rsidRPr="00993FFA">
          <w:rPr>
            <w:color w:val="000000" w:themeColor="text1"/>
            <w:lang w:eastAsia="zh-CN"/>
            <w:rPrChange w:id="2818" w:author="Yufei Sun" w:date="2022-01-04T22:28:00Z">
              <w:rPr>
                <w:lang w:eastAsia="zh-CN"/>
              </w:rPr>
            </w:rPrChange>
          </w:rPr>
          <w:t xml:space="preserve">) </w:t>
        </w:r>
        <w:r w:rsidR="00885100" w:rsidRPr="00993FFA">
          <w:rPr>
            <w:color w:val="000000" w:themeColor="text1"/>
            <w:lang w:eastAsia="zh-CN"/>
            <w:rPrChange w:id="2819" w:author="Yufei Sun" w:date="2022-01-04T22:28:00Z">
              <w:rPr>
                <w:lang w:eastAsia="zh-CN"/>
              </w:rPr>
            </w:rPrChange>
          </w:rPr>
          <w:t>，</w:t>
        </w:r>
      </w:ins>
      <w:ins w:id="2820" w:author="Yufei Sun" w:date="2021-11-22T17:03:00Z">
        <w:r w:rsidR="00E40109" w:rsidRPr="00993FFA">
          <w:rPr>
            <w:rFonts w:hint="eastAsia"/>
            <w:color w:val="000000" w:themeColor="text1"/>
            <w:lang w:eastAsia="zh-CN"/>
            <w:rPrChange w:id="2821" w:author="Yufei Sun" w:date="2022-01-04T22:28:00Z">
              <w:rPr>
                <w:rFonts w:hint="eastAsia"/>
                <w:lang w:eastAsia="zh-CN"/>
              </w:rPr>
            </w:rPrChange>
          </w:rPr>
          <w:t>或</w:t>
        </w:r>
      </w:ins>
      <w:ins w:id="2822" w:author="Yufei Sun" w:date="2021-11-22T16:58:00Z">
        <w:r w:rsidR="00885100" w:rsidRPr="00993FFA">
          <w:rPr>
            <w:color w:val="000000" w:themeColor="text1"/>
            <w:lang w:eastAsia="zh-CN"/>
            <w:rPrChange w:id="2823" w:author="Yufei Sun" w:date="2022-01-04T22:28:00Z">
              <w:rPr>
                <w:lang w:eastAsia="zh-CN"/>
              </w:rPr>
            </w:rPrChange>
          </w:rPr>
          <w:t>使得政策执行和政策目标</w:t>
        </w:r>
      </w:ins>
      <w:ins w:id="2824" w:author="Yufei Sun" w:date="2021-11-22T17:48:00Z">
        <w:r w:rsidR="005872A0" w:rsidRPr="00993FFA">
          <w:rPr>
            <w:rFonts w:hint="eastAsia"/>
            <w:color w:val="000000" w:themeColor="text1"/>
            <w:lang w:eastAsia="zh-CN"/>
            <w:rPrChange w:id="2825" w:author="Yufei Sun" w:date="2022-01-04T22:28:00Z">
              <w:rPr>
                <w:rFonts w:hint="eastAsia"/>
                <w:lang w:eastAsia="zh-CN"/>
              </w:rPr>
            </w:rPrChange>
          </w:rPr>
          <w:t>之间</w:t>
        </w:r>
      </w:ins>
      <w:ins w:id="2826" w:author="Yufei Sun" w:date="2021-11-22T16:58:00Z">
        <w:r w:rsidR="00885100" w:rsidRPr="00993FFA">
          <w:rPr>
            <w:color w:val="000000" w:themeColor="text1"/>
            <w:lang w:eastAsia="zh-CN"/>
            <w:rPrChange w:id="2827" w:author="Yufei Sun" w:date="2022-01-04T22:28:00Z">
              <w:rPr>
                <w:lang w:eastAsia="zh-CN"/>
              </w:rPr>
            </w:rPrChange>
          </w:rPr>
          <w:t>出现偏差</w:t>
        </w:r>
        <w:r w:rsidR="00885100" w:rsidRPr="00993FFA">
          <w:rPr>
            <w:color w:val="000000" w:themeColor="text1"/>
            <w:lang w:eastAsia="zh-CN"/>
            <w:rPrChange w:id="2828" w:author="Yufei Sun" w:date="2022-01-04T22:28:00Z">
              <w:rPr>
                <w:lang w:eastAsia="zh-CN"/>
              </w:rPr>
            </w:rPrChange>
          </w:rPr>
          <w:t xml:space="preserve"> (</w:t>
        </w:r>
        <w:r w:rsidR="00885100" w:rsidRPr="00993FFA">
          <w:rPr>
            <w:color w:val="000000" w:themeColor="text1"/>
            <w:rPrChange w:id="2829" w:author="Yufei Sun" w:date="2022-01-04T22:28:00Z">
              <w:rPr/>
            </w:rPrChange>
          </w:rPr>
          <w:fldChar w:fldCharType="begin"/>
        </w:r>
        <w:r w:rsidR="00885100" w:rsidRPr="00993FFA">
          <w:rPr>
            <w:color w:val="000000" w:themeColor="text1"/>
            <w:lang w:eastAsia="zh-CN"/>
            <w:rPrChange w:id="2830" w:author="Yufei Sun" w:date="2022-01-04T22:28:00Z">
              <w:rPr>
                <w:lang w:eastAsia="zh-CN"/>
              </w:rPr>
            </w:rPrChange>
          </w:rPr>
          <w:instrText xml:space="preserve"> HYPERLINK \l "ref-ZhouXueGuang2009" \h </w:instrText>
        </w:r>
        <w:r w:rsidR="00885100" w:rsidRPr="00993FFA">
          <w:rPr>
            <w:color w:val="000000" w:themeColor="text1"/>
            <w:rPrChange w:id="2831" w:author="Yufei Sun" w:date="2022-01-04T22:28:00Z">
              <w:rPr/>
            </w:rPrChange>
          </w:rPr>
          <w:fldChar w:fldCharType="separate"/>
        </w:r>
        <w:r w:rsidR="00885100" w:rsidRPr="00993FFA">
          <w:rPr>
            <w:rStyle w:val="ae"/>
            <w:color w:val="000000" w:themeColor="text1"/>
            <w:lang w:eastAsia="zh-CN"/>
            <w:rPrChange w:id="2832" w:author="Yufei Sun" w:date="2022-01-04T22:28:00Z">
              <w:rPr>
                <w:rStyle w:val="ae"/>
                <w:lang w:eastAsia="zh-CN"/>
              </w:rPr>
            </w:rPrChange>
          </w:rPr>
          <w:t>周雪光</w:t>
        </w:r>
        <w:r w:rsidR="00885100" w:rsidRPr="00993FFA">
          <w:rPr>
            <w:rStyle w:val="ae"/>
            <w:color w:val="000000" w:themeColor="text1"/>
            <w:lang w:eastAsia="zh-CN"/>
            <w:rPrChange w:id="2833" w:author="Yufei Sun" w:date="2022-01-04T22:28:00Z">
              <w:rPr>
                <w:rStyle w:val="ae"/>
                <w:lang w:eastAsia="zh-CN"/>
              </w:rPr>
            </w:rPrChange>
          </w:rPr>
          <w:t>, 2009</w:t>
        </w:r>
        <w:r w:rsidR="00885100" w:rsidRPr="00993FFA">
          <w:rPr>
            <w:rStyle w:val="ae"/>
            <w:color w:val="000000" w:themeColor="text1"/>
            <w:lang w:eastAsia="zh-CN"/>
            <w:rPrChange w:id="2834" w:author="Yufei Sun" w:date="2022-01-04T22:28:00Z">
              <w:rPr>
                <w:rStyle w:val="ae"/>
                <w:lang w:eastAsia="zh-CN"/>
              </w:rPr>
            </w:rPrChange>
          </w:rPr>
          <w:fldChar w:fldCharType="end"/>
        </w:r>
        <w:r w:rsidR="00885100" w:rsidRPr="00993FFA">
          <w:rPr>
            <w:color w:val="000000" w:themeColor="text1"/>
            <w:lang w:eastAsia="zh-CN"/>
            <w:rPrChange w:id="2835" w:author="Yufei Sun" w:date="2022-01-04T22:28:00Z">
              <w:rPr>
                <w:lang w:eastAsia="zh-CN"/>
              </w:rPr>
            </w:rPrChange>
          </w:rPr>
          <w:t>)</w:t>
        </w:r>
      </w:ins>
      <w:ins w:id="2836" w:author="Yufei Sun" w:date="2021-11-22T16:56:00Z">
        <w:r w:rsidR="00844F26" w:rsidRPr="00993FFA">
          <w:rPr>
            <w:rFonts w:hint="eastAsia"/>
            <w:color w:val="000000" w:themeColor="text1"/>
            <w:lang w:eastAsia="zh-CN"/>
            <w:rPrChange w:id="2837" w:author="Yufei Sun" w:date="2022-01-04T22:28:00Z">
              <w:rPr>
                <w:rFonts w:hint="eastAsia"/>
                <w:lang w:eastAsia="zh-CN"/>
              </w:rPr>
            </w:rPrChange>
          </w:rPr>
          <w:t>；另一方面，中央政府也要</w:t>
        </w:r>
      </w:ins>
      <w:ins w:id="2838" w:author="Yufei Sun" w:date="2021-11-22T16:57:00Z">
        <w:r w:rsidR="00844F26" w:rsidRPr="00993FFA">
          <w:rPr>
            <w:rFonts w:hint="eastAsia"/>
            <w:color w:val="000000" w:themeColor="text1"/>
            <w:lang w:eastAsia="zh-CN"/>
            <w:rPrChange w:id="2839" w:author="Yufei Sun" w:date="2022-01-04T22:28:00Z">
              <w:rPr>
                <w:rFonts w:hint="eastAsia"/>
                <w:lang w:eastAsia="zh-CN"/>
              </w:rPr>
            </w:rPrChange>
          </w:rPr>
          <w:t>进一步完善政策执行的监督体系，</w:t>
        </w:r>
      </w:ins>
      <w:ins w:id="2840" w:author="Yufei Sun" w:date="2021-11-22T17:03:00Z">
        <w:r w:rsidR="00E40109" w:rsidRPr="00993FFA">
          <w:rPr>
            <w:rFonts w:hint="eastAsia"/>
            <w:color w:val="000000" w:themeColor="text1"/>
            <w:lang w:eastAsia="zh-CN"/>
            <w:rPrChange w:id="2841" w:author="Yufei Sun" w:date="2022-01-04T22:28:00Z">
              <w:rPr>
                <w:rFonts w:hint="eastAsia"/>
                <w:lang w:eastAsia="zh-CN"/>
              </w:rPr>
            </w:rPrChange>
          </w:rPr>
          <w:t>将地方政府的“能力空间”</w:t>
        </w:r>
      </w:ins>
      <w:ins w:id="2842" w:author="Yufei Sun" w:date="2021-11-22T17:04:00Z">
        <w:r w:rsidR="00E40109" w:rsidRPr="00993FFA">
          <w:rPr>
            <w:rFonts w:hint="eastAsia"/>
            <w:color w:val="000000" w:themeColor="text1"/>
            <w:lang w:eastAsia="zh-CN"/>
            <w:rPrChange w:id="2843" w:author="Yufei Sun" w:date="2022-01-04T22:28:00Z">
              <w:rPr>
                <w:rFonts w:hint="eastAsia"/>
                <w:lang w:eastAsia="zh-CN"/>
              </w:rPr>
            </w:rPrChange>
          </w:rPr>
          <w:t>限定在合适的范围内。对于“能力空间”，地方政府要进一步推动地方治</w:t>
        </w:r>
        <w:r w:rsidR="00E40109" w:rsidRPr="00993FFA">
          <w:rPr>
            <w:rFonts w:hint="eastAsia"/>
            <w:color w:val="000000" w:themeColor="text1"/>
            <w:lang w:eastAsia="zh-CN"/>
            <w:rPrChange w:id="2844" w:author="Yufei Sun" w:date="2022-01-04T22:28:00Z">
              <w:rPr>
                <w:rFonts w:hint="eastAsia"/>
                <w:lang w:eastAsia="zh-CN"/>
              </w:rPr>
            </w:rPrChange>
          </w:rPr>
          <w:lastRenderedPageBreak/>
          <w:t>理能力和治理体系现代化，用</w:t>
        </w:r>
      </w:ins>
      <w:ins w:id="2845" w:author="Yufei Sun" w:date="2021-11-22T17:48:00Z">
        <w:r w:rsidR="003E7FE0" w:rsidRPr="00993FFA">
          <w:rPr>
            <w:rFonts w:hint="eastAsia"/>
            <w:color w:val="000000" w:themeColor="text1"/>
            <w:lang w:eastAsia="zh-CN"/>
            <w:rPrChange w:id="2846" w:author="Yufei Sun" w:date="2022-01-04T22:28:00Z">
              <w:rPr>
                <w:rFonts w:hint="eastAsia"/>
                <w:lang w:eastAsia="zh-CN"/>
              </w:rPr>
            </w:rPrChange>
          </w:rPr>
          <w:t>治理</w:t>
        </w:r>
      </w:ins>
      <w:ins w:id="2847" w:author="Yufei Sun" w:date="2021-11-22T17:49:00Z">
        <w:r w:rsidR="003E7FE0" w:rsidRPr="00993FFA">
          <w:rPr>
            <w:rFonts w:hint="eastAsia"/>
            <w:color w:val="000000" w:themeColor="text1"/>
            <w:lang w:eastAsia="zh-CN"/>
            <w:rPrChange w:id="2848" w:author="Yufei Sun" w:date="2022-01-04T22:28:00Z">
              <w:rPr>
                <w:rFonts w:hint="eastAsia"/>
                <w:lang w:eastAsia="zh-CN"/>
              </w:rPr>
            </w:rPrChange>
          </w:rPr>
          <w:t>水平</w:t>
        </w:r>
      </w:ins>
      <w:ins w:id="2849" w:author="Yufei Sun" w:date="2021-11-22T17:04:00Z">
        <w:r w:rsidR="00E40109" w:rsidRPr="00993FFA">
          <w:rPr>
            <w:rFonts w:hint="eastAsia"/>
            <w:color w:val="000000" w:themeColor="text1"/>
            <w:lang w:eastAsia="zh-CN"/>
            <w:rPrChange w:id="2850" w:author="Yufei Sun" w:date="2022-01-04T22:28:00Z">
              <w:rPr>
                <w:rFonts w:hint="eastAsia"/>
                <w:lang w:eastAsia="zh-CN"/>
              </w:rPr>
            </w:rPrChange>
          </w:rPr>
          <w:t>提升疏解压力</w:t>
        </w:r>
      </w:ins>
      <w:ins w:id="2851" w:author="Yufei Sun" w:date="2021-11-22T17:49:00Z">
        <w:r w:rsidR="003E7FE0" w:rsidRPr="00993FFA">
          <w:rPr>
            <w:rFonts w:hint="eastAsia"/>
            <w:color w:val="000000" w:themeColor="text1"/>
            <w:lang w:eastAsia="zh-CN"/>
            <w:rPrChange w:id="2852" w:author="Yufei Sun" w:date="2022-01-04T22:28:00Z">
              <w:rPr>
                <w:rFonts w:hint="eastAsia"/>
                <w:lang w:eastAsia="zh-CN"/>
              </w:rPr>
            </w:rPrChange>
          </w:rPr>
          <w:t>的能力</w:t>
        </w:r>
      </w:ins>
      <w:ins w:id="2853" w:author="Yufei Sun" w:date="2021-11-22T17:04:00Z">
        <w:r w:rsidR="00E40109" w:rsidRPr="00993FFA">
          <w:rPr>
            <w:rFonts w:hint="eastAsia"/>
            <w:color w:val="000000" w:themeColor="text1"/>
            <w:lang w:eastAsia="zh-CN"/>
            <w:rPrChange w:id="2854" w:author="Yufei Sun" w:date="2022-01-04T22:28:00Z">
              <w:rPr>
                <w:rFonts w:hint="eastAsia"/>
                <w:lang w:eastAsia="zh-CN"/>
              </w:rPr>
            </w:rPrChange>
          </w:rPr>
          <w:t>，避免出现“层层加码”和“</w:t>
        </w:r>
      </w:ins>
      <w:ins w:id="2855" w:author="Yufei Sun" w:date="2021-11-22T17:05:00Z">
        <w:r w:rsidR="00E40109" w:rsidRPr="00993FFA">
          <w:rPr>
            <w:rFonts w:hint="eastAsia"/>
            <w:color w:val="000000" w:themeColor="text1"/>
            <w:lang w:eastAsia="zh-CN"/>
            <w:rPrChange w:id="2856" w:author="Yufei Sun" w:date="2022-01-04T22:28:00Z">
              <w:rPr>
                <w:rFonts w:hint="eastAsia"/>
                <w:lang w:eastAsia="zh-CN"/>
              </w:rPr>
            </w:rPrChange>
          </w:rPr>
          <w:t>一刀切</w:t>
        </w:r>
      </w:ins>
      <w:ins w:id="2857" w:author="Yufei Sun" w:date="2021-11-22T17:04:00Z">
        <w:r w:rsidR="00E40109" w:rsidRPr="00993FFA">
          <w:rPr>
            <w:rFonts w:hint="eastAsia"/>
            <w:color w:val="000000" w:themeColor="text1"/>
            <w:lang w:eastAsia="zh-CN"/>
            <w:rPrChange w:id="2858" w:author="Yufei Sun" w:date="2022-01-04T22:28:00Z">
              <w:rPr>
                <w:rFonts w:hint="eastAsia"/>
                <w:lang w:eastAsia="zh-CN"/>
              </w:rPr>
            </w:rPrChange>
          </w:rPr>
          <w:t>”</w:t>
        </w:r>
      </w:ins>
      <w:ins w:id="2859" w:author="Yufei Sun" w:date="2021-11-22T17:05:00Z">
        <w:r w:rsidR="00E40109" w:rsidRPr="00993FFA">
          <w:rPr>
            <w:rFonts w:hint="eastAsia"/>
            <w:color w:val="000000" w:themeColor="text1"/>
            <w:lang w:eastAsia="zh-CN"/>
            <w:rPrChange w:id="2860" w:author="Yufei Sun" w:date="2022-01-04T22:28:00Z">
              <w:rPr>
                <w:rFonts w:hint="eastAsia"/>
                <w:lang w:eastAsia="zh-CN"/>
              </w:rPr>
            </w:rPrChange>
          </w:rPr>
          <w:t>等现象；也要在扩大能力空间的同时注意能力的边界，从而合理的回应上级政府和民众的压力。</w:t>
        </w:r>
      </w:ins>
    </w:p>
    <w:p w14:paraId="016CB4B0" w14:textId="10083C23" w:rsidR="00977E4B" w:rsidRPr="00993FFA" w:rsidDel="00B81E18" w:rsidRDefault="006C0E77">
      <w:pPr>
        <w:pStyle w:val="a0"/>
        <w:ind w:firstLine="480"/>
        <w:rPr>
          <w:del w:id="2861" w:author="Yufei Sun" w:date="2021-11-22T14:46:00Z"/>
          <w:color w:val="000000" w:themeColor="text1"/>
          <w:lang w:eastAsia="zh-CN"/>
          <w:rPrChange w:id="2862" w:author="Yufei Sun" w:date="2022-01-04T22:28:00Z">
            <w:rPr>
              <w:del w:id="2863" w:author="Yufei Sun" w:date="2021-11-22T14:46:00Z"/>
              <w:lang w:eastAsia="zh-CN"/>
            </w:rPr>
          </w:rPrChange>
        </w:rPr>
      </w:pPr>
      <w:r w:rsidRPr="00993FFA">
        <w:rPr>
          <w:color w:val="000000" w:themeColor="text1"/>
          <w:lang w:eastAsia="zh-CN"/>
          <w:rPrChange w:id="2864" w:author="Yufei Sun" w:date="2022-01-04T22:28:00Z">
            <w:rPr>
              <w:lang w:eastAsia="zh-CN"/>
            </w:rPr>
          </w:rPrChange>
        </w:rPr>
        <w:t>需要说明的是，本文也存在明显的不足：首先，由于数据的限制，笔者仅对加码行为进行了</w:t>
      </w:r>
      <w:r w:rsidRPr="00993FFA">
        <w:rPr>
          <w:color w:val="000000" w:themeColor="text1"/>
          <w:lang w:eastAsia="zh-CN"/>
          <w:rPrChange w:id="2865" w:author="Yufei Sun" w:date="2022-01-04T22:28:00Z">
            <w:rPr>
              <w:lang w:eastAsia="zh-CN"/>
            </w:rPr>
          </w:rPrChange>
        </w:rPr>
        <w:t>“</w:t>
      </w:r>
      <w:r w:rsidRPr="00993FFA">
        <w:rPr>
          <w:color w:val="000000" w:themeColor="text1"/>
          <w:lang w:eastAsia="zh-CN"/>
          <w:rPrChange w:id="2866" w:author="Yufei Sun" w:date="2022-01-04T22:28:00Z">
            <w:rPr>
              <w:lang w:eastAsia="zh-CN"/>
            </w:rPr>
          </w:rPrChange>
        </w:rPr>
        <w:t>中央</w:t>
      </w:r>
      <w:r w:rsidRPr="00993FFA">
        <w:rPr>
          <w:color w:val="000000" w:themeColor="text1"/>
          <w:lang w:eastAsia="zh-CN"/>
          <w:rPrChange w:id="2867" w:author="Yufei Sun" w:date="2022-01-04T22:28:00Z">
            <w:rPr>
              <w:lang w:eastAsia="zh-CN"/>
            </w:rPr>
          </w:rPrChange>
        </w:rPr>
        <w:t>-</w:t>
      </w:r>
      <w:r w:rsidRPr="00993FFA">
        <w:rPr>
          <w:color w:val="000000" w:themeColor="text1"/>
          <w:lang w:eastAsia="zh-CN"/>
          <w:rPrChange w:id="2868" w:author="Yufei Sun" w:date="2022-01-04T22:28:00Z">
            <w:rPr>
              <w:lang w:eastAsia="zh-CN"/>
            </w:rPr>
          </w:rPrChange>
        </w:rPr>
        <w:t>省</w:t>
      </w:r>
      <w:r w:rsidRPr="00993FFA">
        <w:rPr>
          <w:color w:val="000000" w:themeColor="text1"/>
          <w:lang w:eastAsia="zh-CN"/>
          <w:rPrChange w:id="2869" w:author="Yufei Sun" w:date="2022-01-04T22:28:00Z">
            <w:rPr>
              <w:lang w:eastAsia="zh-CN"/>
            </w:rPr>
          </w:rPrChange>
        </w:rPr>
        <w:t>-</w:t>
      </w:r>
      <w:r w:rsidRPr="00993FFA">
        <w:rPr>
          <w:color w:val="000000" w:themeColor="text1"/>
          <w:lang w:eastAsia="zh-CN"/>
          <w:rPrChange w:id="2870" w:author="Yufei Sun" w:date="2022-01-04T22:28:00Z">
            <w:rPr>
              <w:lang w:eastAsia="zh-CN"/>
            </w:rPr>
          </w:rPrChange>
        </w:rPr>
        <w:t>地级市</w:t>
      </w:r>
      <w:r w:rsidRPr="00993FFA">
        <w:rPr>
          <w:color w:val="000000" w:themeColor="text1"/>
          <w:lang w:eastAsia="zh-CN"/>
          <w:rPrChange w:id="2871" w:author="Yufei Sun" w:date="2022-01-04T22:28:00Z">
            <w:rPr>
              <w:lang w:eastAsia="zh-CN"/>
            </w:rPr>
          </w:rPrChange>
        </w:rPr>
        <w:t>”</w:t>
      </w:r>
      <w:r w:rsidRPr="00993FFA">
        <w:rPr>
          <w:color w:val="000000" w:themeColor="text1"/>
          <w:lang w:eastAsia="zh-CN"/>
          <w:rPrChange w:id="2872" w:author="Yufei Sun" w:date="2022-01-04T22:28:00Z">
            <w:rPr>
              <w:lang w:eastAsia="zh-CN"/>
            </w:rPr>
          </w:rPrChange>
        </w:rPr>
        <w:t>层面的分析，而对原有理论中</w:t>
      </w:r>
      <w:r w:rsidRPr="00993FFA">
        <w:rPr>
          <w:color w:val="000000" w:themeColor="text1"/>
          <w:lang w:eastAsia="zh-CN"/>
          <w:rPrChange w:id="2873" w:author="Yufei Sun" w:date="2022-01-04T22:28:00Z">
            <w:rPr>
              <w:lang w:eastAsia="zh-CN"/>
            </w:rPr>
          </w:rPrChange>
        </w:rPr>
        <w:t>“</w:t>
      </w:r>
      <w:r w:rsidRPr="00993FFA">
        <w:rPr>
          <w:color w:val="000000" w:themeColor="text1"/>
          <w:lang w:eastAsia="zh-CN"/>
          <w:rPrChange w:id="2874" w:author="Yufei Sun" w:date="2022-01-04T22:28:00Z">
            <w:rPr>
              <w:lang w:eastAsia="zh-CN"/>
            </w:rPr>
          </w:rPrChange>
        </w:rPr>
        <w:t>压力型体制表现得更加突出</w:t>
      </w:r>
      <w:r w:rsidRPr="00993FFA">
        <w:rPr>
          <w:color w:val="000000" w:themeColor="text1"/>
          <w:lang w:eastAsia="zh-CN"/>
          <w:rPrChange w:id="2875" w:author="Yufei Sun" w:date="2022-01-04T22:28:00Z">
            <w:rPr>
              <w:lang w:eastAsia="zh-CN"/>
            </w:rPr>
          </w:rPrChange>
        </w:rPr>
        <w:t>”</w:t>
      </w:r>
      <w:r w:rsidRPr="00993FFA">
        <w:rPr>
          <w:color w:val="000000" w:themeColor="text1"/>
          <w:lang w:eastAsia="zh-CN"/>
          <w:rPrChange w:id="2876" w:author="Yufei Sun" w:date="2022-01-04T22:28:00Z">
            <w:rPr>
              <w:lang w:eastAsia="zh-CN"/>
            </w:rPr>
          </w:rPrChange>
        </w:rPr>
        <w:t>的县级政府</w:t>
      </w:r>
      <w:r w:rsidRPr="00993FFA">
        <w:rPr>
          <w:color w:val="000000" w:themeColor="text1"/>
          <w:lang w:eastAsia="zh-CN"/>
          <w:rPrChange w:id="2877" w:author="Yufei Sun" w:date="2022-01-04T22:28:00Z">
            <w:rPr>
              <w:lang w:eastAsia="zh-CN"/>
            </w:rPr>
          </w:rPrChange>
        </w:rPr>
        <w:t xml:space="preserve"> (</w:t>
      </w:r>
      <w:r w:rsidR="00347073" w:rsidRPr="00993FFA">
        <w:rPr>
          <w:color w:val="000000" w:themeColor="text1"/>
          <w:rPrChange w:id="2878" w:author="Yufei Sun" w:date="2022-01-04T22:28:00Z">
            <w:rPr/>
          </w:rPrChange>
        </w:rPr>
        <w:fldChar w:fldCharType="begin"/>
      </w:r>
      <w:r w:rsidR="00347073" w:rsidRPr="00993FFA">
        <w:rPr>
          <w:color w:val="000000" w:themeColor="text1"/>
          <w:lang w:eastAsia="zh-CN"/>
          <w:rPrChange w:id="2879" w:author="Yufei Sun" w:date="2022-01-04T22:28:00Z">
            <w:rPr>
              <w:lang w:eastAsia="zh-CN"/>
            </w:rPr>
          </w:rPrChange>
        </w:rPr>
        <w:instrText xml:space="preserve"> HYPERLINK \l "ref-YangXueDong2012" \h </w:instrText>
      </w:r>
      <w:r w:rsidR="00347073" w:rsidRPr="00993FFA">
        <w:rPr>
          <w:color w:val="000000" w:themeColor="text1"/>
          <w:rPrChange w:id="2880" w:author="Yufei Sun" w:date="2022-01-04T22:28:00Z">
            <w:rPr/>
          </w:rPrChange>
        </w:rPr>
        <w:fldChar w:fldCharType="separate"/>
      </w:r>
      <w:r w:rsidRPr="00993FFA">
        <w:rPr>
          <w:rStyle w:val="ae"/>
          <w:color w:val="000000" w:themeColor="text1"/>
          <w:lang w:eastAsia="zh-CN"/>
          <w:rPrChange w:id="2881" w:author="Yufei Sun" w:date="2022-01-04T22:28:00Z">
            <w:rPr>
              <w:rStyle w:val="ae"/>
              <w:lang w:eastAsia="zh-CN"/>
            </w:rPr>
          </w:rPrChange>
        </w:rPr>
        <w:t>杨雪冬</w:t>
      </w:r>
      <w:r w:rsidRPr="00993FFA">
        <w:rPr>
          <w:rStyle w:val="ae"/>
          <w:color w:val="000000" w:themeColor="text1"/>
          <w:lang w:eastAsia="zh-CN"/>
          <w:rPrChange w:id="2882" w:author="Yufei Sun" w:date="2022-01-04T22:28:00Z">
            <w:rPr>
              <w:rStyle w:val="ae"/>
              <w:lang w:eastAsia="zh-CN"/>
            </w:rPr>
          </w:rPrChange>
        </w:rPr>
        <w:t>, 2012</w:t>
      </w:r>
      <w:r w:rsidR="00347073" w:rsidRPr="00993FFA">
        <w:rPr>
          <w:rStyle w:val="ae"/>
          <w:color w:val="000000" w:themeColor="text1"/>
          <w:lang w:eastAsia="zh-CN"/>
          <w:rPrChange w:id="2883" w:author="Yufei Sun" w:date="2022-01-04T22:28:00Z">
            <w:rPr>
              <w:rStyle w:val="ae"/>
              <w:lang w:eastAsia="zh-CN"/>
            </w:rPr>
          </w:rPrChange>
        </w:rPr>
        <w:fldChar w:fldCharType="end"/>
      </w:r>
      <w:r w:rsidRPr="00993FFA">
        <w:rPr>
          <w:color w:val="000000" w:themeColor="text1"/>
          <w:lang w:eastAsia="zh-CN"/>
          <w:rPrChange w:id="2884" w:author="Yufei Sun" w:date="2022-01-04T22:28:00Z">
            <w:rPr>
              <w:lang w:eastAsia="zh-CN"/>
            </w:rPr>
          </w:rPrChange>
        </w:rPr>
        <w:t xml:space="preserve">) </w:t>
      </w:r>
      <w:r w:rsidRPr="00993FFA">
        <w:rPr>
          <w:color w:val="000000" w:themeColor="text1"/>
          <w:lang w:eastAsia="zh-CN"/>
          <w:rPrChange w:id="2885" w:author="Yufei Sun" w:date="2022-01-04T22:28:00Z">
            <w:rPr>
              <w:lang w:eastAsia="zh-CN"/>
            </w:rPr>
          </w:rPrChange>
        </w:rPr>
        <w:t>本文并没有足够的数据来进行实证检验；其次，通过大样本的数据分析虽然能够在总体上发现相关性，但是在影响机制上的探索有限。地方政府治理能力对压力型体制下地方自主性的具体影响机制还有待后续研究进一步完善。</w:t>
      </w:r>
    </w:p>
    <w:p w14:paraId="26F7C5D6" w14:textId="0A6D6249" w:rsidR="00B81E18" w:rsidRPr="00993FFA" w:rsidRDefault="00B81E18" w:rsidP="000422DE">
      <w:pPr>
        <w:pStyle w:val="a0"/>
        <w:ind w:firstLine="480"/>
        <w:rPr>
          <w:ins w:id="2886" w:author="ws952" w:date="2021-11-22T18:05:00Z"/>
          <w:color w:val="000000" w:themeColor="text1"/>
          <w:lang w:eastAsia="zh-CN"/>
          <w:rPrChange w:id="2887" w:author="Yufei Sun" w:date="2022-01-04T22:28:00Z">
            <w:rPr>
              <w:ins w:id="2888" w:author="ws952" w:date="2021-11-22T18:05:00Z"/>
              <w:lang w:eastAsia="zh-CN"/>
            </w:rPr>
          </w:rPrChange>
        </w:rPr>
      </w:pPr>
    </w:p>
    <w:p w14:paraId="21603F32" w14:textId="77777777" w:rsidR="00B81E18" w:rsidRPr="00993FFA" w:rsidRDefault="00B81E18" w:rsidP="000422DE">
      <w:pPr>
        <w:pStyle w:val="a0"/>
        <w:ind w:firstLine="480"/>
        <w:rPr>
          <w:ins w:id="2889" w:author="ws952" w:date="2021-11-22T18:05:00Z"/>
          <w:color w:val="000000" w:themeColor="text1"/>
          <w:lang w:eastAsia="zh-CN"/>
          <w:rPrChange w:id="2890" w:author="Yufei Sun" w:date="2022-01-04T22:28:00Z">
            <w:rPr>
              <w:ins w:id="2891" w:author="ws952" w:date="2021-11-22T18:05:00Z"/>
              <w:lang w:eastAsia="zh-CN"/>
            </w:rPr>
          </w:rPrChange>
        </w:rPr>
      </w:pPr>
    </w:p>
    <w:p w14:paraId="6C336200" w14:textId="728DB510" w:rsidR="000422DE" w:rsidRPr="00993FFA" w:rsidRDefault="000422DE">
      <w:pPr>
        <w:pStyle w:val="a0"/>
        <w:ind w:firstLine="480"/>
        <w:rPr>
          <w:ins w:id="2892" w:author="Yufei Sun" w:date="2021-11-22T14:46:00Z"/>
          <w:color w:val="000000" w:themeColor="text1"/>
          <w:lang w:eastAsia="zh-CN"/>
          <w:rPrChange w:id="2893" w:author="Yufei Sun" w:date="2022-01-04T22:28:00Z">
            <w:rPr>
              <w:ins w:id="2894" w:author="Yufei Sun" w:date="2021-11-22T14:46:00Z"/>
              <w:lang w:eastAsia="zh-CN"/>
            </w:rPr>
          </w:rPrChange>
        </w:rPr>
      </w:pPr>
    </w:p>
    <w:p w14:paraId="425C63C8" w14:textId="588E2BC4" w:rsidR="00977E4B" w:rsidRPr="00993FFA" w:rsidRDefault="006C0E77">
      <w:pPr>
        <w:pStyle w:val="a0"/>
        <w:ind w:firstLine="480"/>
        <w:rPr>
          <w:ins w:id="2895" w:author="Yufei Sun" w:date="2021-11-22T17:43:00Z"/>
          <w:color w:val="000000" w:themeColor="text1"/>
          <w:lang w:eastAsia="zh-CN"/>
          <w:rPrChange w:id="2896" w:author="Yufei Sun" w:date="2022-01-04T22:28:00Z">
            <w:rPr>
              <w:ins w:id="2897" w:author="Yufei Sun" w:date="2021-11-22T17:43:00Z"/>
              <w:lang w:eastAsia="zh-CN"/>
            </w:rPr>
          </w:rPrChange>
        </w:rPr>
      </w:pPr>
      <w:del w:id="2898" w:author="Yufei Sun" w:date="2021-11-22T14:46:00Z">
        <w:r w:rsidRPr="00993FFA" w:rsidDel="000422DE">
          <w:rPr>
            <w:color w:val="000000" w:themeColor="text1"/>
            <w:lang w:eastAsia="zh-CN"/>
            <w:rPrChange w:id="2899" w:author="Yufei Sun" w:date="2022-01-04T22:28:00Z">
              <w:rPr>
                <w:lang w:eastAsia="zh-CN"/>
              </w:rPr>
            </w:rPrChange>
          </w:rPr>
          <w:br w:type="page"/>
        </w:r>
      </w:del>
    </w:p>
    <w:p w14:paraId="5BF8118B" w14:textId="3F70F869" w:rsidR="00170FE9" w:rsidRPr="00993FFA" w:rsidRDefault="00170FE9" w:rsidP="00170FE9">
      <w:pPr>
        <w:pStyle w:val="a0"/>
        <w:ind w:firstLineChars="0" w:firstLine="0"/>
        <w:rPr>
          <w:ins w:id="2900" w:author="Yufei Sun" w:date="2021-11-22T17:43:00Z"/>
          <w:color w:val="000000" w:themeColor="text1"/>
          <w:lang w:eastAsia="zh-CN"/>
          <w:rPrChange w:id="2901" w:author="Yufei Sun" w:date="2022-01-04T22:28:00Z">
            <w:rPr>
              <w:ins w:id="2902" w:author="Yufei Sun" w:date="2021-11-22T17:43:00Z"/>
              <w:lang w:eastAsia="zh-CN"/>
            </w:rPr>
          </w:rPrChange>
        </w:rPr>
      </w:pPr>
    </w:p>
    <w:p w14:paraId="6BF6BCE4" w14:textId="7789719F" w:rsidR="00170FE9" w:rsidRPr="00993FFA" w:rsidRDefault="00170FE9" w:rsidP="00170FE9">
      <w:pPr>
        <w:pStyle w:val="a0"/>
        <w:ind w:firstLineChars="0" w:firstLine="0"/>
        <w:rPr>
          <w:ins w:id="2903" w:author="Yufei Sun" w:date="2021-11-22T17:43:00Z"/>
          <w:color w:val="000000" w:themeColor="text1"/>
          <w:lang w:eastAsia="zh-CN"/>
          <w:rPrChange w:id="2904" w:author="Yufei Sun" w:date="2022-01-04T22:28:00Z">
            <w:rPr>
              <w:ins w:id="2905" w:author="Yufei Sun" w:date="2021-11-22T17:43:00Z"/>
              <w:lang w:eastAsia="zh-CN"/>
            </w:rPr>
          </w:rPrChange>
        </w:rPr>
      </w:pPr>
    </w:p>
    <w:p w14:paraId="6ED8D3C6" w14:textId="07460281" w:rsidR="00170FE9" w:rsidRPr="00993FFA" w:rsidRDefault="00170FE9" w:rsidP="00170FE9">
      <w:pPr>
        <w:pStyle w:val="a0"/>
        <w:ind w:firstLineChars="0" w:firstLine="0"/>
        <w:rPr>
          <w:ins w:id="2906" w:author="Yufei Sun" w:date="2021-11-22T17:43:00Z"/>
          <w:color w:val="000000" w:themeColor="text1"/>
          <w:lang w:eastAsia="zh-CN"/>
          <w:rPrChange w:id="2907" w:author="Yufei Sun" w:date="2022-01-04T22:28:00Z">
            <w:rPr>
              <w:ins w:id="2908" w:author="Yufei Sun" w:date="2021-11-22T17:43:00Z"/>
              <w:lang w:eastAsia="zh-CN"/>
            </w:rPr>
          </w:rPrChange>
        </w:rPr>
      </w:pPr>
    </w:p>
    <w:p w14:paraId="23DAC5B6" w14:textId="32C3D455" w:rsidR="00170FE9" w:rsidRPr="00993FFA" w:rsidRDefault="00170FE9" w:rsidP="00170FE9">
      <w:pPr>
        <w:pStyle w:val="a0"/>
        <w:ind w:firstLineChars="0" w:firstLine="0"/>
        <w:rPr>
          <w:ins w:id="2909" w:author="Yufei Sun" w:date="2021-11-22T17:43:00Z"/>
          <w:color w:val="000000" w:themeColor="text1"/>
          <w:lang w:eastAsia="zh-CN"/>
          <w:rPrChange w:id="2910" w:author="Yufei Sun" w:date="2022-01-04T22:28:00Z">
            <w:rPr>
              <w:ins w:id="2911" w:author="Yufei Sun" w:date="2021-11-22T17:43:00Z"/>
              <w:lang w:eastAsia="zh-CN"/>
            </w:rPr>
          </w:rPrChange>
        </w:rPr>
      </w:pPr>
    </w:p>
    <w:p w14:paraId="1DB58657" w14:textId="5AF2D28C" w:rsidR="00170FE9" w:rsidRPr="00993FFA" w:rsidRDefault="00170FE9" w:rsidP="00170FE9">
      <w:pPr>
        <w:pStyle w:val="a0"/>
        <w:ind w:firstLineChars="0" w:firstLine="0"/>
        <w:rPr>
          <w:ins w:id="2912" w:author="Yufei Sun" w:date="2021-11-22T17:43:00Z"/>
          <w:color w:val="000000" w:themeColor="text1"/>
          <w:lang w:eastAsia="zh-CN"/>
          <w:rPrChange w:id="2913" w:author="Yufei Sun" w:date="2022-01-04T22:28:00Z">
            <w:rPr>
              <w:ins w:id="2914" w:author="Yufei Sun" w:date="2021-11-22T17:43:00Z"/>
              <w:lang w:eastAsia="zh-CN"/>
            </w:rPr>
          </w:rPrChange>
        </w:rPr>
      </w:pPr>
    </w:p>
    <w:p w14:paraId="30843ADF" w14:textId="18A7B694" w:rsidR="00170FE9" w:rsidRPr="00993FFA" w:rsidRDefault="00170FE9" w:rsidP="00170FE9">
      <w:pPr>
        <w:pStyle w:val="a0"/>
        <w:ind w:firstLineChars="0" w:firstLine="0"/>
        <w:rPr>
          <w:ins w:id="2915" w:author="Yufei Sun" w:date="2021-11-22T17:43:00Z"/>
          <w:color w:val="000000" w:themeColor="text1"/>
          <w:lang w:eastAsia="zh-CN"/>
          <w:rPrChange w:id="2916" w:author="Yufei Sun" w:date="2022-01-04T22:28:00Z">
            <w:rPr>
              <w:ins w:id="2917" w:author="Yufei Sun" w:date="2021-11-22T17:43:00Z"/>
              <w:lang w:eastAsia="zh-CN"/>
            </w:rPr>
          </w:rPrChange>
        </w:rPr>
      </w:pPr>
    </w:p>
    <w:p w14:paraId="7514198A" w14:textId="1CE756BA" w:rsidR="00170FE9" w:rsidRPr="00993FFA" w:rsidRDefault="00170FE9" w:rsidP="00170FE9">
      <w:pPr>
        <w:pStyle w:val="a0"/>
        <w:ind w:firstLineChars="0" w:firstLine="0"/>
        <w:rPr>
          <w:ins w:id="2918" w:author="Yufei Sun" w:date="2021-11-22T17:43:00Z"/>
          <w:color w:val="000000" w:themeColor="text1"/>
          <w:lang w:eastAsia="zh-CN"/>
          <w:rPrChange w:id="2919" w:author="Yufei Sun" w:date="2022-01-04T22:28:00Z">
            <w:rPr>
              <w:ins w:id="2920" w:author="Yufei Sun" w:date="2021-11-22T17:43:00Z"/>
              <w:lang w:eastAsia="zh-CN"/>
            </w:rPr>
          </w:rPrChange>
        </w:rPr>
      </w:pPr>
    </w:p>
    <w:p w14:paraId="71F6D5C4" w14:textId="504C37A2" w:rsidR="00170FE9" w:rsidRPr="00993FFA" w:rsidRDefault="00170FE9" w:rsidP="00170FE9">
      <w:pPr>
        <w:pStyle w:val="a0"/>
        <w:ind w:firstLineChars="0" w:firstLine="0"/>
        <w:rPr>
          <w:ins w:id="2921" w:author="Yufei Sun" w:date="2021-11-22T17:43:00Z"/>
          <w:color w:val="000000" w:themeColor="text1"/>
          <w:lang w:eastAsia="zh-CN"/>
          <w:rPrChange w:id="2922" w:author="Yufei Sun" w:date="2022-01-04T22:28:00Z">
            <w:rPr>
              <w:ins w:id="2923" w:author="Yufei Sun" w:date="2021-11-22T17:43:00Z"/>
              <w:lang w:eastAsia="zh-CN"/>
            </w:rPr>
          </w:rPrChange>
        </w:rPr>
      </w:pPr>
    </w:p>
    <w:p w14:paraId="16FF146D" w14:textId="6E6C8668" w:rsidR="00170FE9" w:rsidRPr="00993FFA" w:rsidRDefault="00170FE9" w:rsidP="00170FE9">
      <w:pPr>
        <w:pStyle w:val="a0"/>
        <w:ind w:firstLineChars="0" w:firstLine="0"/>
        <w:rPr>
          <w:ins w:id="2924" w:author="Yufei Sun" w:date="2021-11-22T17:43:00Z"/>
          <w:color w:val="000000" w:themeColor="text1"/>
          <w:lang w:eastAsia="zh-CN"/>
          <w:rPrChange w:id="2925" w:author="Yufei Sun" w:date="2022-01-04T22:28:00Z">
            <w:rPr>
              <w:ins w:id="2926" w:author="Yufei Sun" w:date="2021-11-22T17:43:00Z"/>
              <w:lang w:eastAsia="zh-CN"/>
            </w:rPr>
          </w:rPrChange>
        </w:rPr>
      </w:pPr>
    </w:p>
    <w:p w14:paraId="546D3A18" w14:textId="39C636AB" w:rsidR="00170FE9" w:rsidRPr="00993FFA" w:rsidRDefault="00170FE9" w:rsidP="00170FE9">
      <w:pPr>
        <w:pStyle w:val="a0"/>
        <w:ind w:firstLineChars="0" w:firstLine="0"/>
        <w:rPr>
          <w:ins w:id="2927" w:author="Yufei Sun" w:date="2021-11-22T17:43:00Z"/>
          <w:color w:val="000000" w:themeColor="text1"/>
          <w:lang w:eastAsia="zh-CN"/>
          <w:rPrChange w:id="2928" w:author="Yufei Sun" w:date="2022-01-04T22:28:00Z">
            <w:rPr>
              <w:ins w:id="2929" w:author="Yufei Sun" w:date="2021-11-22T17:43:00Z"/>
              <w:lang w:eastAsia="zh-CN"/>
            </w:rPr>
          </w:rPrChange>
        </w:rPr>
      </w:pPr>
    </w:p>
    <w:p w14:paraId="042C20F5" w14:textId="6B1CCCD0" w:rsidR="00170FE9" w:rsidRPr="00993FFA" w:rsidRDefault="00170FE9" w:rsidP="00170FE9">
      <w:pPr>
        <w:pStyle w:val="a0"/>
        <w:ind w:firstLineChars="0" w:firstLine="0"/>
        <w:rPr>
          <w:ins w:id="2930" w:author="Yufei Sun" w:date="2021-11-22T17:43:00Z"/>
          <w:color w:val="000000" w:themeColor="text1"/>
          <w:lang w:eastAsia="zh-CN"/>
          <w:rPrChange w:id="2931" w:author="Yufei Sun" w:date="2022-01-04T22:28:00Z">
            <w:rPr>
              <w:ins w:id="2932" w:author="Yufei Sun" w:date="2021-11-22T17:43:00Z"/>
              <w:lang w:eastAsia="zh-CN"/>
            </w:rPr>
          </w:rPrChange>
        </w:rPr>
      </w:pPr>
    </w:p>
    <w:p w14:paraId="4AEA2885" w14:textId="01929140" w:rsidR="00170FE9" w:rsidRPr="00993FFA" w:rsidRDefault="00170FE9" w:rsidP="00170FE9">
      <w:pPr>
        <w:pStyle w:val="a0"/>
        <w:ind w:firstLineChars="0" w:firstLine="0"/>
        <w:rPr>
          <w:ins w:id="2933" w:author="Yufei Sun" w:date="2021-11-22T17:43:00Z"/>
          <w:color w:val="000000" w:themeColor="text1"/>
          <w:lang w:eastAsia="zh-CN"/>
          <w:rPrChange w:id="2934" w:author="Yufei Sun" w:date="2022-01-04T22:28:00Z">
            <w:rPr>
              <w:ins w:id="2935" w:author="Yufei Sun" w:date="2021-11-22T17:43:00Z"/>
              <w:lang w:eastAsia="zh-CN"/>
            </w:rPr>
          </w:rPrChange>
        </w:rPr>
      </w:pPr>
    </w:p>
    <w:p w14:paraId="6EDB0835" w14:textId="07992BE5" w:rsidR="00170FE9" w:rsidRPr="00993FFA" w:rsidRDefault="00170FE9" w:rsidP="00170FE9">
      <w:pPr>
        <w:pStyle w:val="a0"/>
        <w:ind w:firstLineChars="0" w:firstLine="0"/>
        <w:rPr>
          <w:ins w:id="2936" w:author="Yufei Sun" w:date="2021-11-22T17:43:00Z"/>
          <w:color w:val="000000" w:themeColor="text1"/>
          <w:lang w:eastAsia="zh-CN"/>
          <w:rPrChange w:id="2937" w:author="Yufei Sun" w:date="2022-01-04T22:28:00Z">
            <w:rPr>
              <w:ins w:id="2938" w:author="Yufei Sun" w:date="2021-11-22T17:43:00Z"/>
              <w:lang w:eastAsia="zh-CN"/>
            </w:rPr>
          </w:rPrChange>
        </w:rPr>
      </w:pPr>
    </w:p>
    <w:p w14:paraId="1A35A2D8" w14:textId="24EF793F" w:rsidR="00170FE9" w:rsidRPr="00993FFA" w:rsidRDefault="00170FE9" w:rsidP="00170FE9">
      <w:pPr>
        <w:pStyle w:val="a0"/>
        <w:ind w:firstLineChars="0" w:firstLine="0"/>
        <w:rPr>
          <w:ins w:id="2939" w:author="Yufei Sun" w:date="2021-11-22T17:43:00Z"/>
          <w:color w:val="000000" w:themeColor="text1"/>
          <w:lang w:eastAsia="zh-CN"/>
          <w:rPrChange w:id="2940" w:author="Yufei Sun" w:date="2022-01-04T22:28:00Z">
            <w:rPr>
              <w:ins w:id="2941" w:author="Yufei Sun" w:date="2021-11-22T17:43:00Z"/>
              <w:lang w:eastAsia="zh-CN"/>
            </w:rPr>
          </w:rPrChange>
        </w:rPr>
      </w:pPr>
    </w:p>
    <w:p w14:paraId="120B2E58" w14:textId="24A3FDF2" w:rsidR="00170FE9" w:rsidRPr="00993FFA" w:rsidRDefault="00170FE9" w:rsidP="00170FE9">
      <w:pPr>
        <w:pStyle w:val="a0"/>
        <w:ind w:firstLineChars="0" w:firstLine="0"/>
        <w:rPr>
          <w:ins w:id="2942" w:author="Yufei Sun" w:date="2021-11-22T17:43:00Z"/>
          <w:color w:val="000000" w:themeColor="text1"/>
          <w:lang w:eastAsia="zh-CN"/>
          <w:rPrChange w:id="2943" w:author="Yufei Sun" w:date="2022-01-04T22:28:00Z">
            <w:rPr>
              <w:ins w:id="2944" w:author="Yufei Sun" w:date="2021-11-22T17:43:00Z"/>
              <w:lang w:eastAsia="zh-CN"/>
            </w:rPr>
          </w:rPrChange>
        </w:rPr>
      </w:pPr>
    </w:p>
    <w:p w14:paraId="4251E9E8" w14:textId="77777777" w:rsidR="00170FE9" w:rsidRPr="00993FFA" w:rsidRDefault="00170FE9">
      <w:pPr>
        <w:pStyle w:val="a0"/>
        <w:ind w:firstLineChars="0" w:firstLine="0"/>
        <w:rPr>
          <w:color w:val="000000" w:themeColor="text1"/>
          <w:lang w:eastAsia="zh-CN"/>
          <w:rPrChange w:id="2945" w:author="Yufei Sun" w:date="2022-01-04T22:28:00Z">
            <w:rPr>
              <w:lang w:eastAsia="zh-CN"/>
            </w:rPr>
          </w:rPrChange>
        </w:rPr>
        <w:pPrChange w:id="2946" w:author="Yufei Sun" w:date="2021-11-22T17:43:00Z">
          <w:pPr/>
        </w:pPrChange>
      </w:pPr>
    </w:p>
    <w:p w14:paraId="6D6CD110" w14:textId="77777777" w:rsidR="00977E4B" w:rsidRPr="00993FFA" w:rsidRDefault="006C0E77">
      <w:pPr>
        <w:pStyle w:val="1"/>
      </w:pPr>
      <w:bookmarkStart w:id="2947" w:name="参考文献"/>
      <w:bookmarkEnd w:id="2489"/>
      <w:proofErr w:type="spellStart"/>
      <w:r w:rsidRPr="00993FFA">
        <w:lastRenderedPageBreak/>
        <w:t>参考文献</w:t>
      </w:r>
      <w:proofErr w:type="spellEnd"/>
    </w:p>
    <w:p w14:paraId="029D3D37" w14:textId="157D0F23" w:rsidR="00977E4B" w:rsidRPr="00993FFA" w:rsidRDefault="006C0E77">
      <w:pPr>
        <w:pStyle w:val="a8"/>
        <w:rPr>
          <w:ins w:id="2948" w:author="Yufei Sun" w:date="2022-01-04T22:10:00Z"/>
          <w:color w:val="000000" w:themeColor="text1"/>
          <w:rPrChange w:id="2949" w:author="Yufei Sun" w:date="2022-01-04T22:28:00Z">
            <w:rPr>
              <w:ins w:id="2950" w:author="Yufei Sun" w:date="2022-01-04T22:10:00Z"/>
            </w:rPr>
          </w:rPrChange>
        </w:rPr>
      </w:pPr>
      <w:bookmarkStart w:id="2951" w:name="ref-Ahlers2019"/>
      <w:bookmarkStart w:id="2952" w:name="refs"/>
      <w:r w:rsidRPr="00993FFA">
        <w:rPr>
          <w:color w:val="000000" w:themeColor="text1"/>
          <w:rPrChange w:id="2953" w:author="Yufei Sun" w:date="2022-01-04T22:28:00Z">
            <w:rPr/>
          </w:rPrChange>
        </w:rPr>
        <w:t>AHLERS A L, 2019. Political Inclusion in Contemporary China[M]. Taylor &amp; Francis.</w:t>
      </w:r>
    </w:p>
    <w:p w14:paraId="79BA6350" w14:textId="64838EEC" w:rsidR="00F34508" w:rsidRPr="00993FFA" w:rsidRDefault="00F34508">
      <w:pPr>
        <w:pStyle w:val="a8"/>
        <w:rPr>
          <w:color w:val="000000" w:themeColor="text1"/>
          <w:rPrChange w:id="2954" w:author="Yufei Sun" w:date="2022-01-04T22:28:00Z">
            <w:rPr/>
          </w:rPrChange>
        </w:rPr>
      </w:pPr>
      <w:ins w:id="2955" w:author="Yufei Sun" w:date="2022-01-04T22:10:00Z">
        <w:r w:rsidRPr="00993FFA">
          <w:rPr>
            <w:color w:val="000000" w:themeColor="text1"/>
            <w:rPrChange w:id="2956" w:author="Yufei Sun" w:date="2022-01-04T22:28:00Z">
              <w:rPr/>
            </w:rPrChange>
          </w:rPr>
          <w:t xml:space="preserve">CHENSHAOWEI, JIAKAI, 2021. How Local Governments Prioritize Multiple Conflicting Goals: Beyond the Sole-Goal Perspective[J/OL]. Public Administration, Online </w:t>
        </w:r>
        <w:proofErr w:type="gramStart"/>
        <w:r w:rsidRPr="00993FFA">
          <w:rPr>
            <w:color w:val="000000" w:themeColor="text1"/>
            <w:rPrChange w:id="2957" w:author="Yufei Sun" w:date="2022-01-04T22:28:00Z">
              <w:rPr/>
            </w:rPrChange>
          </w:rPr>
          <w:t>Version(</w:t>
        </w:r>
        <w:proofErr w:type="gramEnd"/>
        <w:r w:rsidRPr="00993FFA">
          <w:rPr>
            <w:color w:val="000000" w:themeColor="text1"/>
            <w:rPrChange w:id="2958" w:author="Yufei Sun" w:date="2022-01-04T22:28:00Z">
              <w:rPr/>
            </w:rPrChange>
          </w:rPr>
          <w:t>Online Version)[2021–12–16]. https://onlinelibrary.wiley.com/doi/abs/10.1111/padm.12807. DOI:10.1111/padm.12807.</w:t>
        </w:r>
      </w:ins>
    </w:p>
    <w:p w14:paraId="654217C2" w14:textId="73B4D56A" w:rsidR="00977E4B" w:rsidRDefault="006C0E77">
      <w:pPr>
        <w:pStyle w:val="a8"/>
        <w:rPr>
          <w:ins w:id="2959" w:author="Yufei Sun" w:date="2022-01-05T00:59:00Z"/>
          <w:color w:val="000000" w:themeColor="text1"/>
        </w:rPr>
      </w:pPr>
      <w:bookmarkStart w:id="2960" w:name="ref-DolowitzMarsh1996"/>
      <w:bookmarkEnd w:id="2951"/>
      <w:r w:rsidRPr="00993FFA">
        <w:rPr>
          <w:color w:val="000000" w:themeColor="text1"/>
          <w:rPrChange w:id="2961" w:author="Yufei Sun" w:date="2022-01-04T22:28:00Z">
            <w:rPr/>
          </w:rPrChange>
        </w:rPr>
        <w:t>DOLOWITZ D, MARSH D, 1996. Who Learns What from Whom: A Review of the Policy Transfer Literature[J]. Political Studies, 44(2): 343–357. DOI:</w:t>
      </w:r>
      <w:r w:rsidR="00347073" w:rsidRPr="00993FFA">
        <w:rPr>
          <w:color w:val="000000" w:themeColor="text1"/>
          <w:rPrChange w:id="2962" w:author="Yufei Sun" w:date="2022-01-04T22:28:00Z">
            <w:rPr/>
          </w:rPrChange>
        </w:rPr>
        <w:fldChar w:fldCharType="begin"/>
      </w:r>
      <w:r w:rsidR="00347073" w:rsidRPr="00993FFA">
        <w:rPr>
          <w:color w:val="000000" w:themeColor="text1"/>
          <w:rPrChange w:id="2963" w:author="Yufei Sun" w:date="2022-01-04T22:28:00Z">
            <w:rPr/>
          </w:rPrChange>
        </w:rPr>
        <w:instrText xml:space="preserve"> HYPERLINK "https://doi.org/10.1111/j.1467-9248.1996.tb00334.x" \h </w:instrText>
      </w:r>
      <w:r w:rsidR="00347073" w:rsidRPr="00993FFA">
        <w:rPr>
          <w:color w:val="000000" w:themeColor="text1"/>
          <w:rPrChange w:id="2964" w:author="Yufei Sun" w:date="2022-01-04T22:28:00Z">
            <w:rPr/>
          </w:rPrChange>
        </w:rPr>
        <w:fldChar w:fldCharType="separate"/>
      </w:r>
      <w:r w:rsidRPr="00993FFA">
        <w:rPr>
          <w:rStyle w:val="ae"/>
          <w:color w:val="000000" w:themeColor="text1"/>
          <w:rPrChange w:id="2965" w:author="Yufei Sun" w:date="2022-01-04T22:28:00Z">
            <w:rPr>
              <w:rStyle w:val="ae"/>
            </w:rPr>
          </w:rPrChange>
        </w:rPr>
        <w:t>10.1111/j.1467-</w:t>
      </w:r>
      <w:proofErr w:type="gramStart"/>
      <w:r w:rsidRPr="00993FFA">
        <w:rPr>
          <w:rStyle w:val="ae"/>
          <w:color w:val="000000" w:themeColor="text1"/>
          <w:rPrChange w:id="2966" w:author="Yufei Sun" w:date="2022-01-04T22:28:00Z">
            <w:rPr>
              <w:rStyle w:val="ae"/>
            </w:rPr>
          </w:rPrChange>
        </w:rPr>
        <w:t>9248.1996.tb</w:t>
      </w:r>
      <w:proofErr w:type="gramEnd"/>
      <w:r w:rsidRPr="00993FFA">
        <w:rPr>
          <w:rStyle w:val="ae"/>
          <w:color w:val="000000" w:themeColor="text1"/>
          <w:rPrChange w:id="2967" w:author="Yufei Sun" w:date="2022-01-04T22:28:00Z">
            <w:rPr>
              <w:rStyle w:val="ae"/>
            </w:rPr>
          </w:rPrChange>
        </w:rPr>
        <w:t>00334.x</w:t>
      </w:r>
      <w:r w:rsidR="00347073" w:rsidRPr="00993FFA">
        <w:rPr>
          <w:rStyle w:val="ae"/>
          <w:color w:val="000000" w:themeColor="text1"/>
          <w:rPrChange w:id="2968" w:author="Yufei Sun" w:date="2022-01-04T22:28:00Z">
            <w:rPr>
              <w:rStyle w:val="ae"/>
            </w:rPr>
          </w:rPrChange>
        </w:rPr>
        <w:fldChar w:fldCharType="end"/>
      </w:r>
      <w:r w:rsidRPr="00993FFA">
        <w:rPr>
          <w:color w:val="000000" w:themeColor="text1"/>
          <w:rPrChange w:id="2969" w:author="Yufei Sun" w:date="2022-01-04T22:28:00Z">
            <w:rPr/>
          </w:rPrChange>
        </w:rPr>
        <w:t>.</w:t>
      </w:r>
    </w:p>
    <w:p w14:paraId="7B6C36BF" w14:textId="1C5A64A8" w:rsidR="00E97160" w:rsidRPr="00993FFA" w:rsidRDefault="00E97160">
      <w:pPr>
        <w:pStyle w:val="a8"/>
        <w:rPr>
          <w:color w:val="000000" w:themeColor="text1"/>
          <w:rPrChange w:id="2970" w:author="Yufei Sun" w:date="2022-01-04T22:28:00Z">
            <w:rPr/>
          </w:rPrChange>
        </w:rPr>
      </w:pPr>
      <w:ins w:id="2971" w:author="Yufei Sun" w:date="2022-01-05T00:59:00Z">
        <w:r w:rsidRPr="00E97160">
          <w:rPr>
            <w:color w:val="000000" w:themeColor="text1"/>
          </w:rPr>
          <w:t>DOUGLAS J W, RAUDLA R, HARTLEY R E, 2015. Shifting constellations of actors and their influence on policy diffusion: A study of the diffusion of drug courts[J]. Policy Studies Journal, 43(4): 484–511.</w:t>
        </w:r>
      </w:ins>
    </w:p>
    <w:p w14:paraId="339650D6" w14:textId="77777777" w:rsidR="00977E4B" w:rsidRPr="00993FFA" w:rsidRDefault="006C0E77">
      <w:pPr>
        <w:pStyle w:val="a8"/>
        <w:rPr>
          <w:color w:val="000000" w:themeColor="text1"/>
          <w:rPrChange w:id="2972" w:author="Yufei Sun" w:date="2022-01-04T22:28:00Z">
            <w:rPr/>
          </w:rPrChange>
        </w:rPr>
      </w:pPr>
      <w:bookmarkStart w:id="2973" w:name="ref-Edin2003"/>
      <w:bookmarkEnd w:id="2960"/>
      <w:r w:rsidRPr="00993FFA">
        <w:rPr>
          <w:color w:val="000000" w:themeColor="text1"/>
          <w:rPrChange w:id="2974" w:author="Yufei Sun" w:date="2022-01-04T22:28:00Z">
            <w:rPr/>
          </w:rPrChange>
        </w:rPr>
        <w:t>EDIN M, 2003. State Capacity and Local Agent Control in China: CCP Cadre Management from a Township Perspective[J]. China Q.</w:t>
      </w:r>
      <w:proofErr w:type="gramStart"/>
      <w:r w:rsidRPr="00993FFA">
        <w:rPr>
          <w:color w:val="000000" w:themeColor="text1"/>
          <w:rPrChange w:id="2975" w:author="Yufei Sun" w:date="2022-01-04T22:28:00Z">
            <w:rPr/>
          </w:rPrChange>
        </w:rPr>
        <w:t>, :</w:t>
      </w:r>
      <w:proofErr w:type="gramEnd"/>
      <w:r w:rsidRPr="00993FFA">
        <w:rPr>
          <w:color w:val="000000" w:themeColor="text1"/>
          <w:rPrChange w:id="2976" w:author="Yufei Sun" w:date="2022-01-04T22:28:00Z">
            <w:rPr/>
          </w:rPrChange>
        </w:rPr>
        <w:t xml:space="preserve"> 35.</w:t>
      </w:r>
    </w:p>
    <w:p w14:paraId="28A7E6AE" w14:textId="5FBFC058" w:rsidR="00977E4B" w:rsidRDefault="006C0E77">
      <w:pPr>
        <w:pStyle w:val="a8"/>
        <w:rPr>
          <w:ins w:id="2977" w:author="Yufei Sun" w:date="2022-01-05T00:59:00Z"/>
          <w:color w:val="000000" w:themeColor="text1"/>
        </w:rPr>
      </w:pPr>
      <w:bookmarkStart w:id="2978" w:name="ref-Gilardi2010"/>
      <w:bookmarkEnd w:id="2973"/>
      <w:r w:rsidRPr="00993FFA">
        <w:rPr>
          <w:color w:val="000000" w:themeColor="text1"/>
          <w:rPrChange w:id="2979" w:author="Yufei Sun" w:date="2022-01-04T22:28:00Z">
            <w:rPr/>
          </w:rPrChange>
        </w:rPr>
        <w:t xml:space="preserve">GILARDI F, 2010. Who Learns from What in Policy Diffusion </w:t>
      </w:r>
      <w:proofErr w:type="gramStart"/>
      <w:r w:rsidRPr="00993FFA">
        <w:rPr>
          <w:color w:val="000000" w:themeColor="text1"/>
          <w:rPrChange w:id="2980" w:author="Yufei Sun" w:date="2022-01-04T22:28:00Z">
            <w:rPr/>
          </w:rPrChange>
        </w:rPr>
        <w:t>Processes?[</w:t>
      </w:r>
      <w:proofErr w:type="gramEnd"/>
      <w:r w:rsidRPr="00993FFA">
        <w:rPr>
          <w:color w:val="000000" w:themeColor="text1"/>
          <w:rPrChange w:id="2981" w:author="Yufei Sun" w:date="2022-01-04T22:28:00Z">
            <w:rPr/>
          </w:rPrChange>
        </w:rPr>
        <w:t>J]. American journal of political science, 54(3): 650–666.</w:t>
      </w:r>
    </w:p>
    <w:p w14:paraId="3060D8E5" w14:textId="77777777" w:rsidR="00E97160" w:rsidRPr="00E97160" w:rsidRDefault="00E97160" w:rsidP="00E97160">
      <w:pPr>
        <w:pStyle w:val="a8"/>
        <w:rPr>
          <w:ins w:id="2982" w:author="Yufei Sun" w:date="2022-01-05T00:59:00Z"/>
          <w:color w:val="000000" w:themeColor="text1"/>
        </w:rPr>
      </w:pPr>
      <w:ins w:id="2983" w:author="Yufei Sun" w:date="2022-01-05T00:59:00Z">
        <w:r w:rsidRPr="00E97160">
          <w:rPr>
            <w:color w:val="000000" w:themeColor="text1"/>
          </w:rPr>
          <w:t>GILARDI F, SHIPAN C R, WUEST B, 2021. Policy Diffusion: The Issue-Definition Stage[J]. AMERICAN JOURNAL OF POLITICAL SCIENCE, 65(1): 21–35. DOI:10.1111/ajps.12521.</w:t>
        </w:r>
      </w:ins>
    </w:p>
    <w:p w14:paraId="0E6D8FDA" w14:textId="77777777" w:rsidR="00E97160" w:rsidRPr="00E97160" w:rsidRDefault="00E97160" w:rsidP="00E97160">
      <w:pPr>
        <w:pStyle w:val="a8"/>
        <w:rPr>
          <w:ins w:id="2984" w:author="Yufei Sun" w:date="2022-01-05T00:59:00Z"/>
          <w:color w:val="000000" w:themeColor="text1"/>
        </w:rPr>
      </w:pPr>
      <w:ins w:id="2985" w:author="Yufei Sun" w:date="2022-01-05T00:59:00Z">
        <w:r w:rsidRPr="00E97160">
          <w:rPr>
            <w:color w:val="000000" w:themeColor="text1"/>
          </w:rPr>
          <w:t>GLICK H R, HAYS S P, 1991. Innovation and Reinvention in State Policymaking: Theory and the Evolution of Living Will Laws[J]. The Journal of Politics, 53(3): 835–850. DOI:10.2307/2131581.</w:t>
        </w:r>
      </w:ins>
    </w:p>
    <w:p w14:paraId="5A42D785" w14:textId="3F7783AA" w:rsidR="00E97160" w:rsidRPr="00993FFA" w:rsidDel="00E97160" w:rsidRDefault="00E97160" w:rsidP="00E97160">
      <w:pPr>
        <w:pStyle w:val="a8"/>
        <w:rPr>
          <w:del w:id="2986" w:author="Yufei Sun" w:date="2022-01-05T01:00:00Z"/>
          <w:color w:val="000000" w:themeColor="text1"/>
          <w:rPrChange w:id="2987" w:author="Yufei Sun" w:date="2022-01-04T22:28:00Z">
            <w:rPr>
              <w:del w:id="2988" w:author="Yufei Sun" w:date="2022-01-05T01:00:00Z"/>
            </w:rPr>
          </w:rPrChange>
        </w:rPr>
      </w:pPr>
    </w:p>
    <w:p w14:paraId="4C4958E2" w14:textId="77777777" w:rsidR="00977E4B" w:rsidRPr="00993FFA" w:rsidRDefault="006C0E77">
      <w:pPr>
        <w:pStyle w:val="a8"/>
        <w:rPr>
          <w:color w:val="000000" w:themeColor="text1"/>
          <w:rPrChange w:id="2989" w:author="Yufei Sun" w:date="2022-01-04T22:28:00Z">
            <w:rPr/>
          </w:rPrChange>
        </w:rPr>
      </w:pPr>
      <w:bookmarkStart w:id="2990" w:name="ref-GrahamEtAl2013a"/>
      <w:bookmarkEnd w:id="2978"/>
      <w:r w:rsidRPr="00993FFA">
        <w:rPr>
          <w:color w:val="000000" w:themeColor="text1"/>
          <w:rPrChange w:id="2991" w:author="Yufei Sun" w:date="2022-01-04T22:28:00Z">
            <w:rPr/>
          </w:rPrChange>
        </w:rPr>
        <w:t>GRAHAM E R, SHIPAN C R, VOLDEN C, 2013. The Diffusion of Policy Diffusion Research in Political Science[J]. British Journal of Political Science, 43(3): 673–701. DOI:</w:t>
      </w:r>
      <w:r w:rsidR="00347073" w:rsidRPr="00993FFA">
        <w:rPr>
          <w:color w:val="000000" w:themeColor="text1"/>
          <w:rPrChange w:id="2992" w:author="Yufei Sun" w:date="2022-01-04T22:28:00Z">
            <w:rPr/>
          </w:rPrChange>
        </w:rPr>
        <w:fldChar w:fldCharType="begin"/>
      </w:r>
      <w:r w:rsidR="00347073" w:rsidRPr="00993FFA">
        <w:rPr>
          <w:color w:val="000000" w:themeColor="text1"/>
          <w:rPrChange w:id="2993" w:author="Yufei Sun" w:date="2022-01-04T22:28:00Z">
            <w:rPr/>
          </w:rPrChange>
        </w:rPr>
        <w:instrText xml:space="preserve"> HYPERLINK "https://doi.org/10.1017/S0007123412000415" \h </w:instrText>
      </w:r>
      <w:r w:rsidR="00347073" w:rsidRPr="00993FFA">
        <w:rPr>
          <w:color w:val="000000" w:themeColor="text1"/>
          <w:rPrChange w:id="2994" w:author="Yufei Sun" w:date="2022-01-04T22:28:00Z">
            <w:rPr/>
          </w:rPrChange>
        </w:rPr>
        <w:fldChar w:fldCharType="separate"/>
      </w:r>
      <w:r w:rsidRPr="00993FFA">
        <w:rPr>
          <w:rStyle w:val="ae"/>
          <w:color w:val="000000" w:themeColor="text1"/>
          <w:rPrChange w:id="2995" w:author="Yufei Sun" w:date="2022-01-04T22:28:00Z">
            <w:rPr>
              <w:rStyle w:val="ae"/>
            </w:rPr>
          </w:rPrChange>
        </w:rPr>
        <w:t>10.1017/S0007123412000415</w:t>
      </w:r>
      <w:r w:rsidR="00347073" w:rsidRPr="00993FFA">
        <w:rPr>
          <w:rStyle w:val="ae"/>
          <w:color w:val="000000" w:themeColor="text1"/>
          <w:rPrChange w:id="2996" w:author="Yufei Sun" w:date="2022-01-04T22:28:00Z">
            <w:rPr>
              <w:rStyle w:val="ae"/>
            </w:rPr>
          </w:rPrChange>
        </w:rPr>
        <w:fldChar w:fldCharType="end"/>
      </w:r>
      <w:r w:rsidRPr="00993FFA">
        <w:rPr>
          <w:color w:val="000000" w:themeColor="text1"/>
          <w:rPrChange w:id="2997" w:author="Yufei Sun" w:date="2022-01-04T22:28:00Z">
            <w:rPr/>
          </w:rPrChange>
        </w:rPr>
        <w:t>.</w:t>
      </w:r>
    </w:p>
    <w:p w14:paraId="2297DBDC" w14:textId="1FF7744F" w:rsidR="00E97160" w:rsidRPr="00993FFA" w:rsidRDefault="006C0E77" w:rsidP="00E97160">
      <w:pPr>
        <w:pStyle w:val="a8"/>
        <w:rPr>
          <w:color w:val="000000" w:themeColor="text1"/>
          <w:rPrChange w:id="2998" w:author="Yufei Sun" w:date="2022-01-04T22:28:00Z">
            <w:rPr/>
          </w:rPrChange>
        </w:rPr>
      </w:pPr>
      <w:bookmarkStart w:id="2999" w:name="ref-GrossbackEtAl2004"/>
      <w:bookmarkEnd w:id="2990"/>
      <w:r w:rsidRPr="00993FFA">
        <w:rPr>
          <w:color w:val="000000" w:themeColor="text1"/>
          <w:rPrChange w:id="3000" w:author="Yufei Sun" w:date="2022-01-04T22:28:00Z">
            <w:rPr/>
          </w:rPrChange>
        </w:rPr>
        <w:t>GROSSBACK L J, NICHOLSON-CROTTY S, PETERSON D A, 2004. Ideology and Learning in Policy Diffusion[J]. American Politics Research, 32(5): 521–545.</w:t>
      </w:r>
    </w:p>
    <w:p w14:paraId="1DA524F1" w14:textId="77777777" w:rsidR="00977E4B" w:rsidRPr="00993FFA" w:rsidRDefault="006C0E77">
      <w:pPr>
        <w:pStyle w:val="a8"/>
        <w:rPr>
          <w:color w:val="000000" w:themeColor="text1"/>
          <w:rPrChange w:id="3001" w:author="Yufei Sun" w:date="2022-01-04T22:28:00Z">
            <w:rPr/>
          </w:rPrChange>
        </w:rPr>
      </w:pPr>
      <w:bookmarkStart w:id="3002" w:name="ref-Guo2020"/>
      <w:bookmarkEnd w:id="2999"/>
      <w:r w:rsidRPr="00993FFA">
        <w:rPr>
          <w:color w:val="000000" w:themeColor="text1"/>
          <w:rPrChange w:id="3003" w:author="Yufei Sun" w:date="2022-01-04T22:28:00Z">
            <w:rPr/>
          </w:rPrChange>
        </w:rPr>
        <w:t>GUO B, 2020. A Partocracy with Chinese Characteristics: Governance System Reform under Xi Jinping[J]. Journal of Contemporary China, 29(126): 809–823.</w:t>
      </w:r>
    </w:p>
    <w:p w14:paraId="6386EE64" w14:textId="33B98F5D" w:rsidR="00977E4B" w:rsidRDefault="006C0E77">
      <w:pPr>
        <w:pStyle w:val="a8"/>
        <w:rPr>
          <w:ins w:id="3004" w:author="Yufei Sun" w:date="2022-01-05T01:00:00Z"/>
          <w:color w:val="000000" w:themeColor="text1"/>
        </w:rPr>
      </w:pPr>
      <w:bookmarkStart w:id="3005" w:name="ref-HuberShipan2002"/>
      <w:bookmarkEnd w:id="3002"/>
      <w:r w:rsidRPr="00993FFA">
        <w:rPr>
          <w:color w:val="000000" w:themeColor="text1"/>
          <w:rPrChange w:id="3006" w:author="Yufei Sun" w:date="2022-01-04T22:28:00Z">
            <w:rPr/>
          </w:rPrChange>
        </w:rPr>
        <w:t xml:space="preserve">HUBER J D, SHIPAN C R, 2002. Deliberate </w:t>
      </w:r>
      <w:proofErr w:type="gramStart"/>
      <w:r w:rsidRPr="00993FFA">
        <w:rPr>
          <w:color w:val="000000" w:themeColor="text1"/>
          <w:rPrChange w:id="3007" w:author="Yufei Sun" w:date="2022-01-04T22:28:00Z">
            <w:rPr/>
          </w:rPrChange>
        </w:rPr>
        <w:t>Discretion?:</w:t>
      </w:r>
      <w:proofErr w:type="gramEnd"/>
      <w:r w:rsidRPr="00993FFA">
        <w:rPr>
          <w:color w:val="000000" w:themeColor="text1"/>
          <w:rPrChange w:id="3008" w:author="Yufei Sun" w:date="2022-01-04T22:28:00Z">
            <w:rPr/>
          </w:rPrChange>
        </w:rPr>
        <w:t xml:space="preserve"> The Institutional Foundations of Bureaucratic Autonomy[M]. Cambridge University Press.</w:t>
      </w:r>
    </w:p>
    <w:p w14:paraId="70BDB6C7" w14:textId="08E903C8" w:rsidR="00E97160" w:rsidRPr="00993FFA" w:rsidRDefault="00E97160">
      <w:pPr>
        <w:pStyle w:val="a8"/>
        <w:rPr>
          <w:color w:val="000000" w:themeColor="text1"/>
          <w:rPrChange w:id="3009" w:author="Yufei Sun" w:date="2022-01-04T22:28:00Z">
            <w:rPr/>
          </w:rPrChange>
        </w:rPr>
      </w:pPr>
      <w:ins w:id="3010" w:author="Yufei Sun" w:date="2022-01-05T01:00:00Z">
        <w:r w:rsidRPr="00E97160">
          <w:rPr>
            <w:color w:val="000000" w:themeColor="text1"/>
          </w:rPr>
          <w:t>HAYS S P, 1996. Patterns of Reinvention[J]. Policy Studies Journal, 24(4): 551–566. DOI:10.1111/j.1541-</w:t>
        </w:r>
        <w:proofErr w:type="gramStart"/>
        <w:r w:rsidRPr="00E97160">
          <w:rPr>
            <w:color w:val="000000" w:themeColor="text1"/>
          </w:rPr>
          <w:t>0072.1996.tb</w:t>
        </w:r>
        <w:proofErr w:type="gramEnd"/>
        <w:r w:rsidRPr="00E97160">
          <w:rPr>
            <w:color w:val="000000" w:themeColor="text1"/>
          </w:rPr>
          <w:t>01646.x.</w:t>
        </w:r>
      </w:ins>
    </w:p>
    <w:p w14:paraId="4A745F0C" w14:textId="77777777" w:rsidR="00977E4B" w:rsidRPr="00993FFA" w:rsidRDefault="006C0E77">
      <w:pPr>
        <w:pStyle w:val="a8"/>
        <w:rPr>
          <w:color w:val="000000" w:themeColor="text1"/>
          <w:rPrChange w:id="3011" w:author="Yufei Sun" w:date="2022-01-04T22:28:00Z">
            <w:rPr/>
          </w:rPrChange>
        </w:rPr>
      </w:pPr>
      <w:bookmarkStart w:id="3012" w:name="ref-KingdonStano1984"/>
      <w:bookmarkEnd w:id="3005"/>
      <w:r w:rsidRPr="00993FFA">
        <w:rPr>
          <w:color w:val="000000" w:themeColor="text1"/>
          <w:rPrChange w:id="3013" w:author="Yufei Sun" w:date="2022-01-04T22:28:00Z">
            <w:rPr/>
          </w:rPrChange>
        </w:rPr>
        <w:t>KINGDON J W, STANO E, 1984. Agendas, Alternatives, and Public Policies[M]. Little, Brown Boston.</w:t>
      </w:r>
    </w:p>
    <w:p w14:paraId="6D6F3EB3" w14:textId="77777777" w:rsidR="00977E4B" w:rsidRPr="00993FFA" w:rsidRDefault="006C0E77">
      <w:pPr>
        <w:pStyle w:val="a8"/>
        <w:rPr>
          <w:color w:val="000000" w:themeColor="text1"/>
          <w:rPrChange w:id="3014" w:author="Yufei Sun" w:date="2022-01-04T22:28:00Z">
            <w:rPr/>
          </w:rPrChange>
        </w:rPr>
      </w:pPr>
      <w:bookmarkStart w:id="3015" w:name="ref-MontinolaEtAl1995"/>
      <w:bookmarkEnd w:id="3012"/>
      <w:r w:rsidRPr="00993FFA">
        <w:rPr>
          <w:color w:val="000000" w:themeColor="text1"/>
          <w:rPrChange w:id="3016" w:author="Yufei Sun" w:date="2022-01-04T22:28:00Z">
            <w:rPr/>
          </w:rPrChange>
        </w:rPr>
        <w:t>MONTINOLA G, QIAN Y, WEINGAST B R, 1995. Federalism, Chinese Style: The Political Basis for Economic Success in China[J]. World politics</w:t>
      </w:r>
      <w:proofErr w:type="gramStart"/>
      <w:r w:rsidRPr="00993FFA">
        <w:rPr>
          <w:color w:val="000000" w:themeColor="text1"/>
          <w:rPrChange w:id="3017" w:author="Yufei Sun" w:date="2022-01-04T22:28:00Z">
            <w:rPr/>
          </w:rPrChange>
        </w:rPr>
        <w:t>, :</w:t>
      </w:r>
      <w:proofErr w:type="gramEnd"/>
      <w:r w:rsidRPr="00993FFA">
        <w:rPr>
          <w:color w:val="000000" w:themeColor="text1"/>
          <w:rPrChange w:id="3018" w:author="Yufei Sun" w:date="2022-01-04T22:28:00Z">
            <w:rPr/>
          </w:rPrChange>
        </w:rPr>
        <w:t xml:space="preserve"> 50–81.</w:t>
      </w:r>
    </w:p>
    <w:p w14:paraId="5FC55615" w14:textId="77777777" w:rsidR="00977E4B" w:rsidRPr="00993FFA" w:rsidRDefault="006C0E77">
      <w:pPr>
        <w:pStyle w:val="a8"/>
        <w:rPr>
          <w:color w:val="000000" w:themeColor="text1"/>
          <w:rPrChange w:id="3019" w:author="Yufei Sun" w:date="2022-01-04T22:28:00Z">
            <w:rPr/>
          </w:rPrChange>
        </w:rPr>
      </w:pPr>
      <w:bookmarkStart w:id="3020" w:name="ref-MostStarr1980"/>
      <w:bookmarkEnd w:id="3015"/>
      <w:r w:rsidRPr="00993FFA">
        <w:rPr>
          <w:color w:val="000000" w:themeColor="text1"/>
          <w:rPrChange w:id="3021" w:author="Yufei Sun" w:date="2022-01-04T22:28:00Z">
            <w:rPr/>
          </w:rPrChange>
        </w:rPr>
        <w:t>MOST B A, STARR H, 1980. Diffusion, Reinforcement, Geopolitics, and the Spread of War[J]. American Political Science Review, 74(4): 932–946.</w:t>
      </w:r>
    </w:p>
    <w:p w14:paraId="3084439D" w14:textId="77777777" w:rsidR="00977E4B" w:rsidRPr="00993FFA" w:rsidRDefault="006C0E77">
      <w:pPr>
        <w:pStyle w:val="a8"/>
        <w:rPr>
          <w:color w:val="000000" w:themeColor="text1"/>
          <w:rPrChange w:id="3022" w:author="Yufei Sun" w:date="2022-01-04T22:28:00Z">
            <w:rPr/>
          </w:rPrChange>
        </w:rPr>
      </w:pPr>
      <w:bookmarkStart w:id="3023" w:name="ref-QianXu1993"/>
      <w:bookmarkEnd w:id="3020"/>
      <w:r w:rsidRPr="00993FFA">
        <w:rPr>
          <w:color w:val="000000" w:themeColor="text1"/>
          <w:rPrChange w:id="3024" w:author="Yufei Sun" w:date="2022-01-04T22:28:00Z">
            <w:rPr/>
          </w:rPrChange>
        </w:rPr>
        <w:t>QIAN Y, XU C, 1993. The M-Form Hierarchy and China’s Economic Reform[J]. European Economic Review, 37(2-3): 541–548.</w:t>
      </w:r>
    </w:p>
    <w:p w14:paraId="5D22ABA9" w14:textId="77777777" w:rsidR="00977E4B" w:rsidRPr="00993FFA" w:rsidRDefault="006C0E77">
      <w:pPr>
        <w:pStyle w:val="a8"/>
        <w:rPr>
          <w:color w:val="000000" w:themeColor="text1"/>
          <w:rPrChange w:id="3025" w:author="Yufei Sun" w:date="2022-01-04T22:28:00Z">
            <w:rPr/>
          </w:rPrChange>
        </w:rPr>
      </w:pPr>
      <w:bookmarkStart w:id="3026" w:name="ref-Schubert2020"/>
      <w:bookmarkEnd w:id="3023"/>
      <w:r w:rsidRPr="00993FFA">
        <w:rPr>
          <w:color w:val="000000" w:themeColor="text1"/>
          <w:rPrChange w:id="3027" w:author="Yufei Sun" w:date="2022-01-04T22:28:00Z">
            <w:rPr/>
          </w:rPrChange>
        </w:rPr>
        <w:t xml:space="preserve">SCHUBERT A, 2020. Local Governance in </w:t>
      </w:r>
      <w:proofErr w:type="gramStart"/>
      <w:r w:rsidRPr="00993FFA">
        <w:rPr>
          <w:color w:val="000000" w:themeColor="text1"/>
          <w:rPrChange w:id="3028" w:author="Yufei Sun" w:date="2022-01-04T22:28:00Z">
            <w:rPr/>
          </w:rPrChange>
        </w:rPr>
        <w:t>China  A</w:t>
      </w:r>
      <w:proofErr w:type="gramEnd"/>
      <w:r w:rsidRPr="00993FFA">
        <w:rPr>
          <w:color w:val="000000" w:themeColor="text1"/>
          <w:rPrChange w:id="3029" w:author="Yufei Sun" w:date="2022-01-04T22:28:00Z">
            <w:rPr/>
          </w:rPrChange>
        </w:rPr>
        <w:t xml:space="preserve"> Critical State-of-the Art Review[Z](2020–12).</w:t>
      </w:r>
    </w:p>
    <w:p w14:paraId="16205321" w14:textId="77777777" w:rsidR="00977E4B" w:rsidRPr="00993FFA" w:rsidRDefault="006C0E77">
      <w:pPr>
        <w:pStyle w:val="a8"/>
        <w:rPr>
          <w:color w:val="000000" w:themeColor="text1"/>
          <w:rPrChange w:id="3030" w:author="Yufei Sun" w:date="2022-01-04T22:28:00Z">
            <w:rPr/>
          </w:rPrChange>
        </w:rPr>
      </w:pPr>
      <w:bookmarkStart w:id="3031" w:name="ref-ShipanVolden2006a"/>
      <w:bookmarkEnd w:id="3026"/>
      <w:r w:rsidRPr="00993FFA">
        <w:rPr>
          <w:color w:val="000000" w:themeColor="text1"/>
          <w:rPrChange w:id="3032" w:author="Yufei Sun" w:date="2022-01-04T22:28:00Z">
            <w:rPr/>
          </w:rPrChange>
        </w:rPr>
        <w:lastRenderedPageBreak/>
        <w:t>SHIPAN C R, VOLDEN C, 2006. Bottom-up Federalism: The Diffusion of Antismoking Policies from US Cities to States[J]. American journal of political science, 50(4): 825–843.</w:t>
      </w:r>
    </w:p>
    <w:p w14:paraId="7121DF91" w14:textId="77777777" w:rsidR="00977E4B" w:rsidRPr="00993FFA" w:rsidRDefault="006C0E77">
      <w:pPr>
        <w:pStyle w:val="a8"/>
        <w:rPr>
          <w:color w:val="000000" w:themeColor="text1"/>
          <w:rPrChange w:id="3033" w:author="Yufei Sun" w:date="2022-01-04T22:28:00Z">
            <w:rPr/>
          </w:rPrChange>
        </w:rPr>
      </w:pPr>
      <w:bookmarkStart w:id="3034" w:name="ref-Shue1990"/>
      <w:bookmarkEnd w:id="3031"/>
      <w:r w:rsidRPr="00993FFA">
        <w:rPr>
          <w:color w:val="000000" w:themeColor="text1"/>
          <w:rPrChange w:id="3035" w:author="Yufei Sun" w:date="2022-01-04T22:28:00Z">
            <w:rPr/>
          </w:rPrChange>
        </w:rPr>
        <w:t>SHUE V, 1990. The Reach of the State: Sketches of the Chinese Body Politic[M]. Stanford University Press.</w:t>
      </w:r>
    </w:p>
    <w:p w14:paraId="3B8AC1ED" w14:textId="77777777" w:rsidR="00977E4B" w:rsidRPr="00993FFA" w:rsidRDefault="006C0E77">
      <w:pPr>
        <w:pStyle w:val="a8"/>
        <w:rPr>
          <w:color w:val="000000" w:themeColor="text1"/>
          <w:rPrChange w:id="3036" w:author="Yufei Sun" w:date="2022-01-04T22:28:00Z">
            <w:rPr/>
          </w:rPrChange>
        </w:rPr>
      </w:pPr>
      <w:bookmarkStart w:id="3037" w:name="ref-TsuiWang2004"/>
      <w:bookmarkEnd w:id="3034"/>
      <w:r w:rsidRPr="00993FFA">
        <w:rPr>
          <w:color w:val="000000" w:themeColor="text1"/>
          <w:rPrChange w:id="3038" w:author="Yufei Sun" w:date="2022-01-04T22:28:00Z">
            <w:rPr/>
          </w:rPrChange>
        </w:rPr>
        <w:t>TSUI K, WANG Y, 2004. Between Separate Stoves and a Single Menu: Fiscal Decentralization in China[J]. The China Quarterly</w:t>
      </w:r>
      <w:proofErr w:type="gramStart"/>
      <w:r w:rsidRPr="00993FFA">
        <w:rPr>
          <w:color w:val="000000" w:themeColor="text1"/>
          <w:rPrChange w:id="3039" w:author="Yufei Sun" w:date="2022-01-04T22:28:00Z">
            <w:rPr/>
          </w:rPrChange>
        </w:rPr>
        <w:t>, :</w:t>
      </w:r>
      <w:proofErr w:type="gramEnd"/>
      <w:r w:rsidRPr="00993FFA">
        <w:rPr>
          <w:color w:val="000000" w:themeColor="text1"/>
          <w:rPrChange w:id="3040" w:author="Yufei Sun" w:date="2022-01-04T22:28:00Z">
            <w:rPr/>
          </w:rPrChange>
        </w:rPr>
        <w:t xml:space="preserve"> 71–90.</w:t>
      </w:r>
    </w:p>
    <w:p w14:paraId="553E6B80" w14:textId="77777777" w:rsidR="00977E4B" w:rsidRPr="00993FFA" w:rsidRDefault="006C0E77">
      <w:pPr>
        <w:pStyle w:val="a8"/>
        <w:rPr>
          <w:color w:val="000000" w:themeColor="text1"/>
          <w:rPrChange w:id="3041" w:author="Yufei Sun" w:date="2022-01-04T22:28:00Z">
            <w:rPr/>
          </w:rPrChange>
        </w:rPr>
      </w:pPr>
      <w:bookmarkStart w:id="3042" w:name="ref-Weyland2005"/>
      <w:bookmarkEnd w:id="3037"/>
      <w:r w:rsidRPr="00993FFA">
        <w:rPr>
          <w:color w:val="000000" w:themeColor="text1"/>
          <w:rPrChange w:id="3043" w:author="Yufei Sun" w:date="2022-01-04T22:28:00Z">
            <w:rPr/>
          </w:rPrChange>
        </w:rPr>
        <w:t>WEYLAND K, 2005. Theories of Policy Diffusion Lessons from Latin American Pension Reform[J]. World politics, 57(2): 262–295.</w:t>
      </w:r>
    </w:p>
    <w:p w14:paraId="56AEF580" w14:textId="77777777" w:rsidR="00977E4B" w:rsidRPr="00993FFA" w:rsidRDefault="006C0E77">
      <w:pPr>
        <w:pStyle w:val="a8"/>
        <w:rPr>
          <w:color w:val="000000" w:themeColor="text1"/>
          <w:rPrChange w:id="3044" w:author="Yufei Sun" w:date="2022-01-04T22:28:00Z">
            <w:rPr/>
          </w:rPrChange>
        </w:rPr>
      </w:pPr>
      <w:bookmarkStart w:id="3045" w:name="ref-YangYan2018"/>
      <w:bookmarkEnd w:id="3042"/>
      <w:r w:rsidRPr="00993FFA">
        <w:rPr>
          <w:color w:val="000000" w:themeColor="text1"/>
          <w:rPrChange w:id="3046" w:author="Yufei Sun" w:date="2022-01-04T22:28:00Z">
            <w:rPr/>
          </w:rPrChange>
        </w:rPr>
        <w:t>YANG X, YAN J, 2018. Top-Level Design, Reform Pressures, and Local Adaptations: An Interpretation of the Trajectory of Reform since the 18th CPC Party Congress[J]. Journal of Chinese Governance, 3(1): 25–48. DOI:</w:t>
      </w:r>
      <w:r w:rsidR="00347073" w:rsidRPr="00993FFA">
        <w:rPr>
          <w:color w:val="000000" w:themeColor="text1"/>
          <w:rPrChange w:id="3047" w:author="Yufei Sun" w:date="2022-01-04T22:28:00Z">
            <w:rPr/>
          </w:rPrChange>
        </w:rPr>
        <w:fldChar w:fldCharType="begin"/>
      </w:r>
      <w:r w:rsidR="00347073" w:rsidRPr="00993FFA">
        <w:rPr>
          <w:color w:val="000000" w:themeColor="text1"/>
          <w:rPrChange w:id="3048" w:author="Yufei Sun" w:date="2022-01-04T22:28:00Z">
            <w:rPr/>
          </w:rPrChange>
        </w:rPr>
        <w:instrText xml:space="preserve"> HYPERLINK "https://doi.org/10.1080/23812346.2018.1428075</w:instrText>
      </w:r>
      <w:r w:rsidR="00347073" w:rsidRPr="00993FFA">
        <w:rPr>
          <w:color w:val="000000" w:themeColor="text1"/>
          <w:rPrChange w:id="3049" w:author="Yufei Sun" w:date="2022-01-04T22:28:00Z">
            <w:rPr/>
          </w:rPrChange>
        </w:rPr>
        <w:instrText xml:space="preserve">" \h </w:instrText>
      </w:r>
      <w:r w:rsidR="00347073" w:rsidRPr="00993FFA">
        <w:rPr>
          <w:color w:val="000000" w:themeColor="text1"/>
          <w:rPrChange w:id="3050" w:author="Yufei Sun" w:date="2022-01-04T22:28:00Z">
            <w:rPr/>
          </w:rPrChange>
        </w:rPr>
        <w:fldChar w:fldCharType="separate"/>
      </w:r>
      <w:r w:rsidRPr="00993FFA">
        <w:rPr>
          <w:rStyle w:val="ae"/>
          <w:color w:val="000000" w:themeColor="text1"/>
          <w:rPrChange w:id="3051" w:author="Yufei Sun" w:date="2022-01-04T22:28:00Z">
            <w:rPr>
              <w:rStyle w:val="ae"/>
            </w:rPr>
          </w:rPrChange>
        </w:rPr>
        <w:t>10.1080/23812346.2018.1428075</w:t>
      </w:r>
      <w:r w:rsidR="00347073" w:rsidRPr="00993FFA">
        <w:rPr>
          <w:rStyle w:val="ae"/>
          <w:color w:val="000000" w:themeColor="text1"/>
          <w:rPrChange w:id="3052" w:author="Yufei Sun" w:date="2022-01-04T22:28:00Z">
            <w:rPr>
              <w:rStyle w:val="ae"/>
            </w:rPr>
          </w:rPrChange>
        </w:rPr>
        <w:fldChar w:fldCharType="end"/>
      </w:r>
      <w:r w:rsidRPr="00993FFA">
        <w:rPr>
          <w:color w:val="000000" w:themeColor="text1"/>
          <w:rPrChange w:id="3053" w:author="Yufei Sun" w:date="2022-01-04T22:28:00Z">
            <w:rPr/>
          </w:rPrChange>
        </w:rPr>
        <w:t>.</w:t>
      </w:r>
    </w:p>
    <w:p w14:paraId="110D0DD7" w14:textId="77777777" w:rsidR="00977E4B" w:rsidRPr="00993FFA" w:rsidRDefault="006C0E77">
      <w:pPr>
        <w:pStyle w:val="a8"/>
        <w:rPr>
          <w:color w:val="000000" w:themeColor="text1"/>
          <w:rPrChange w:id="3054" w:author="Yufei Sun" w:date="2022-01-04T22:28:00Z">
            <w:rPr/>
          </w:rPrChange>
        </w:rPr>
      </w:pPr>
      <w:bookmarkStart w:id="3055" w:name="ref-GuangMingRiBao2021"/>
      <w:bookmarkEnd w:id="3045"/>
      <w:r w:rsidRPr="00993FFA">
        <w:rPr>
          <w:color w:val="000000" w:themeColor="text1"/>
          <w:rPrChange w:id="3056" w:author="Yufei Sun" w:date="2022-01-04T22:28:00Z">
            <w:rPr/>
          </w:rPrChange>
        </w:rPr>
        <w:t>光明日报</w:t>
      </w:r>
      <w:r w:rsidRPr="00993FFA">
        <w:rPr>
          <w:color w:val="000000" w:themeColor="text1"/>
          <w:rPrChange w:id="3057" w:author="Yufei Sun" w:date="2022-01-04T22:28:00Z">
            <w:rPr/>
          </w:rPrChange>
        </w:rPr>
        <w:t xml:space="preserve">, 2021. </w:t>
      </w:r>
      <w:r w:rsidRPr="00993FFA">
        <w:rPr>
          <w:color w:val="000000" w:themeColor="text1"/>
          <w:rPrChange w:id="3058" w:author="Yufei Sun" w:date="2022-01-04T22:28:00Z">
            <w:rPr/>
          </w:rPrChange>
        </w:rPr>
        <w:t>国务院联防联控机制发布会：对《层层加码》的懒政行为进行整改</w:t>
      </w:r>
      <w:r w:rsidRPr="00993FFA">
        <w:rPr>
          <w:color w:val="000000" w:themeColor="text1"/>
          <w:rPrChange w:id="3059" w:author="Yufei Sun" w:date="2022-01-04T22:28:00Z">
            <w:rPr/>
          </w:rPrChange>
        </w:rPr>
        <w:t>[Z]. http://www.gov.cn/xinwen/2021-02/05/content_5585049.htm(2021–02).</w:t>
      </w:r>
    </w:p>
    <w:p w14:paraId="3CD89885" w14:textId="77777777" w:rsidR="00977E4B" w:rsidRPr="00993FFA" w:rsidRDefault="006C0E77">
      <w:pPr>
        <w:pStyle w:val="a8"/>
        <w:rPr>
          <w:color w:val="000000" w:themeColor="text1"/>
          <w:lang w:eastAsia="zh-CN"/>
          <w:rPrChange w:id="3060" w:author="Yufei Sun" w:date="2022-01-04T22:28:00Z">
            <w:rPr>
              <w:lang w:eastAsia="zh-CN"/>
            </w:rPr>
          </w:rPrChange>
        </w:rPr>
      </w:pPr>
      <w:bookmarkStart w:id="3061" w:name="ref-FengShiZheng2014"/>
      <w:bookmarkEnd w:id="3055"/>
      <w:r w:rsidRPr="00993FFA">
        <w:rPr>
          <w:color w:val="000000" w:themeColor="text1"/>
          <w:lang w:eastAsia="zh-CN"/>
          <w:rPrChange w:id="3062" w:author="Yufei Sun" w:date="2022-01-04T22:28:00Z">
            <w:rPr>
              <w:lang w:eastAsia="zh-CN"/>
            </w:rPr>
          </w:rPrChange>
        </w:rPr>
        <w:t>冯仕政</w:t>
      </w:r>
      <w:r w:rsidRPr="00993FFA">
        <w:rPr>
          <w:color w:val="000000" w:themeColor="text1"/>
          <w:lang w:eastAsia="zh-CN"/>
          <w:rPrChange w:id="3063" w:author="Yufei Sun" w:date="2022-01-04T22:28:00Z">
            <w:rPr>
              <w:lang w:eastAsia="zh-CN"/>
            </w:rPr>
          </w:rPrChange>
        </w:rPr>
        <w:t xml:space="preserve">, 2014. </w:t>
      </w:r>
      <w:r w:rsidRPr="00993FFA">
        <w:rPr>
          <w:color w:val="000000" w:themeColor="text1"/>
          <w:lang w:eastAsia="zh-CN"/>
          <w:rPrChange w:id="3064" w:author="Yufei Sun" w:date="2022-01-04T22:28:00Z">
            <w:rPr>
              <w:lang w:eastAsia="zh-CN"/>
            </w:rPr>
          </w:rPrChange>
        </w:rPr>
        <w:t>政治市场想象与中国国家治理分析兼评周黎安的行政发包制理论</w:t>
      </w:r>
      <w:r w:rsidRPr="00993FFA">
        <w:rPr>
          <w:color w:val="000000" w:themeColor="text1"/>
          <w:lang w:eastAsia="zh-CN"/>
          <w:rPrChange w:id="3065" w:author="Yufei Sun" w:date="2022-01-04T22:28:00Z">
            <w:rPr>
              <w:lang w:eastAsia="zh-CN"/>
            </w:rPr>
          </w:rPrChange>
        </w:rPr>
        <w:t xml:space="preserve">[J]. </w:t>
      </w:r>
      <w:r w:rsidRPr="00993FFA">
        <w:rPr>
          <w:color w:val="000000" w:themeColor="text1"/>
          <w:lang w:eastAsia="zh-CN"/>
          <w:rPrChange w:id="3066" w:author="Yufei Sun" w:date="2022-01-04T22:28:00Z">
            <w:rPr>
              <w:lang w:eastAsia="zh-CN"/>
            </w:rPr>
          </w:rPrChange>
        </w:rPr>
        <w:t>社会</w:t>
      </w:r>
      <w:r w:rsidRPr="00993FFA">
        <w:rPr>
          <w:color w:val="000000" w:themeColor="text1"/>
          <w:lang w:eastAsia="zh-CN"/>
          <w:rPrChange w:id="3067" w:author="Yufei Sun" w:date="2022-01-04T22:28:00Z">
            <w:rPr>
              <w:lang w:eastAsia="zh-CN"/>
            </w:rPr>
          </w:rPrChange>
        </w:rPr>
        <w:t>, 34(6): 70–84.</w:t>
      </w:r>
    </w:p>
    <w:p w14:paraId="5C5FEE9F" w14:textId="77777777" w:rsidR="00977E4B" w:rsidRPr="00993FFA" w:rsidRDefault="006C0E77">
      <w:pPr>
        <w:pStyle w:val="a8"/>
        <w:rPr>
          <w:color w:val="000000" w:themeColor="text1"/>
          <w:lang w:eastAsia="zh-CN"/>
          <w:rPrChange w:id="3068" w:author="Yufei Sun" w:date="2022-01-04T22:28:00Z">
            <w:rPr>
              <w:lang w:eastAsia="zh-CN"/>
            </w:rPr>
          </w:rPrChange>
        </w:rPr>
      </w:pPr>
      <w:bookmarkStart w:id="3069" w:name="ref-ZhouXueGuang2009"/>
      <w:bookmarkEnd w:id="3061"/>
      <w:r w:rsidRPr="00993FFA">
        <w:rPr>
          <w:color w:val="000000" w:themeColor="text1"/>
          <w:lang w:eastAsia="zh-CN"/>
          <w:rPrChange w:id="3070" w:author="Yufei Sun" w:date="2022-01-04T22:28:00Z">
            <w:rPr>
              <w:lang w:eastAsia="zh-CN"/>
            </w:rPr>
          </w:rPrChange>
        </w:rPr>
        <w:t>周雪光</w:t>
      </w:r>
      <w:r w:rsidRPr="00993FFA">
        <w:rPr>
          <w:color w:val="000000" w:themeColor="text1"/>
          <w:lang w:eastAsia="zh-CN"/>
          <w:rPrChange w:id="3071" w:author="Yufei Sun" w:date="2022-01-04T22:28:00Z">
            <w:rPr>
              <w:lang w:eastAsia="zh-CN"/>
            </w:rPr>
          </w:rPrChange>
        </w:rPr>
        <w:t xml:space="preserve">, 2009. </w:t>
      </w:r>
      <w:r w:rsidRPr="00993FFA">
        <w:rPr>
          <w:color w:val="000000" w:themeColor="text1"/>
          <w:lang w:eastAsia="zh-CN"/>
          <w:rPrChange w:id="3072" w:author="Yufei Sun" w:date="2022-01-04T22:28:00Z">
            <w:rPr>
              <w:lang w:eastAsia="zh-CN"/>
            </w:rPr>
          </w:rPrChange>
        </w:rPr>
        <w:t>基层政府间的</w:t>
      </w:r>
      <w:r w:rsidRPr="00993FFA">
        <w:rPr>
          <w:color w:val="000000" w:themeColor="text1"/>
          <w:lang w:eastAsia="zh-CN"/>
          <w:rPrChange w:id="3073" w:author="Yufei Sun" w:date="2022-01-04T22:28:00Z">
            <w:rPr>
              <w:lang w:eastAsia="zh-CN"/>
            </w:rPr>
          </w:rPrChange>
        </w:rPr>
        <w:t xml:space="preserve"> </w:t>
      </w:r>
      <w:r w:rsidRPr="00993FFA">
        <w:rPr>
          <w:color w:val="000000" w:themeColor="text1"/>
          <w:lang w:eastAsia="zh-CN"/>
          <w:rPrChange w:id="3074" w:author="Yufei Sun" w:date="2022-01-04T22:28:00Z">
            <w:rPr>
              <w:lang w:eastAsia="zh-CN"/>
            </w:rPr>
          </w:rPrChange>
        </w:rPr>
        <w:t>《共谋现象》一个政府行为的制度逻辑</w:t>
      </w:r>
      <w:r w:rsidRPr="00993FFA">
        <w:rPr>
          <w:color w:val="000000" w:themeColor="text1"/>
          <w:lang w:eastAsia="zh-CN"/>
          <w:rPrChange w:id="3075" w:author="Yufei Sun" w:date="2022-01-04T22:28:00Z">
            <w:rPr>
              <w:lang w:eastAsia="zh-CN"/>
            </w:rPr>
          </w:rPrChange>
        </w:rPr>
        <w:t xml:space="preserve">[J]. </w:t>
      </w:r>
      <w:r w:rsidRPr="00993FFA">
        <w:rPr>
          <w:color w:val="000000" w:themeColor="text1"/>
          <w:lang w:eastAsia="zh-CN"/>
          <w:rPrChange w:id="3076" w:author="Yufei Sun" w:date="2022-01-04T22:28:00Z">
            <w:rPr>
              <w:lang w:eastAsia="zh-CN"/>
            </w:rPr>
          </w:rPrChange>
        </w:rPr>
        <w:t>开放时代</w:t>
      </w:r>
      <w:r w:rsidRPr="00993FFA">
        <w:rPr>
          <w:color w:val="000000" w:themeColor="text1"/>
          <w:lang w:eastAsia="zh-CN"/>
          <w:rPrChange w:id="3077" w:author="Yufei Sun" w:date="2022-01-04T22:28:00Z">
            <w:rPr>
              <w:lang w:eastAsia="zh-CN"/>
            </w:rPr>
          </w:rPrChange>
        </w:rPr>
        <w:t>, 12: 40–55.</w:t>
      </w:r>
    </w:p>
    <w:p w14:paraId="67522E77" w14:textId="77777777" w:rsidR="00977E4B" w:rsidRPr="00993FFA" w:rsidRDefault="006C0E77">
      <w:pPr>
        <w:pStyle w:val="a8"/>
        <w:rPr>
          <w:color w:val="000000" w:themeColor="text1"/>
          <w:lang w:eastAsia="zh-CN"/>
          <w:rPrChange w:id="3078" w:author="Yufei Sun" w:date="2022-01-04T22:28:00Z">
            <w:rPr>
              <w:lang w:eastAsia="zh-CN"/>
            </w:rPr>
          </w:rPrChange>
        </w:rPr>
      </w:pPr>
      <w:bookmarkStart w:id="3079" w:name="ref-ZhouXueGuangLianHong2012"/>
      <w:bookmarkEnd w:id="3069"/>
      <w:r w:rsidRPr="00993FFA">
        <w:rPr>
          <w:color w:val="000000" w:themeColor="text1"/>
          <w:lang w:eastAsia="zh-CN"/>
          <w:rPrChange w:id="3080" w:author="Yufei Sun" w:date="2022-01-04T22:28:00Z">
            <w:rPr>
              <w:lang w:eastAsia="zh-CN"/>
            </w:rPr>
          </w:rPrChange>
        </w:rPr>
        <w:t>周雪光</w:t>
      </w:r>
      <w:r w:rsidRPr="00993FFA">
        <w:rPr>
          <w:color w:val="000000" w:themeColor="text1"/>
          <w:lang w:eastAsia="zh-CN"/>
          <w:rPrChange w:id="3081" w:author="Yufei Sun" w:date="2022-01-04T22:28:00Z">
            <w:rPr>
              <w:lang w:eastAsia="zh-CN"/>
            </w:rPr>
          </w:rPrChange>
        </w:rPr>
        <w:t xml:space="preserve">, </w:t>
      </w:r>
      <w:r w:rsidRPr="00993FFA">
        <w:rPr>
          <w:color w:val="000000" w:themeColor="text1"/>
          <w:lang w:eastAsia="zh-CN"/>
          <w:rPrChange w:id="3082" w:author="Yufei Sun" w:date="2022-01-04T22:28:00Z">
            <w:rPr>
              <w:lang w:eastAsia="zh-CN"/>
            </w:rPr>
          </w:rPrChange>
        </w:rPr>
        <w:t>练宏</w:t>
      </w:r>
      <w:r w:rsidRPr="00993FFA">
        <w:rPr>
          <w:color w:val="000000" w:themeColor="text1"/>
          <w:lang w:eastAsia="zh-CN"/>
          <w:rPrChange w:id="3083" w:author="Yufei Sun" w:date="2022-01-04T22:28:00Z">
            <w:rPr>
              <w:lang w:eastAsia="zh-CN"/>
            </w:rPr>
          </w:rPrChange>
        </w:rPr>
        <w:t xml:space="preserve">, 2012. </w:t>
      </w:r>
      <w:r w:rsidRPr="00993FFA">
        <w:rPr>
          <w:color w:val="000000" w:themeColor="text1"/>
          <w:lang w:eastAsia="zh-CN"/>
          <w:rPrChange w:id="3084" w:author="Yufei Sun" w:date="2022-01-04T22:28:00Z">
            <w:rPr>
              <w:lang w:eastAsia="zh-CN"/>
            </w:rPr>
          </w:rPrChange>
        </w:rPr>
        <w:t>中国政府的治理模式</w:t>
      </w:r>
      <w:r w:rsidRPr="00993FFA">
        <w:rPr>
          <w:color w:val="000000" w:themeColor="text1"/>
          <w:lang w:eastAsia="zh-CN"/>
          <w:rPrChange w:id="3085" w:author="Yufei Sun" w:date="2022-01-04T22:28:00Z">
            <w:rPr>
              <w:lang w:eastAsia="zh-CN"/>
            </w:rPr>
          </w:rPrChange>
        </w:rPr>
        <w:t xml:space="preserve">: </w:t>
      </w:r>
      <w:r w:rsidRPr="00993FFA">
        <w:rPr>
          <w:color w:val="000000" w:themeColor="text1"/>
          <w:lang w:eastAsia="zh-CN"/>
          <w:rPrChange w:id="3086" w:author="Yufei Sun" w:date="2022-01-04T22:28:00Z">
            <w:rPr>
              <w:lang w:eastAsia="zh-CN"/>
            </w:rPr>
          </w:rPrChange>
        </w:rPr>
        <w:t>一个</w:t>
      </w:r>
      <w:r w:rsidRPr="00993FFA">
        <w:rPr>
          <w:color w:val="000000" w:themeColor="text1"/>
          <w:lang w:eastAsia="zh-CN"/>
          <w:rPrChange w:id="3087" w:author="Yufei Sun" w:date="2022-01-04T22:28:00Z">
            <w:rPr>
              <w:lang w:eastAsia="zh-CN"/>
            </w:rPr>
          </w:rPrChange>
        </w:rPr>
        <w:t xml:space="preserve"> </w:t>
      </w:r>
      <w:r w:rsidRPr="00993FFA">
        <w:rPr>
          <w:color w:val="000000" w:themeColor="text1"/>
          <w:lang w:eastAsia="zh-CN"/>
          <w:rPrChange w:id="3088" w:author="Yufei Sun" w:date="2022-01-04T22:28:00Z">
            <w:rPr>
              <w:lang w:eastAsia="zh-CN"/>
            </w:rPr>
          </w:rPrChange>
        </w:rPr>
        <w:t>《控制权》</w:t>
      </w:r>
      <w:r w:rsidRPr="00993FFA">
        <w:rPr>
          <w:color w:val="000000" w:themeColor="text1"/>
          <w:lang w:eastAsia="zh-CN"/>
          <w:rPrChange w:id="3089" w:author="Yufei Sun" w:date="2022-01-04T22:28:00Z">
            <w:rPr>
              <w:lang w:eastAsia="zh-CN"/>
            </w:rPr>
          </w:rPrChange>
        </w:rPr>
        <w:t xml:space="preserve"> </w:t>
      </w:r>
      <w:r w:rsidRPr="00993FFA">
        <w:rPr>
          <w:color w:val="000000" w:themeColor="text1"/>
          <w:lang w:eastAsia="zh-CN"/>
          <w:rPrChange w:id="3090" w:author="Yufei Sun" w:date="2022-01-04T22:28:00Z">
            <w:rPr>
              <w:lang w:eastAsia="zh-CN"/>
            </w:rPr>
          </w:rPrChange>
        </w:rPr>
        <w:t>理论</w:t>
      </w:r>
      <w:r w:rsidRPr="00993FFA">
        <w:rPr>
          <w:color w:val="000000" w:themeColor="text1"/>
          <w:lang w:eastAsia="zh-CN"/>
          <w:rPrChange w:id="3091" w:author="Yufei Sun" w:date="2022-01-04T22:28:00Z">
            <w:rPr>
              <w:lang w:eastAsia="zh-CN"/>
            </w:rPr>
          </w:rPrChange>
        </w:rPr>
        <w:t xml:space="preserve">[J]. </w:t>
      </w:r>
      <w:r w:rsidRPr="00993FFA">
        <w:rPr>
          <w:color w:val="000000" w:themeColor="text1"/>
          <w:lang w:eastAsia="zh-CN"/>
          <w:rPrChange w:id="3092" w:author="Yufei Sun" w:date="2022-01-04T22:28:00Z">
            <w:rPr>
              <w:lang w:eastAsia="zh-CN"/>
            </w:rPr>
          </w:rPrChange>
        </w:rPr>
        <w:t>社会学研究</w:t>
      </w:r>
      <w:r w:rsidRPr="00993FFA">
        <w:rPr>
          <w:color w:val="000000" w:themeColor="text1"/>
          <w:lang w:eastAsia="zh-CN"/>
          <w:rPrChange w:id="3093" w:author="Yufei Sun" w:date="2022-01-04T22:28:00Z">
            <w:rPr>
              <w:lang w:eastAsia="zh-CN"/>
            </w:rPr>
          </w:rPrChange>
        </w:rPr>
        <w:t>, 5(69): r93.</w:t>
      </w:r>
    </w:p>
    <w:p w14:paraId="56CD69DD" w14:textId="77777777" w:rsidR="00977E4B" w:rsidRPr="00993FFA" w:rsidRDefault="006C0E77">
      <w:pPr>
        <w:pStyle w:val="a8"/>
        <w:rPr>
          <w:color w:val="000000" w:themeColor="text1"/>
          <w:lang w:eastAsia="zh-CN"/>
          <w:rPrChange w:id="3094" w:author="Yufei Sun" w:date="2022-01-04T22:28:00Z">
            <w:rPr>
              <w:lang w:eastAsia="zh-CN"/>
            </w:rPr>
          </w:rPrChange>
        </w:rPr>
      </w:pPr>
      <w:bookmarkStart w:id="3095" w:name="ref-ZhouFeiZhou2009"/>
      <w:bookmarkEnd w:id="3079"/>
      <w:r w:rsidRPr="00993FFA">
        <w:rPr>
          <w:color w:val="000000" w:themeColor="text1"/>
          <w:lang w:eastAsia="zh-CN"/>
          <w:rPrChange w:id="3096" w:author="Yufei Sun" w:date="2022-01-04T22:28:00Z">
            <w:rPr>
              <w:lang w:eastAsia="zh-CN"/>
            </w:rPr>
          </w:rPrChange>
        </w:rPr>
        <w:t>周飞舟</w:t>
      </w:r>
      <w:r w:rsidRPr="00993FFA">
        <w:rPr>
          <w:color w:val="000000" w:themeColor="text1"/>
          <w:lang w:eastAsia="zh-CN"/>
          <w:rPrChange w:id="3097" w:author="Yufei Sun" w:date="2022-01-04T22:28:00Z">
            <w:rPr>
              <w:lang w:eastAsia="zh-CN"/>
            </w:rPr>
          </w:rPrChange>
        </w:rPr>
        <w:t xml:space="preserve">, 2009. </w:t>
      </w:r>
      <w:r w:rsidRPr="00993FFA">
        <w:rPr>
          <w:color w:val="000000" w:themeColor="text1"/>
          <w:lang w:eastAsia="zh-CN"/>
          <w:rPrChange w:id="3098" w:author="Yufei Sun" w:date="2022-01-04T22:28:00Z">
            <w:rPr>
              <w:lang w:eastAsia="zh-CN"/>
            </w:rPr>
          </w:rPrChange>
        </w:rPr>
        <w:t>锦标赛体制</w:t>
      </w:r>
      <w:r w:rsidRPr="00993FFA">
        <w:rPr>
          <w:color w:val="000000" w:themeColor="text1"/>
          <w:lang w:eastAsia="zh-CN"/>
          <w:rPrChange w:id="3099" w:author="Yufei Sun" w:date="2022-01-04T22:28:00Z">
            <w:rPr>
              <w:lang w:eastAsia="zh-CN"/>
            </w:rPr>
          </w:rPrChange>
        </w:rPr>
        <w:t xml:space="preserve">[J]. </w:t>
      </w:r>
      <w:r w:rsidRPr="00993FFA">
        <w:rPr>
          <w:color w:val="000000" w:themeColor="text1"/>
          <w:lang w:eastAsia="zh-CN"/>
          <w:rPrChange w:id="3100" w:author="Yufei Sun" w:date="2022-01-04T22:28:00Z">
            <w:rPr>
              <w:lang w:eastAsia="zh-CN"/>
            </w:rPr>
          </w:rPrChange>
        </w:rPr>
        <w:t>社会学研究</w:t>
      </w:r>
      <w:r w:rsidRPr="00993FFA">
        <w:rPr>
          <w:color w:val="000000" w:themeColor="text1"/>
          <w:lang w:eastAsia="zh-CN"/>
          <w:rPrChange w:id="3101" w:author="Yufei Sun" w:date="2022-01-04T22:28:00Z">
            <w:rPr>
              <w:lang w:eastAsia="zh-CN"/>
            </w:rPr>
          </w:rPrChange>
        </w:rPr>
        <w:t>, 3(5): 4–77.</w:t>
      </w:r>
    </w:p>
    <w:p w14:paraId="21632CF0" w14:textId="77777777" w:rsidR="00977E4B" w:rsidRPr="00993FFA" w:rsidRDefault="006C0E77">
      <w:pPr>
        <w:pStyle w:val="a8"/>
        <w:rPr>
          <w:color w:val="000000" w:themeColor="text1"/>
          <w:lang w:eastAsia="zh-CN"/>
          <w:rPrChange w:id="3102" w:author="Yufei Sun" w:date="2022-01-04T22:28:00Z">
            <w:rPr>
              <w:lang w:eastAsia="zh-CN"/>
            </w:rPr>
          </w:rPrChange>
        </w:rPr>
      </w:pPr>
      <w:bookmarkStart w:id="3103" w:name="ref-ZhouLiAn2007"/>
      <w:bookmarkEnd w:id="3095"/>
      <w:r w:rsidRPr="00993FFA">
        <w:rPr>
          <w:color w:val="000000" w:themeColor="text1"/>
          <w:lang w:eastAsia="zh-CN"/>
          <w:rPrChange w:id="3104" w:author="Yufei Sun" w:date="2022-01-04T22:28:00Z">
            <w:rPr>
              <w:lang w:eastAsia="zh-CN"/>
            </w:rPr>
          </w:rPrChange>
        </w:rPr>
        <w:t>周黎安</w:t>
      </w:r>
      <w:r w:rsidRPr="00993FFA">
        <w:rPr>
          <w:color w:val="000000" w:themeColor="text1"/>
          <w:lang w:eastAsia="zh-CN"/>
          <w:rPrChange w:id="3105" w:author="Yufei Sun" w:date="2022-01-04T22:28:00Z">
            <w:rPr>
              <w:lang w:eastAsia="zh-CN"/>
            </w:rPr>
          </w:rPrChange>
        </w:rPr>
        <w:t xml:space="preserve">, 2007. </w:t>
      </w:r>
      <w:r w:rsidRPr="00993FFA">
        <w:rPr>
          <w:color w:val="000000" w:themeColor="text1"/>
          <w:lang w:eastAsia="zh-CN"/>
          <w:rPrChange w:id="3106" w:author="Yufei Sun" w:date="2022-01-04T22:28:00Z">
            <w:rPr>
              <w:lang w:eastAsia="zh-CN"/>
            </w:rPr>
          </w:rPrChange>
        </w:rPr>
        <w:t>中国地方官员的晋升锦标赛模式研究</w:t>
      </w:r>
      <w:r w:rsidRPr="00993FFA">
        <w:rPr>
          <w:color w:val="000000" w:themeColor="text1"/>
          <w:lang w:eastAsia="zh-CN"/>
          <w:rPrChange w:id="3107" w:author="Yufei Sun" w:date="2022-01-04T22:28:00Z">
            <w:rPr>
              <w:lang w:eastAsia="zh-CN"/>
            </w:rPr>
          </w:rPrChange>
        </w:rPr>
        <w:t>[D].</w:t>
      </w:r>
    </w:p>
    <w:p w14:paraId="74BFAB02" w14:textId="77777777" w:rsidR="00977E4B" w:rsidRPr="00993FFA" w:rsidRDefault="006C0E77">
      <w:pPr>
        <w:pStyle w:val="a8"/>
        <w:rPr>
          <w:color w:val="000000" w:themeColor="text1"/>
          <w:lang w:eastAsia="zh-CN"/>
          <w:rPrChange w:id="3108" w:author="Yufei Sun" w:date="2022-01-04T22:28:00Z">
            <w:rPr>
              <w:lang w:eastAsia="zh-CN"/>
            </w:rPr>
          </w:rPrChange>
        </w:rPr>
      </w:pPr>
      <w:bookmarkStart w:id="3109" w:name="ref-ZhouLiAn2014"/>
      <w:bookmarkEnd w:id="3103"/>
      <w:r w:rsidRPr="00993FFA">
        <w:rPr>
          <w:color w:val="000000" w:themeColor="text1"/>
          <w:lang w:eastAsia="zh-CN"/>
          <w:rPrChange w:id="3110" w:author="Yufei Sun" w:date="2022-01-04T22:28:00Z">
            <w:rPr>
              <w:lang w:eastAsia="zh-CN"/>
            </w:rPr>
          </w:rPrChange>
        </w:rPr>
        <w:t>周黎安</w:t>
      </w:r>
      <w:r w:rsidRPr="00993FFA">
        <w:rPr>
          <w:color w:val="000000" w:themeColor="text1"/>
          <w:lang w:eastAsia="zh-CN"/>
          <w:rPrChange w:id="3111" w:author="Yufei Sun" w:date="2022-01-04T22:28:00Z">
            <w:rPr>
              <w:lang w:eastAsia="zh-CN"/>
            </w:rPr>
          </w:rPrChange>
        </w:rPr>
        <w:t xml:space="preserve">, 2014a. </w:t>
      </w:r>
      <w:r w:rsidRPr="00993FFA">
        <w:rPr>
          <w:color w:val="000000" w:themeColor="text1"/>
          <w:lang w:eastAsia="zh-CN"/>
          <w:rPrChange w:id="3112" w:author="Yufei Sun" w:date="2022-01-04T22:28:00Z">
            <w:rPr>
              <w:lang w:eastAsia="zh-CN"/>
            </w:rPr>
          </w:rPrChange>
        </w:rPr>
        <w:t>再论行政发包制</w:t>
      </w:r>
      <w:r w:rsidRPr="00993FFA">
        <w:rPr>
          <w:color w:val="000000" w:themeColor="text1"/>
          <w:lang w:eastAsia="zh-CN"/>
          <w:rPrChange w:id="3113" w:author="Yufei Sun" w:date="2022-01-04T22:28:00Z">
            <w:rPr>
              <w:lang w:eastAsia="zh-CN"/>
            </w:rPr>
          </w:rPrChange>
        </w:rPr>
        <w:t xml:space="preserve">: </w:t>
      </w:r>
      <w:r w:rsidRPr="00993FFA">
        <w:rPr>
          <w:color w:val="000000" w:themeColor="text1"/>
          <w:lang w:eastAsia="zh-CN"/>
          <w:rPrChange w:id="3114" w:author="Yufei Sun" w:date="2022-01-04T22:28:00Z">
            <w:rPr>
              <w:lang w:eastAsia="zh-CN"/>
            </w:rPr>
          </w:rPrChange>
        </w:rPr>
        <w:t>对评论人的回应</w:t>
      </w:r>
      <w:r w:rsidRPr="00993FFA">
        <w:rPr>
          <w:color w:val="000000" w:themeColor="text1"/>
          <w:lang w:eastAsia="zh-CN"/>
          <w:rPrChange w:id="3115" w:author="Yufei Sun" w:date="2022-01-04T22:28:00Z">
            <w:rPr>
              <w:lang w:eastAsia="zh-CN"/>
            </w:rPr>
          </w:rPrChange>
        </w:rPr>
        <w:t xml:space="preserve">[J]. </w:t>
      </w:r>
      <w:r w:rsidRPr="00993FFA">
        <w:rPr>
          <w:color w:val="000000" w:themeColor="text1"/>
          <w:lang w:eastAsia="zh-CN"/>
          <w:rPrChange w:id="3116" w:author="Yufei Sun" w:date="2022-01-04T22:28:00Z">
            <w:rPr>
              <w:lang w:eastAsia="zh-CN"/>
            </w:rPr>
          </w:rPrChange>
        </w:rPr>
        <w:t>社会</w:t>
      </w:r>
      <w:r w:rsidRPr="00993FFA">
        <w:rPr>
          <w:color w:val="000000" w:themeColor="text1"/>
          <w:lang w:eastAsia="zh-CN"/>
          <w:rPrChange w:id="3117" w:author="Yufei Sun" w:date="2022-01-04T22:28:00Z">
            <w:rPr>
              <w:lang w:eastAsia="zh-CN"/>
            </w:rPr>
          </w:rPrChange>
        </w:rPr>
        <w:t>, 34(6): 98–113.</w:t>
      </w:r>
    </w:p>
    <w:p w14:paraId="781051ED" w14:textId="77777777" w:rsidR="00977E4B" w:rsidRPr="00993FFA" w:rsidRDefault="006C0E77">
      <w:pPr>
        <w:pStyle w:val="a8"/>
        <w:rPr>
          <w:color w:val="000000" w:themeColor="text1"/>
          <w:lang w:eastAsia="zh-CN"/>
          <w:rPrChange w:id="3118" w:author="Yufei Sun" w:date="2022-01-04T22:28:00Z">
            <w:rPr>
              <w:lang w:eastAsia="zh-CN"/>
            </w:rPr>
          </w:rPrChange>
        </w:rPr>
      </w:pPr>
      <w:bookmarkStart w:id="3119" w:name="ref-ZhouLiAn2014a"/>
      <w:bookmarkEnd w:id="3109"/>
      <w:r w:rsidRPr="00993FFA">
        <w:rPr>
          <w:color w:val="000000" w:themeColor="text1"/>
          <w:lang w:eastAsia="zh-CN"/>
          <w:rPrChange w:id="3120" w:author="Yufei Sun" w:date="2022-01-04T22:28:00Z">
            <w:rPr>
              <w:lang w:eastAsia="zh-CN"/>
            </w:rPr>
          </w:rPrChange>
        </w:rPr>
        <w:t>周黎安</w:t>
      </w:r>
      <w:r w:rsidRPr="00993FFA">
        <w:rPr>
          <w:color w:val="000000" w:themeColor="text1"/>
          <w:lang w:eastAsia="zh-CN"/>
          <w:rPrChange w:id="3121" w:author="Yufei Sun" w:date="2022-01-04T22:28:00Z">
            <w:rPr>
              <w:lang w:eastAsia="zh-CN"/>
            </w:rPr>
          </w:rPrChange>
        </w:rPr>
        <w:t xml:space="preserve">, 2014b. </w:t>
      </w:r>
      <w:r w:rsidRPr="00993FFA">
        <w:rPr>
          <w:color w:val="000000" w:themeColor="text1"/>
          <w:lang w:eastAsia="zh-CN"/>
          <w:rPrChange w:id="3122" w:author="Yufei Sun" w:date="2022-01-04T22:28:00Z">
            <w:rPr>
              <w:lang w:eastAsia="zh-CN"/>
            </w:rPr>
          </w:rPrChange>
        </w:rPr>
        <w:t>行政发包制</w:t>
      </w:r>
      <w:r w:rsidRPr="00993FFA">
        <w:rPr>
          <w:color w:val="000000" w:themeColor="text1"/>
          <w:lang w:eastAsia="zh-CN"/>
          <w:rPrChange w:id="3123" w:author="Yufei Sun" w:date="2022-01-04T22:28:00Z">
            <w:rPr>
              <w:lang w:eastAsia="zh-CN"/>
            </w:rPr>
          </w:rPrChange>
        </w:rPr>
        <w:t xml:space="preserve">[J]. </w:t>
      </w:r>
      <w:r w:rsidRPr="00993FFA">
        <w:rPr>
          <w:color w:val="000000" w:themeColor="text1"/>
          <w:lang w:eastAsia="zh-CN"/>
          <w:rPrChange w:id="3124" w:author="Yufei Sun" w:date="2022-01-04T22:28:00Z">
            <w:rPr>
              <w:lang w:eastAsia="zh-CN"/>
            </w:rPr>
          </w:rPrChange>
        </w:rPr>
        <w:t>社会</w:t>
      </w:r>
      <w:r w:rsidRPr="00993FFA">
        <w:rPr>
          <w:color w:val="000000" w:themeColor="text1"/>
          <w:lang w:eastAsia="zh-CN"/>
          <w:rPrChange w:id="3125" w:author="Yufei Sun" w:date="2022-01-04T22:28:00Z">
            <w:rPr>
              <w:lang w:eastAsia="zh-CN"/>
            </w:rPr>
          </w:rPrChange>
        </w:rPr>
        <w:t>, 34(6): 1–38.</w:t>
      </w:r>
    </w:p>
    <w:p w14:paraId="2523E803" w14:textId="77777777" w:rsidR="00977E4B" w:rsidRPr="00993FFA" w:rsidRDefault="006C0E77">
      <w:pPr>
        <w:pStyle w:val="a8"/>
        <w:rPr>
          <w:color w:val="000000" w:themeColor="text1"/>
          <w:lang w:eastAsia="zh-CN"/>
          <w:rPrChange w:id="3126" w:author="Yufei Sun" w:date="2022-01-04T22:28:00Z">
            <w:rPr>
              <w:lang w:eastAsia="zh-CN"/>
            </w:rPr>
          </w:rPrChange>
        </w:rPr>
      </w:pPr>
      <w:bookmarkStart w:id="3127" w:name="ref-ZhouLiAnEtAl2015"/>
      <w:bookmarkEnd w:id="3119"/>
      <w:r w:rsidRPr="00993FFA">
        <w:rPr>
          <w:color w:val="000000" w:themeColor="text1"/>
          <w:lang w:eastAsia="zh-CN"/>
          <w:rPrChange w:id="3128" w:author="Yufei Sun" w:date="2022-01-04T22:28:00Z">
            <w:rPr>
              <w:lang w:eastAsia="zh-CN"/>
            </w:rPr>
          </w:rPrChange>
        </w:rPr>
        <w:t>周黎安</w:t>
      </w:r>
      <w:r w:rsidRPr="00993FFA">
        <w:rPr>
          <w:color w:val="000000" w:themeColor="text1"/>
          <w:lang w:eastAsia="zh-CN"/>
          <w:rPrChange w:id="3129" w:author="Yufei Sun" w:date="2022-01-04T22:28:00Z">
            <w:rPr>
              <w:lang w:eastAsia="zh-CN"/>
            </w:rPr>
          </w:rPrChange>
        </w:rPr>
        <w:t xml:space="preserve">, </w:t>
      </w:r>
      <w:r w:rsidRPr="00993FFA">
        <w:rPr>
          <w:color w:val="000000" w:themeColor="text1"/>
          <w:lang w:eastAsia="zh-CN"/>
          <w:rPrChange w:id="3130" w:author="Yufei Sun" w:date="2022-01-04T22:28:00Z">
            <w:rPr>
              <w:lang w:eastAsia="zh-CN"/>
            </w:rPr>
          </w:rPrChange>
        </w:rPr>
        <w:t>刘冲</w:t>
      </w:r>
      <w:r w:rsidRPr="00993FFA">
        <w:rPr>
          <w:color w:val="000000" w:themeColor="text1"/>
          <w:lang w:eastAsia="zh-CN"/>
          <w:rPrChange w:id="3131" w:author="Yufei Sun" w:date="2022-01-04T22:28:00Z">
            <w:rPr>
              <w:lang w:eastAsia="zh-CN"/>
            </w:rPr>
          </w:rPrChange>
        </w:rPr>
        <w:t xml:space="preserve">, </w:t>
      </w:r>
      <w:r w:rsidRPr="00993FFA">
        <w:rPr>
          <w:color w:val="000000" w:themeColor="text1"/>
          <w:lang w:eastAsia="zh-CN"/>
          <w:rPrChange w:id="3132" w:author="Yufei Sun" w:date="2022-01-04T22:28:00Z">
            <w:rPr>
              <w:lang w:eastAsia="zh-CN"/>
            </w:rPr>
          </w:rPrChange>
        </w:rPr>
        <w:t>厉行</w:t>
      </w:r>
      <w:r w:rsidRPr="00993FFA">
        <w:rPr>
          <w:color w:val="000000" w:themeColor="text1"/>
          <w:lang w:eastAsia="zh-CN"/>
          <w:rPrChange w:id="3133" w:author="Yufei Sun" w:date="2022-01-04T22:28:00Z">
            <w:rPr>
              <w:lang w:eastAsia="zh-CN"/>
            </w:rPr>
          </w:rPrChange>
        </w:rPr>
        <w:t xml:space="preserve">, </w:t>
      </w:r>
      <w:r w:rsidRPr="00993FFA">
        <w:rPr>
          <w:color w:val="000000" w:themeColor="text1"/>
          <w:lang w:eastAsia="zh-CN"/>
          <w:rPrChange w:id="3134" w:author="Yufei Sun" w:date="2022-01-04T22:28:00Z">
            <w:rPr>
              <w:lang w:eastAsia="zh-CN"/>
            </w:rPr>
          </w:rPrChange>
        </w:rPr>
        <w:t>等</w:t>
      </w:r>
      <w:r w:rsidRPr="00993FFA">
        <w:rPr>
          <w:color w:val="000000" w:themeColor="text1"/>
          <w:lang w:eastAsia="zh-CN"/>
          <w:rPrChange w:id="3135" w:author="Yufei Sun" w:date="2022-01-04T22:28:00Z">
            <w:rPr>
              <w:lang w:eastAsia="zh-CN"/>
            </w:rPr>
          </w:rPrChange>
        </w:rPr>
        <w:t xml:space="preserve">, 2015. </w:t>
      </w:r>
      <w:r w:rsidRPr="00993FFA">
        <w:rPr>
          <w:color w:val="000000" w:themeColor="text1"/>
          <w:lang w:eastAsia="zh-CN"/>
          <w:rPrChange w:id="3136" w:author="Yufei Sun" w:date="2022-01-04T22:28:00Z">
            <w:rPr>
              <w:lang w:eastAsia="zh-CN"/>
            </w:rPr>
          </w:rPrChange>
        </w:rPr>
        <w:t>《层层加码》</w:t>
      </w:r>
      <w:r w:rsidRPr="00993FFA">
        <w:rPr>
          <w:color w:val="000000" w:themeColor="text1"/>
          <w:lang w:eastAsia="zh-CN"/>
          <w:rPrChange w:id="3137" w:author="Yufei Sun" w:date="2022-01-04T22:28:00Z">
            <w:rPr>
              <w:lang w:eastAsia="zh-CN"/>
            </w:rPr>
          </w:rPrChange>
        </w:rPr>
        <w:t xml:space="preserve"> </w:t>
      </w:r>
      <w:r w:rsidRPr="00993FFA">
        <w:rPr>
          <w:color w:val="000000" w:themeColor="text1"/>
          <w:lang w:eastAsia="zh-CN"/>
          <w:rPrChange w:id="3138" w:author="Yufei Sun" w:date="2022-01-04T22:28:00Z">
            <w:rPr>
              <w:lang w:eastAsia="zh-CN"/>
            </w:rPr>
          </w:rPrChange>
        </w:rPr>
        <w:t>与官员激励</w:t>
      </w:r>
      <w:r w:rsidRPr="00993FFA">
        <w:rPr>
          <w:color w:val="000000" w:themeColor="text1"/>
          <w:lang w:eastAsia="zh-CN"/>
          <w:rPrChange w:id="3139" w:author="Yufei Sun" w:date="2022-01-04T22:28:00Z">
            <w:rPr>
              <w:lang w:eastAsia="zh-CN"/>
            </w:rPr>
          </w:rPrChange>
        </w:rPr>
        <w:t xml:space="preserve">[J]. </w:t>
      </w:r>
      <w:r w:rsidRPr="00993FFA">
        <w:rPr>
          <w:color w:val="000000" w:themeColor="text1"/>
          <w:lang w:eastAsia="zh-CN"/>
          <w:rPrChange w:id="3140" w:author="Yufei Sun" w:date="2022-01-04T22:28:00Z">
            <w:rPr>
              <w:lang w:eastAsia="zh-CN"/>
            </w:rPr>
          </w:rPrChange>
        </w:rPr>
        <w:t>世界经济文汇</w:t>
      </w:r>
      <w:r w:rsidRPr="00993FFA">
        <w:rPr>
          <w:color w:val="000000" w:themeColor="text1"/>
          <w:lang w:eastAsia="zh-CN"/>
          <w:rPrChange w:id="3141" w:author="Yufei Sun" w:date="2022-01-04T22:28:00Z">
            <w:rPr>
              <w:lang w:eastAsia="zh-CN"/>
            </w:rPr>
          </w:rPrChange>
        </w:rPr>
        <w:t>, 1(01): 1–15.</w:t>
      </w:r>
    </w:p>
    <w:p w14:paraId="6D8878C1" w14:textId="77777777" w:rsidR="00977E4B" w:rsidRPr="00993FFA" w:rsidRDefault="006C0E77">
      <w:pPr>
        <w:pStyle w:val="a8"/>
        <w:rPr>
          <w:color w:val="000000" w:themeColor="text1"/>
          <w:lang w:eastAsia="zh-CN"/>
          <w:rPrChange w:id="3142" w:author="Yufei Sun" w:date="2022-01-04T22:28:00Z">
            <w:rPr>
              <w:lang w:eastAsia="zh-CN"/>
            </w:rPr>
          </w:rPrChange>
        </w:rPr>
      </w:pPr>
      <w:bookmarkStart w:id="3143" w:name="Xf03123715062ffd08c68504b1e6c769f47ed13c"/>
      <w:bookmarkEnd w:id="3127"/>
      <w:r w:rsidRPr="00993FFA">
        <w:rPr>
          <w:color w:val="000000" w:themeColor="text1"/>
          <w:lang w:eastAsia="zh-CN"/>
          <w:rPrChange w:id="3144" w:author="Yufei Sun" w:date="2022-01-04T22:28:00Z">
            <w:rPr>
              <w:lang w:eastAsia="zh-CN"/>
            </w:rPr>
          </w:rPrChange>
        </w:rPr>
        <w:t>国务院联防联控机制综合组</w:t>
      </w:r>
      <w:r w:rsidRPr="00993FFA">
        <w:rPr>
          <w:color w:val="000000" w:themeColor="text1"/>
          <w:lang w:eastAsia="zh-CN"/>
          <w:rPrChange w:id="3145" w:author="Yufei Sun" w:date="2022-01-04T22:28:00Z">
            <w:rPr>
              <w:lang w:eastAsia="zh-CN"/>
            </w:rPr>
          </w:rPrChange>
        </w:rPr>
        <w:t>, 2020</w:t>
      </w:r>
      <w:r w:rsidRPr="00993FFA">
        <w:rPr>
          <w:color w:val="000000" w:themeColor="text1"/>
          <w:lang w:eastAsia="zh-CN"/>
          <w:rPrChange w:id="3146" w:author="Yufei Sun" w:date="2022-01-04T22:28:00Z">
            <w:rPr>
              <w:lang w:eastAsia="zh-CN"/>
            </w:rPr>
          </w:rPrChange>
        </w:rPr>
        <w:t>年</w:t>
      </w:r>
      <w:r w:rsidRPr="00993FFA">
        <w:rPr>
          <w:color w:val="000000" w:themeColor="text1"/>
          <w:lang w:eastAsia="zh-CN"/>
          <w:rPrChange w:id="3147" w:author="Yufei Sun" w:date="2022-01-04T22:28:00Z">
            <w:rPr>
              <w:lang w:eastAsia="zh-CN"/>
            </w:rPr>
          </w:rPrChange>
        </w:rPr>
        <w:t>12</w:t>
      </w:r>
      <w:r w:rsidRPr="00993FFA">
        <w:rPr>
          <w:color w:val="000000" w:themeColor="text1"/>
          <w:lang w:eastAsia="zh-CN"/>
          <w:rPrChange w:id="3148" w:author="Yufei Sun" w:date="2022-01-04T22:28:00Z">
            <w:rPr>
              <w:lang w:eastAsia="zh-CN"/>
            </w:rPr>
          </w:rPrChange>
        </w:rPr>
        <w:t>月</w:t>
      </w:r>
      <w:r w:rsidRPr="00993FFA">
        <w:rPr>
          <w:color w:val="000000" w:themeColor="text1"/>
          <w:lang w:eastAsia="zh-CN"/>
          <w:rPrChange w:id="3149" w:author="Yufei Sun" w:date="2022-01-04T22:28:00Z">
            <w:rPr>
              <w:lang w:eastAsia="zh-CN"/>
            </w:rPr>
          </w:rPrChange>
        </w:rPr>
        <w:t>30</w:t>
      </w:r>
      <w:r w:rsidRPr="00993FFA">
        <w:rPr>
          <w:color w:val="000000" w:themeColor="text1"/>
          <w:lang w:eastAsia="zh-CN"/>
          <w:rPrChange w:id="3150" w:author="Yufei Sun" w:date="2022-01-04T22:28:00Z">
            <w:rPr>
              <w:lang w:eastAsia="zh-CN"/>
            </w:rPr>
          </w:rPrChange>
        </w:rPr>
        <w:t>日</w:t>
      </w:r>
      <w:r w:rsidRPr="00993FFA">
        <w:rPr>
          <w:color w:val="000000" w:themeColor="text1"/>
          <w:lang w:eastAsia="zh-CN"/>
          <w:rPrChange w:id="3151" w:author="Yufei Sun" w:date="2022-01-04T22:28:00Z">
            <w:rPr>
              <w:lang w:eastAsia="zh-CN"/>
            </w:rPr>
          </w:rPrChange>
        </w:rPr>
        <w:t xml:space="preserve">. </w:t>
      </w:r>
      <w:r w:rsidRPr="00993FFA">
        <w:rPr>
          <w:color w:val="000000" w:themeColor="text1"/>
          <w:lang w:eastAsia="zh-CN"/>
          <w:rPrChange w:id="3152" w:author="Yufei Sun" w:date="2022-01-04T22:28:00Z">
            <w:rPr>
              <w:lang w:eastAsia="zh-CN"/>
            </w:rPr>
          </w:rPrChange>
        </w:rPr>
        <w:t>关于做好</w:t>
      </w:r>
      <w:r w:rsidRPr="00993FFA">
        <w:rPr>
          <w:color w:val="000000" w:themeColor="text1"/>
          <w:lang w:eastAsia="zh-CN"/>
          <w:rPrChange w:id="3153" w:author="Yufei Sun" w:date="2022-01-04T22:28:00Z">
            <w:rPr>
              <w:lang w:eastAsia="zh-CN"/>
            </w:rPr>
          </w:rPrChange>
        </w:rPr>
        <w:t>2021</w:t>
      </w:r>
      <w:r w:rsidRPr="00993FFA">
        <w:rPr>
          <w:color w:val="000000" w:themeColor="text1"/>
          <w:lang w:eastAsia="zh-CN"/>
          <w:rPrChange w:id="3154" w:author="Yufei Sun" w:date="2022-01-04T22:28:00Z">
            <w:rPr>
              <w:lang w:eastAsia="zh-CN"/>
            </w:rPr>
          </w:rPrChange>
        </w:rPr>
        <w:t>年元旦和春节期间新冠肺炎疫情防控工作的通知</w:t>
      </w:r>
      <w:r w:rsidRPr="00993FFA">
        <w:rPr>
          <w:color w:val="000000" w:themeColor="text1"/>
          <w:lang w:eastAsia="zh-CN"/>
          <w:rPrChange w:id="3155" w:author="Yufei Sun" w:date="2022-01-04T22:28:00Z">
            <w:rPr>
              <w:lang w:eastAsia="zh-CN"/>
            </w:rPr>
          </w:rPrChange>
        </w:rPr>
        <w:t>[Z]. http://www.gov.cn/xinwen/2020-12/30/content_5575601.htm(2020</w:t>
      </w:r>
      <w:r w:rsidRPr="00993FFA">
        <w:rPr>
          <w:color w:val="000000" w:themeColor="text1"/>
          <w:lang w:eastAsia="zh-CN"/>
          <w:rPrChange w:id="3156" w:author="Yufei Sun" w:date="2022-01-04T22:28:00Z">
            <w:rPr>
              <w:lang w:eastAsia="zh-CN"/>
            </w:rPr>
          </w:rPrChange>
        </w:rPr>
        <w:t>年</w:t>
      </w:r>
      <w:r w:rsidRPr="00993FFA">
        <w:rPr>
          <w:color w:val="000000" w:themeColor="text1"/>
          <w:lang w:eastAsia="zh-CN"/>
          <w:rPrChange w:id="3157" w:author="Yufei Sun" w:date="2022-01-04T22:28:00Z">
            <w:rPr>
              <w:lang w:eastAsia="zh-CN"/>
            </w:rPr>
          </w:rPrChange>
        </w:rPr>
        <w:t>12</w:t>
      </w:r>
      <w:r w:rsidRPr="00993FFA">
        <w:rPr>
          <w:color w:val="000000" w:themeColor="text1"/>
          <w:lang w:eastAsia="zh-CN"/>
          <w:rPrChange w:id="3158" w:author="Yufei Sun" w:date="2022-01-04T22:28:00Z">
            <w:rPr>
              <w:lang w:eastAsia="zh-CN"/>
            </w:rPr>
          </w:rPrChange>
        </w:rPr>
        <w:t>月</w:t>
      </w:r>
      <w:r w:rsidRPr="00993FFA">
        <w:rPr>
          <w:color w:val="000000" w:themeColor="text1"/>
          <w:lang w:eastAsia="zh-CN"/>
          <w:rPrChange w:id="3159" w:author="Yufei Sun" w:date="2022-01-04T22:28:00Z">
            <w:rPr>
              <w:lang w:eastAsia="zh-CN"/>
            </w:rPr>
          </w:rPrChange>
        </w:rPr>
        <w:t>30</w:t>
      </w:r>
      <w:r w:rsidRPr="00993FFA">
        <w:rPr>
          <w:color w:val="000000" w:themeColor="text1"/>
          <w:lang w:eastAsia="zh-CN"/>
          <w:rPrChange w:id="3160" w:author="Yufei Sun" w:date="2022-01-04T22:28:00Z">
            <w:rPr>
              <w:lang w:eastAsia="zh-CN"/>
            </w:rPr>
          </w:rPrChange>
        </w:rPr>
        <w:t>日</w:t>
      </w:r>
      <w:r w:rsidRPr="00993FFA">
        <w:rPr>
          <w:color w:val="000000" w:themeColor="text1"/>
          <w:lang w:eastAsia="zh-CN"/>
          <w:rPrChange w:id="3161" w:author="Yufei Sun" w:date="2022-01-04T22:28:00Z">
            <w:rPr>
              <w:lang w:eastAsia="zh-CN"/>
            </w:rPr>
          </w:rPrChange>
        </w:rPr>
        <w:t>).</w:t>
      </w:r>
    </w:p>
    <w:p w14:paraId="278D70C3" w14:textId="77777777" w:rsidR="00977E4B" w:rsidRPr="00993FFA" w:rsidRDefault="006C0E77">
      <w:pPr>
        <w:pStyle w:val="a8"/>
        <w:rPr>
          <w:color w:val="000000" w:themeColor="text1"/>
          <w:lang w:eastAsia="zh-CN"/>
          <w:rPrChange w:id="3162" w:author="Yufei Sun" w:date="2022-01-04T22:28:00Z">
            <w:rPr>
              <w:lang w:eastAsia="zh-CN"/>
            </w:rPr>
          </w:rPrChange>
        </w:rPr>
      </w:pPr>
      <w:bookmarkStart w:id="3163" w:name="ref-MengTianGuangZhangXiaoJing2021"/>
      <w:bookmarkEnd w:id="3143"/>
      <w:r w:rsidRPr="00993FFA">
        <w:rPr>
          <w:color w:val="000000" w:themeColor="text1"/>
          <w:lang w:eastAsia="zh-CN"/>
          <w:rPrChange w:id="3164" w:author="Yufei Sun" w:date="2022-01-04T22:28:00Z">
            <w:rPr>
              <w:lang w:eastAsia="zh-CN"/>
            </w:rPr>
          </w:rPrChange>
        </w:rPr>
        <w:t>孟天广</w:t>
      </w:r>
      <w:r w:rsidRPr="00993FFA">
        <w:rPr>
          <w:color w:val="000000" w:themeColor="text1"/>
          <w:lang w:eastAsia="zh-CN"/>
          <w:rPrChange w:id="3165" w:author="Yufei Sun" w:date="2022-01-04T22:28:00Z">
            <w:rPr>
              <w:lang w:eastAsia="zh-CN"/>
            </w:rPr>
          </w:rPrChange>
        </w:rPr>
        <w:t xml:space="preserve">, </w:t>
      </w:r>
      <w:r w:rsidRPr="00993FFA">
        <w:rPr>
          <w:color w:val="000000" w:themeColor="text1"/>
          <w:lang w:eastAsia="zh-CN"/>
          <w:rPrChange w:id="3166" w:author="Yufei Sun" w:date="2022-01-04T22:28:00Z">
            <w:rPr>
              <w:lang w:eastAsia="zh-CN"/>
            </w:rPr>
          </w:rPrChange>
        </w:rPr>
        <w:t>张小劲</w:t>
      </w:r>
      <w:r w:rsidRPr="00993FFA">
        <w:rPr>
          <w:color w:val="000000" w:themeColor="text1"/>
          <w:lang w:eastAsia="zh-CN"/>
          <w:rPrChange w:id="3167" w:author="Yufei Sun" w:date="2022-01-04T22:28:00Z">
            <w:rPr>
              <w:lang w:eastAsia="zh-CN"/>
            </w:rPr>
          </w:rPrChange>
        </w:rPr>
        <w:t xml:space="preserve">, 2021. </w:t>
      </w:r>
      <w:r w:rsidRPr="00993FFA">
        <w:rPr>
          <w:color w:val="000000" w:themeColor="text1"/>
          <w:lang w:eastAsia="zh-CN"/>
          <w:rPrChange w:id="3168" w:author="Yufei Sun" w:date="2022-01-04T22:28:00Z">
            <w:rPr>
              <w:lang w:eastAsia="zh-CN"/>
            </w:rPr>
          </w:rPrChange>
        </w:rPr>
        <w:t>中国数字政府发展研究报告（</w:t>
      </w:r>
      <w:r w:rsidRPr="00993FFA">
        <w:rPr>
          <w:color w:val="000000" w:themeColor="text1"/>
          <w:lang w:eastAsia="zh-CN"/>
          <w:rPrChange w:id="3169" w:author="Yufei Sun" w:date="2022-01-04T22:28:00Z">
            <w:rPr>
              <w:lang w:eastAsia="zh-CN"/>
            </w:rPr>
          </w:rPrChange>
        </w:rPr>
        <w:t>2021</w:t>
      </w:r>
      <w:r w:rsidRPr="00993FFA">
        <w:rPr>
          <w:color w:val="000000" w:themeColor="text1"/>
          <w:lang w:eastAsia="zh-CN"/>
          <w:rPrChange w:id="3170" w:author="Yufei Sun" w:date="2022-01-04T22:28:00Z">
            <w:rPr>
              <w:lang w:eastAsia="zh-CN"/>
            </w:rPr>
          </w:rPrChange>
        </w:rPr>
        <w:t>）</w:t>
      </w:r>
      <w:r w:rsidRPr="00993FFA">
        <w:rPr>
          <w:color w:val="000000" w:themeColor="text1"/>
          <w:lang w:eastAsia="zh-CN"/>
          <w:rPrChange w:id="3171" w:author="Yufei Sun" w:date="2022-01-04T22:28:00Z">
            <w:rPr>
              <w:lang w:eastAsia="zh-CN"/>
            </w:rPr>
          </w:rPrChange>
        </w:rPr>
        <w:t xml:space="preserve">[M]. </w:t>
      </w:r>
      <w:r w:rsidRPr="00993FFA">
        <w:rPr>
          <w:color w:val="000000" w:themeColor="text1"/>
          <w:lang w:eastAsia="zh-CN"/>
          <w:rPrChange w:id="3172" w:author="Yufei Sun" w:date="2022-01-04T22:28:00Z">
            <w:rPr>
              <w:lang w:eastAsia="zh-CN"/>
            </w:rPr>
          </w:rPrChange>
        </w:rPr>
        <w:t>经济科学出版社</w:t>
      </w:r>
      <w:r w:rsidRPr="00993FFA">
        <w:rPr>
          <w:color w:val="000000" w:themeColor="text1"/>
          <w:lang w:eastAsia="zh-CN"/>
          <w:rPrChange w:id="3173" w:author="Yufei Sun" w:date="2022-01-04T22:28:00Z">
            <w:rPr>
              <w:lang w:eastAsia="zh-CN"/>
            </w:rPr>
          </w:rPrChange>
        </w:rPr>
        <w:t>.</w:t>
      </w:r>
    </w:p>
    <w:p w14:paraId="782BAB00" w14:textId="77777777" w:rsidR="00977E4B" w:rsidRPr="00993FFA" w:rsidRDefault="006C0E77">
      <w:pPr>
        <w:pStyle w:val="a8"/>
        <w:rPr>
          <w:color w:val="000000" w:themeColor="text1"/>
          <w:lang w:eastAsia="zh-CN"/>
          <w:rPrChange w:id="3174" w:author="Yufei Sun" w:date="2022-01-04T22:28:00Z">
            <w:rPr>
              <w:lang w:eastAsia="zh-CN"/>
            </w:rPr>
          </w:rPrChange>
        </w:rPr>
      </w:pPr>
      <w:bookmarkStart w:id="3175" w:name="ref-MengTianGuangLiFeng2015"/>
      <w:bookmarkEnd w:id="3163"/>
      <w:r w:rsidRPr="00993FFA">
        <w:rPr>
          <w:color w:val="000000" w:themeColor="text1"/>
          <w:lang w:eastAsia="zh-CN"/>
          <w:rPrChange w:id="3176" w:author="Yufei Sun" w:date="2022-01-04T22:28:00Z">
            <w:rPr>
              <w:lang w:eastAsia="zh-CN"/>
            </w:rPr>
          </w:rPrChange>
        </w:rPr>
        <w:t>孟天广</w:t>
      </w:r>
      <w:r w:rsidRPr="00993FFA">
        <w:rPr>
          <w:color w:val="000000" w:themeColor="text1"/>
          <w:lang w:eastAsia="zh-CN"/>
          <w:rPrChange w:id="3177" w:author="Yufei Sun" w:date="2022-01-04T22:28:00Z">
            <w:rPr>
              <w:lang w:eastAsia="zh-CN"/>
            </w:rPr>
          </w:rPrChange>
        </w:rPr>
        <w:t xml:space="preserve">, </w:t>
      </w:r>
      <w:r w:rsidRPr="00993FFA">
        <w:rPr>
          <w:color w:val="000000" w:themeColor="text1"/>
          <w:lang w:eastAsia="zh-CN"/>
          <w:rPrChange w:id="3178" w:author="Yufei Sun" w:date="2022-01-04T22:28:00Z">
            <w:rPr>
              <w:lang w:eastAsia="zh-CN"/>
            </w:rPr>
          </w:rPrChange>
        </w:rPr>
        <w:t>李锋</w:t>
      </w:r>
      <w:r w:rsidRPr="00993FFA">
        <w:rPr>
          <w:color w:val="000000" w:themeColor="text1"/>
          <w:lang w:eastAsia="zh-CN"/>
          <w:rPrChange w:id="3179" w:author="Yufei Sun" w:date="2022-01-04T22:28:00Z">
            <w:rPr>
              <w:lang w:eastAsia="zh-CN"/>
            </w:rPr>
          </w:rPrChange>
        </w:rPr>
        <w:t xml:space="preserve">, 2015. </w:t>
      </w:r>
      <w:r w:rsidRPr="00993FFA">
        <w:rPr>
          <w:color w:val="000000" w:themeColor="text1"/>
          <w:lang w:eastAsia="zh-CN"/>
          <w:rPrChange w:id="3180" w:author="Yufei Sun" w:date="2022-01-04T22:28:00Z">
            <w:rPr>
              <w:lang w:eastAsia="zh-CN"/>
            </w:rPr>
          </w:rPrChange>
        </w:rPr>
        <w:t>网络空间的政治互动</w:t>
      </w:r>
      <w:r w:rsidRPr="00993FFA">
        <w:rPr>
          <w:color w:val="000000" w:themeColor="text1"/>
          <w:lang w:eastAsia="zh-CN"/>
          <w:rPrChange w:id="3181" w:author="Yufei Sun" w:date="2022-01-04T22:28:00Z">
            <w:rPr>
              <w:lang w:eastAsia="zh-CN"/>
            </w:rPr>
          </w:rPrChange>
        </w:rPr>
        <w:t xml:space="preserve">: </w:t>
      </w:r>
      <w:r w:rsidRPr="00993FFA">
        <w:rPr>
          <w:color w:val="000000" w:themeColor="text1"/>
          <w:lang w:eastAsia="zh-CN"/>
          <w:rPrChange w:id="3182" w:author="Yufei Sun" w:date="2022-01-04T22:28:00Z">
            <w:rPr>
              <w:lang w:eastAsia="zh-CN"/>
            </w:rPr>
          </w:rPrChange>
        </w:rPr>
        <w:t>公民诉求与政府回应性基于全国性网络问政平台的大数据分析</w:t>
      </w:r>
      <w:r w:rsidRPr="00993FFA">
        <w:rPr>
          <w:color w:val="000000" w:themeColor="text1"/>
          <w:lang w:eastAsia="zh-CN"/>
          <w:rPrChange w:id="3183" w:author="Yufei Sun" w:date="2022-01-04T22:28:00Z">
            <w:rPr>
              <w:lang w:eastAsia="zh-CN"/>
            </w:rPr>
          </w:rPrChange>
        </w:rPr>
        <w:t xml:space="preserve">[J]. </w:t>
      </w:r>
      <w:r w:rsidRPr="00993FFA">
        <w:rPr>
          <w:color w:val="000000" w:themeColor="text1"/>
          <w:lang w:eastAsia="zh-CN"/>
          <w:rPrChange w:id="3184" w:author="Yufei Sun" w:date="2022-01-04T22:28:00Z">
            <w:rPr>
              <w:lang w:eastAsia="zh-CN"/>
            </w:rPr>
          </w:rPrChange>
        </w:rPr>
        <w:t>清华大学学报</w:t>
      </w:r>
      <w:r w:rsidRPr="00993FFA">
        <w:rPr>
          <w:color w:val="000000" w:themeColor="text1"/>
          <w:lang w:eastAsia="zh-CN"/>
          <w:rPrChange w:id="3185" w:author="Yufei Sun" w:date="2022-01-04T22:28:00Z">
            <w:rPr>
              <w:lang w:eastAsia="zh-CN"/>
            </w:rPr>
          </w:rPrChange>
        </w:rPr>
        <w:t xml:space="preserve"> (</w:t>
      </w:r>
      <w:r w:rsidRPr="00993FFA">
        <w:rPr>
          <w:color w:val="000000" w:themeColor="text1"/>
          <w:lang w:eastAsia="zh-CN"/>
          <w:rPrChange w:id="3186" w:author="Yufei Sun" w:date="2022-01-04T22:28:00Z">
            <w:rPr>
              <w:lang w:eastAsia="zh-CN"/>
            </w:rPr>
          </w:rPrChange>
        </w:rPr>
        <w:t>哲学社会科学版</w:t>
      </w:r>
      <w:r w:rsidRPr="00993FFA">
        <w:rPr>
          <w:color w:val="000000" w:themeColor="text1"/>
          <w:lang w:eastAsia="zh-CN"/>
          <w:rPrChange w:id="3187" w:author="Yufei Sun" w:date="2022-01-04T22:28:00Z">
            <w:rPr>
              <w:lang w:eastAsia="zh-CN"/>
            </w:rPr>
          </w:rPrChange>
        </w:rPr>
        <w:t>), 30(3): 17–29.</w:t>
      </w:r>
    </w:p>
    <w:p w14:paraId="3E4C07C0" w14:textId="77777777" w:rsidR="00977E4B" w:rsidRPr="00993FFA" w:rsidRDefault="006C0E77">
      <w:pPr>
        <w:pStyle w:val="a8"/>
        <w:rPr>
          <w:color w:val="000000" w:themeColor="text1"/>
          <w:lang w:eastAsia="zh-CN"/>
          <w:rPrChange w:id="3188" w:author="Yufei Sun" w:date="2022-01-04T22:28:00Z">
            <w:rPr>
              <w:lang w:eastAsia="zh-CN"/>
            </w:rPr>
          </w:rPrChange>
        </w:rPr>
      </w:pPr>
      <w:bookmarkStart w:id="3189" w:name="ref-ZhangWenCui2021"/>
      <w:bookmarkEnd w:id="3175"/>
      <w:r w:rsidRPr="00993FFA">
        <w:rPr>
          <w:color w:val="000000" w:themeColor="text1"/>
          <w:lang w:eastAsia="zh-CN"/>
          <w:rPrChange w:id="3190" w:author="Yufei Sun" w:date="2022-01-04T22:28:00Z">
            <w:rPr>
              <w:lang w:eastAsia="zh-CN"/>
            </w:rPr>
          </w:rPrChange>
        </w:rPr>
        <w:t>张文翠</w:t>
      </w:r>
      <w:r w:rsidRPr="00993FFA">
        <w:rPr>
          <w:color w:val="000000" w:themeColor="text1"/>
          <w:lang w:eastAsia="zh-CN"/>
          <w:rPrChange w:id="3191" w:author="Yufei Sun" w:date="2022-01-04T22:28:00Z">
            <w:rPr>
              <w:lang w:eastAsia="zh-CN"/>
            </w:rPr>
          </w:rPrChange>
        </w:rPr>
        <w:t xml:space="preserve">, 2021. </w:t>
      </w:r>
      <w:r w:rsidRPr="00993FFA">
        <w:rPr>
          <w:color w:val="000000" w:themeColor="text1"/>
          <w:lang w:eastAsia="zh-CN"/>
          <w:rPrChange w:id="3192" w:author="Yufei Sun" w:date="2022-01-04T22:28:00Z">
            <w:rPr>
              <w:lang w:eastAsia="zh-CN"/>
            </w:rPr>
          </w:rPrChange>
        </w:rPr>
        <w:t>基层政府政绩目标设置博弈与压力型体制异化基于北方七个地市的实地调研</w:t>
      </w:r>
      <w:r w:rsidRPr="00993FFA">
        <w:rPr>
          <w:color w:val="000000" w:themeColor="text1"/>
          <w:lang w:eastAsia="zh-CN"/>
          <w:rPrChange w:id="3193" w:author="Yufei Sun" w:date="2022-01-04T22:28:00Z">
            <w:rPr>
              <w:lang w:eastAsia="zh-CN"/>
            </w:rPr>
          </w:rPrChange>
        </w:rPr>
        <w:t xml:space="preserve">[J]. </w:t>
      </w:r>
      <w:r w:rsidRPr="00993FFA">
        <w:rPr>
          <w:color w:val="000000" w:themeColor="text1"/>
          <w:lang w:eastAsia="zh-CN"/>
          <w:rPrChange w:id="3194" w:author="Yufei Sun" w:date="2022-01-04T22:28:00Z">
            <w:rPr>
              <w:lang w:eastAsia="zh-CN"/>
            </w:rPr>
          </w:rPrChange>
        </w:rPr>
        <w:t>公共管理学报</w:t>
      </w:r>
      <w:r w:rsidRPr="00993FFA">
        <w:rPr>
          <w:color w:val="000000" w:themeColor="text1"/>
          <w:lang w:eastAsia="zh-CN"/>
          <w:rPrChange w:id="3195" w:author="Yufei Sun" w:date="2022-01-04T22:28:00Z">
            <w:rPr>
              <w:lang w:eastAsia="zh-CN"/>
            </w:rPr>
          </w:rPrChange>
        </w:rPr>
        <w:t>, : 1–12.</w:t>
      </w:r>
    </w:p>
    <w:p w14:paraId="05D22832" w14:textId="77777777" w:rsidR="00977E4B" w:rsidRPr="00993FFA" w:rsidRDefault="006C0E77">
      <w:pPr>
        <w:pStyle w:val="a8"/>
        <w:rPr>
          <w:color w:val="000000" w:themeColor="text1"/>
          <w:lang w:eastAsia="zh-CN"/>
          <w:rPrChange w:id="3196" w:author="Yufei Sun" w:date="2022-01-04T22:28:00Z">
            <w:rPr>
              <w:lang w:eastAsia="zh-CN"/>
            </w:rPr>
          </w:rPrChange>
        </w:rPr>
      </w:pPr>
      <w:bookmarkStart w:id="3197" w:name="ref-PengBoZhaoJi2019"/>
      <w:bookmarkEnd w:id="3189"/>
      <w:r w:rsidRPr="00993FFA">
        <w:rPr>
          <w:color w:val="000000" w:themeColor="text1"/>
          <w:lang w:eastAsia="zh-CN"/>
          <w:rPrChange w:id="3198" w:author="Yufei Sun" w:date="2022-01-04T22:28:00Z">
            <w:rPr>
              <w:lang w:eastAsia="zh-CN"/>
            </w:rPr>
          </w:rPrChange>
        </w:rPr>
        <w:t>彭勃</w:t>
      </w:r>
      <w:r w:rsidRPr="00993FFA">
        <w:rPr>
          <w:color w:val="000000" w:themeColor="text1"/>
          <w:lang w:eastAsia="zh-CN"/>
          <w:rPrChange w:id="3199" w:author="Yufei Sun" w:date="2022-01-04T22:28:00Z">
            <w:rPr>
              <w:lang w:eastAsia="zh-CN"/>
            </w:rPr>
          </w:rPrChange>
        </w:rPr>
        <w:t xml:space="preserve">, </w:t>
      </w:r>
      <w:r w:rsidRPr="00993FFA">
        <w:rPr>
          <w:color w:val="000000" w:themeColor="text1"/>
          <w:lang w:eastAsia="zh-CN"/>
          <w:rPrChange w:id="3200" w:author="Yufei Sun" w:date="2022-01-04T22:28:00Z">
            <w:rPr>
              <w:lang w:eastAsia="zh-CN"/>
            </w:rPr>
          </w:rPrChange>
        </w:rPr>
        <w:t>赵吉</w:t>
      </w:r>
      <w:r w:rsidRPr="00993FFA">
        <w:rPr>
          <w:color w:val="000000" w:themeColor="text1"/>
          <w:lang w:eastAsia="zh-CN"/>
          <w:rPrChange w:id="3201" w:author="Yufei Sun" w:date="2022-01-04T22:28:00Z">
            <w:rPr>
              <w:lang w:eastAsia="zh-CN"/>
            </w:rPr>
          </w:rPrChange>
        </w:rPr>
        <w:t xml:space="preserve">, 2019. </w:t>
      </w:r>
      <w:r w:rsidRPr="00993FFA">
        <w:rPr>
          <w:color w:val="000000" w:themeColor="text1"/>
          <w:lang w:eastAsia="zh-CN"/>
          <w:rPrChange w:id="3202" w:author="Yufei Sun" w:date="2022-01-04T22:28:00Z">
            <w:rPr>
              <w:lang w:eastAsia="zh-CN"/>
            </w:rPr>
          </w:rPrChange>
        </w:rPr>
        <w:t>从增长锦标赛到治理竞赛</w:t>
      </w:r>
      <w:r w:rsidRPr="00993FFA">
        <w:rPr>
          <w:color w:val="000000" w:themeColor="text1"/>
          <w:lang w:eastAsia="zh-CN"/>
          <w:rPrChange w:id="3203" w:author="Yufei Sun" w:date="2022-01-04T22:28:00Z">
            <w:rPr>
              <w:lang w:eastAsia="zh-CN"/>
            </w:rPr>
          </w:rPrChange>
        </w:rPr>
        <w:t xml:space="preserve">: </w:t>
      </w:r>
      <w:r w:rsidRPr="00993FFA">
        <w:rPr>
          <w:color w:val="000000" w:themeColor="text1"/>
          <w:lang w:eastAsia="zh-CN"/>
          <w:rPrChange w:id="3204" w:author="Yufei Sun" w:date="2022-01-04T22:28:00Z">
            <w:rPr>
              <w:lang w:eastAsia="zh-CN"/>
            </w:rPr>
          </w:rPrChange>
        </w:rPr>
        <w:t>我国城市治理方式的转换及其问题</w:t>
      </w:r>
      <w:r w:rsidRPr="00993FFA">
        <w:rPr>
          <w:color w:val="000000" w:themeColor="text1"/>
          <w:lang w:eastAsia="zh-CN"/>
          <w:rPrChange w:id="3205" w:author="Yufei Sun" w:date="2022-01-04T22:28:00Z">
            <w:rPr>
              <w:lang w:eastAsia="zh-CN"/>
            </w:rPr>
          </w:rPrChange>
        </w:rPr>
        <w:t xml:space="preserve">[J]. </w:t>
      </w:r>
      <w:r w:rsidRPr="00993FFA">
        <w:rPr>
          <w:color w:val="000000" w:themeColor="text1"/>
          <w:lang w:eastAsia="zh-CN"/>
          <w:rPrChange w:id="3206" w:author="Yufei Sun" w:date="2022-01-04T22:28:00Z">
            <w:rPr>
              <w:lang w:eastAsia="zh-CN"/>
            </w:rPr>
          </w:rPrChange>
        </w:rPr>
        <w:t>内蒙古社会科学</w:t>
      </w:r>
      <w:r w:rsidRPr="00993FFA">
        <w:rPr>
          <w:color w:val="000000" w:themeColor="text1"/>
          <w:lang w:eastAsia="zh-CN"/>
          <w:rPrChange w:id="3207" w:author="Yufei Sun" w:date="2022-01-04T22:28:00Z">
            <w:rPr>
              <w:lang w:eastAsia="zh-CN"/>
            </w:rPr>
          </w:rPrChange>
        </w:rPr>
        <w:t xml:space="preserve"> (</w:t>
      </w:r>
      <w:r w:rsidRPr="00993FFA">
        <w:rPr>
          <w:color w:val="000000" w:themeColor="text1"/>
          <w:lang w:eastAsia="zh-CN"/>
          <w:rPrChange w:id="3208" w:author="Yufei Sun" w:date="2022-01-04T22:28:00Z">
            <w:rPr>
              <w:lang w:eastAsia="zh-CN"/>
            </w:rPr>
          </w:rPrChange>
        </w:rPr>
        <w:t>汉文版</w:t>
      </w:r>
      <w:r w:rsidRPr="00993FFA">
        <w:rPr>
          <w:color w:val="000000" w:themeColor="text1"/>
          <w:lang w:eastAsia="zh-CN"/>
          <w:rPrChange w:id="3209" w:author="Yufei Sun" w:date="2022-01-04T22:28:00Z">
            <w:rPr>
              <w:lang w:eastAsia="zh-CN"/>
            </w:rPr>
          </w:rPrChange>
        </w:rPr>
        <w:t>), 1: 63–67.</w:t>
      </w:r>
    </w:p>
    <w:p w14:paraId="6A5CB8AA" w14:textId="77777777" w:rsidR="00977E4B" w:rsidRPr="00993FFA" w:rsidRDefault="006C0E77">
      <w:pPr>
        <w:pStyle w:val="a8"/>
        <w:rPr>
          <w:color w:val="000000" w:themeColor="text1"/>
          <w:lang w:eastAsia="zh-CN"/>
          <w:rPrChange w:id="3210" w:author="Yufei Sun" w:date="2022-01-04T22:28:00Z">
            <w:rPr>
              <w:lang w:eastAsia="zh-CN"/>
            </w:rPr>
          </w:rPrChange>
        </w:rPr>
      </w:pPr>
      <w:bookmarkStart w:id="3211" w:name="ref-JingYueJin2018"/>
      <w:bookmarkEnd w:id="3197"/>
      <w:r w:rsidRPr="00993FFA">
        <w:rPr>
          <w:color w:val="000000" w:themeColor="text1"/>
          <w:lang w:eastAsia="zh-CN"/>
          <w:rPrChange w:id="3212" w:author="Yufei Sun" w:date="2022-01-04T22:28:00Z">
            <w:rPr>
              <w:lang w:eastAsia="zh-CN"/>
            </w:rPr>
          </w:rPrChange>
        </w:rPr>
        <w:t>景跃进</w:t>
      </w:r>
      <w:r w:rsidRPr="00993FFA">
        <w:rPr>
          <w:color w:val="000000" w:themeColor="text1"/>
          <w:lang w:eastAsia="zh-CN"/>
          <w:rPrChange w:id="3213" w:author="Yufei Sun" w:date="2022-01-04T22:28:00Z">
            <w:rPr>
              <w:lang w:eastAsia="zh-CN"/>
            </w:rPr>
          </w:rPrChange>
        </w:rPr>
        <w:t xml:space="preserve">, 2018. </w:t>
      </w:r>
      <w:r w:rsidRPr="00993FFA">
        <w:rPr>
          <w:color w:val="000000" w:themeColor="text1"/>
          <w:lang w:eastAsia="zh-CN"/>
          <w:rPrChange w:id="3214" w:author="Yufei Sun" w:date="2022-01-04T22:28:00Z">
            <w:rPr>
              <w:lang w:eastAsia="zh-CN"/>
            </w:rPr>
          </w:rPrChange>
        </w:rPr>
        <w:t>中国农村基层治理的逻辑转换国家与乡村社会关系的再思考</w:t>
      </w:r>
      <w:r w:rsidRPr="00993FFA">
        <w:rPr>
          <w:color w:val="000000" w:themeColor="text1"/>
          <w:lang w:eastAsia="zh-CN"/>
          <w:rPrChange w:id="3215" w:author="Yufei Sun" w:date="2022-01-04T22:28:00Z">
            <w:rPr>
              <w:lang w:eastAsia="zh-CN"/>
            </w:rPr>
          </w:rPrChange>
        </w:rPr>
        <w:t xml:space="preserve">[J]. </w:t>
      </w:r>
      <w:r w:rsidRPr="00993FFA">
        <w:rPr>
          <w:color w:val="000000" w:themeColor="text1"/>
          <w:lang w:eastAsia="zh-CN"/>
          <w:rPrChange w:id="3216" w:author="Yufei Sun" w:date="2022-01-04T22:28:00Z">
            <w:rPr>
              <w:lang w:eastAsia="zh-CN"/>
            </w:rPr>
          </w:rPrChange>
        </w:rPr>
        <w:t>中共浙江省委党校学报</w:t>
      </w:r>
      <w:r w:rsidRPr="00993FFA">
        <w:rPr>
          <w:color w:val="000000" w:themeColor="text1"/>
          <w:lang w:eastAsia="zh-CN"/>
          <w:rPrChange w:id="3217" w:author="Yufei Sun" w:date="2022-01-04T22:28:00Z">
            <w:rPr>
              <w:lang w:eastAsia="zh-CN"/>
            </w:rPr>
          </w:rPrChange>
        </w:rPr>
        <w:t>, 1.</w:t>
      </w:r>
    </w:p>
    <w:p w14:paraId="02253BEF" w14:textId="77777777" w:rsidR="00977E4B" w:rsidRPr="00993FFA" w:rsidRDefault="006C0E77">
      <w:pPr>
        <w:pStyle w:val="a8"/>
        <w:rPr>
          <w:color w:val="000000" w:themeColor="text1"/>
          <w:lang w:eastAsia="zh-CN"/>
          <w:rPrChange w:id="3218" w:author="Yufei Sun" w:date="2022-01-04T22:28:00Z">
            <w:rPr>
              <w:lang w:eastAsia="zh-CN"/>
            </w:rPr>
          </w:rPrChange>
        </w:rPr>
      </w:pPr>
      <w:bookmarkStart w:id="3219" w:name="ref-ZhuGuangNanEtAl2012"/>
      <w:bookmarkEnd w:id="3211"/>
      <w:r w:rsidRPr="00993FFA">
        <w:rPr>
          <w:color w:val="000000" w:themeColor="text1"/>
          <w:lang w:eastAsia="zh-CN"/>
          <w:rPrChange w:id="3220" w:author="Yufei Sun" w:date="2022-01-04T22:28:00Z">
            <w:rPr>
              <w:lang w:eastAsia="zh-CN"/>
            </w:rPr>
          </w:rPrChange>
        </w:rPr>
        <w:t>朱光楠</w:t>
      </w:r>
      <w:r w:rsidRPr="00993FFA">
        <w:rPr>
          <w:color w:val="000000" w:themeColor="text1"/>
          <w:lang w:eastAsia="zh-CN"/>
          <w:rPrChange w:id="3221" w:author="Yufei Sun" w:date="2022-01-04T22:28:00Z">
            <w:rPr>
              <w:lang w:eastAsia="zh-CN"/>
            </w:rPr>
          </w:rPrChange>
        </w:rPr>
        <w:t xml:space="preserve">, </w:t>
      </w:r>
      <w:r w:rsidRPr="00993FFA">
        <w:rPr>
          <w:color w:val="000000" w:themeColor="text1"/>
          <w:lang w:eastAsia="zh-CN"/>
          <w:rPrChange w:id="3222" w:author="Yufei Sun" w:date="2022-01-04T22:28:00Z">
            <w:rPr>
              <w:lang w:eastAsia="zh-CN"/>
            </w:rPr>
          </w:rPrChange>
        </w:rPr>
        <w:t>李敏</w:t>
      </w:r>
      <w:r w:rsidRPr="00993FFA">
        <w:rPr>
          <w:color w:val="000000" w:themeColor="text1"/>
          <w:lang w:eastAsia="zh-CN"/>
          <w:rPrChange w:id="3223" w:author="Yufei Sun" w:date="2022-01-04T22:28:00Z">
            <w:rPr>
              <w:lang w:eastAsia="zh-CN"/>
            </w:rPr>
          </w:rPrChange>
        </w:rPr>
        <w:t xml:space="preserve">, </w:t>
      </w:r>
      <w:r w:rsidRPr="00993FFA">
        <w:rPr>
          <w:color w:val="000000" w:themeColor="text1"/>
          <w:lang w:eastAsia="zh-CN"/>
          <w:rPrChange w:id="3224" w:author="Yufei Sun" w:date="2022-01-04T22:28:00Z">
            <w:rPr>
              <w:lang w:eastAsia="zh-CN"/>
            </w:rPr>
          </w:rPrChange>
        </w:rPr>
        <w:t>严敏</w:t>
      </w:r>
      <w:r w:rsidRPr="00993FFA">
        <w:rPr>
          <w:color w:val="000000" w:themeColor="text1"/>
          <w:lang w:eastAsia="zh-CN"/>
          <w:rPrChange w:id="3225" w:author="Yufei Sun" w:date="2022-01-04T22:28:00Z">
            <w:rPr>
              <w:lang w:eastAsia="zh-CN"/>
            </w:rPr>
          </w:rPrChange>
        </w:rPr>
        <w:t xml:space="preserve">, 2012. </w:t>
      </w:r>
      <w:r w:rsidRPr="00993FFA">
        <w:rPr>
          <w:color w:val="000000" w:themeColor="text1"/>
          <w:lang w:eastAsia="zh-CN"/>
          <w:rPrChange w:id="3226" w:author="Yufei Sun" w:date="2022-01-04T22:28:00Z">
            <w:rPr>
              <w:lang w:eastAsia="zh-CN"/>
            </w:rPr>
          </w:rPrChange>
        </w:rPr>
        <w:t>公务员公共服务动机对工作投入的影响研究</w:t>
      </w:r>
      <w:r w:rsidRPr="00993FFA">
        <w:rPr>
          <w:color w:val="000000" w:themeColor="text1"/>
          <w:lang w:eastAsia="zh-CN"/>
          <w:rPrChange w:id="3227" w:author="Yufei Sun" w:date="2022-01-04T22:28:00Z">
            <w:rPr>
              <w:lang w:eastAsia="zh-CN"/>
            </w:rPr>
          </w:rPrChange>
        </w:rPr>
        <w:t xml:space="preserve">[J]. </w:t>
      </w:r>
      <w:r w:rsidRPr="00993FFA">
        <w:rPr>
          <w:color w:val="000000" w:themeColor="text1"/>
          <w:lang w:eastAsia="zh-CN"/>
          <w:rPrChange w:id="3228" w:author="Yufei Sun" w:date="2022-01-04T22:28:00Z">
            <w:rPr>
              <w:lang w:eastAsia="zh-CN"/>
            </w:rPr>
          </w:rPrChange>
        </w:rPr>
        <w:t>公共行政评论</w:t>
      </w:r>
      <w:r w:rsidRPr="00993FFA">
        <w:rPr>
          <w:color w:val="000000" w:themeColor="text1"/>
          <w:lang w:eastAsia="zh-CN"/>
          <w:rPrChange w:id="3229" w:author="Yufei Sun" w:date="2022-01-04T22:28:00Z">
            <w:rPr>
              <w:lang w:eastAsia="zh-CN"/>
            </w:rPr>
          </w:rPrChange>
        </w:rPr>
        <w:t>.</w:t>
      </w:r>
    </w:p>
    <w:p w14:paraId="6979020F" w14:textId="77777777" w:rsidR="00977E4B" w:rsidRPr="00993FFA" w:rsidRDefault="006C0E77">
      <w:pPr>
        <w:pStyle w:val="a8"/>
        <w:rPr>
          <w:color w:val="000000" w:themeColor="text1"/>
          <w:lang w:eastAsia="zh-CN"/>
          <w:rPrChange w:id="3230" w:author="Yufei Sun" w:date="2022-01-04T22:28:00Z">
            <w:rPr>
              <w:lang w:eastAsia="zh-CN"/>
            </w:rPr>
          </w:rPrChange>
        </w:rPr>
      </w:pPr>
      <w:bookmarkStart w:id="3231" w:name="ref-LiZhen2014"/>
      <w:bookmarkEnd w:id="3219"/>
      <w:r w:rsidRPr="00993FFA">
        <w:rPr>
          <w:color w:val="000000" w:themeColor="text1"/>
          <w:lang w:eastAsia="zh-CN"/>
          <w:rPrChange w:id="3232" w:author="Yufei Sun" w:date="2022-01-04T22:28:00Z">
            <w:rPr>
              <w:lang w:eastAsia="zh-CN"/>
            </w:rPr>
          </w:rPrChange>
        </w:rPr>
        <w:t>李振</w:t>
      </w:r>
      <w:r w:rsidRPr="00993FFA">
        <w:rPr>
          <w:color w:val="000000" w:themeColor="text1"/>
          <w:lang w:eastAsia="zh-CN"/>
          <w:rPrChange w:id="3233" w:author="Yufei Sun" w:date="2022-01-04T22:28:00Z">
            <w:rPr>
              <w:lang w:eastAsia="zh-CN"/>
            </w:rPr>
          </w:rPrChange>
        </w:rPr>
        <w:t xml:space="preserve">, 2014. </w:t>
      </w:r>
      <w:r w:rsidRPr="00993FFA">
        <w:rPr>
          <w:color w:val="000000" w:themeColor="text1"/>
          <w:lang w:eastAsia="zh-CN"/>
          <w:rPrChange w:id="3234" w:author="Yufei Sun" w:date="2022-01-04T22:28:00Z">
            <w:rPr>
              <w:lang w:eastAsia="zh-CN"/>
            </w:rPr>
          </w:rPrChange>
        </w:rPr>
        <w:t>推动政策的执行</w:t>
      </w:r>
      <w:r w:rsidRPr="00993FFA">
        <w:rPr>
          <w:color w:val="000000" w:themeColor="text1"/>
          <w:lang w:eastAsia="zh-CN"/>
          <w:rPrChange w:id="3235" w:author="Yufei Sun" w:date="2022-01-04T22:28:00Z">
            <w:rPr>
              <w:lang w:eastAsia="zh-CN"/>
            </w:rPr>
          </w:rPrChange>
        </w:rPr>
        <w:t xml:space="preserve">: </w:t>
      </w:r>
      <w:r w:rsidRPr="00993FFA">
        <w:rPr>
          <w:color w:val="000000" w:themeColor="text1"/>
          <w:lang w:eastAsia="zh-CN"/>
          <w:rPrChange w:id="3236" w:author="Yufei Sun" w:date="2022-01-04T22:28:00Z">
            <w:rPr>
              <w:lang w:eastAsia="zh-CN"/>
            </w:rPr>
          </w:rPrChange>
        </w:rPr>
        <w:t>中国政治运作中的工作组模式研究</w:t>
      </w:r>
      <w:r w:rsidRPr="00993FFA">
        <w:rPr>
          <w:color w:val="000000" w:themeColor="text1"/>
          <w:lang w:eastAsia="zh-CN"/>
          <w:rPrChange w:id="3237" w:author="Yufei Sun" w:date="2022-01-04T22:28:00Z">
            <w:rPr>
              <w:lang w:eastAsia="zh-CN"/>
            </w:rPr>
          </w:rPrChange>
        </w:rPr>
        <w:t xml:space="preserve">[J]. </w:t>
      </w:r>
      <w:r w:rsidRPr="00993FFA">
        <w:rPr>
          <w:color w:val="000000" w:themeColor="text1"/>
          <w:lang w:eastAsia="zh-CN"/>
          <w:rPrChange w:id="3238" w:author="Yufei Sun" w:date="2022-01-04T22:28:00Z">
            <w:rPr>
              <w:lang w:eastAsia="zh-CN"/>
            </w:rPr>
          </w:rPrChange>
        </w:rPr>
        <w:t>政治学研究</w:t>
      </w:r>
      <w:r w:rsidRPr="00993FFA">
        <w:rPr>
          <w:color w:val="000000" w:themeColor="text1"/>
          <w:lang w:eastAsia="zh-CN"/>
          <w:rPrChange w:id="3239" w:author="Yufei Sun" w:date="2022-01-04T22:28:00Z">
            <w:rPr>
              <w:lang w:eastAsia="zh-CN"/>
            </w:rPr>
          </w:rPrChange>
        </w:rPr>
        <w:t>, 2.</w:t>
      </w:r>
    </w:p>
    <w:p w14:paraId="6250E92B" w14:textId="77777777" w:rsidR="00977E4B" w:rsidRPr="00993FFA" w:rsidRDefault="006C0E77">
      <w:pPr>
        <w:pStyle w:val="a8"/>
        <w:rPr>
          <w:color w:val="000000" w:themeColor="text1"/>
          <w:lang w:eastAsia="zh-CN"/>
          <w:rPrChange w:id="3240" w:author="Yufei Sun" w:date="2022-01-04T22:28:00Z">
            <w:rPr>
              <w:lang w:eastAsia="zh-CN"/>
            </w:rPr>
          </w:rPrChange>
        </w:rPr>
      </w:pPr>
      <w:bookmarkStart w:id="3241" w:name="ref-LiZhenEtAl2020"/>
      <w:bookmarkEnd w:id="3231"/>
      <w:r w:rsidRPr="00993FFA">
        <w:rPr>
          <w:color w:val="000000" w:themeColor="text1"/>
          <w:lang w:eastAsia="zh-CN"/>
          <w:rPrChange w:id="3242" w:author="Yufei Sun" w:date="2022-01-04T22:28:00Z">
            <w:rPr>
              <w:lang w:eastAsia="zh-CN"/>
            </w:rPr>
          </w:rPrChange>
        </w:rPr>
        <w:t>李振</w:t>
      </w:r>
      <w:r w:rsidRPr="00993FFA">
        <w:rPr>
          <w:color w:val="000000" w:themeColor="text1"/>
          <w:lang w:eastAsia="zh-CN"/>
          <w:rPrChange w:id="3243" w:author="Yufei Sun" w:date="2022-01-04T22:28:00Z">
            <w:rPr>
              <w:lang w:eastAsia="zh-CN"/>
            </w:rPr>
          </w:rPrChange>
        </w:rPr>
        <w:t xml:space="preserve">, </w:t>
      </w:r>
      <w:r w:rsidRPr="00993FFA">
        <w:rPr>
          <w:color w:val="000000" w:themeColor="text1"/>
          <w:lang w:eastAsia="zh-CN"/>
          <w:rPrChange w:id="3244" w:author="Yufei Sun" w:date="2022-01-04T22:28:00Z">
            <w:rPr>
              <w:lang w:eastAsia="zh-CN"/>
            </w:rPr>
          </w:rPrChange>
        </w:rPr>
        <w:t>王浩瑜</w:t>
      </w:r>
      <w:r w:rsidRPr="00993FFA">
        <w:rPr>
          <w:color w:val="000000" w:themeColor="text1"/>
          <w:lang w:eastAsia="zh-CN"/>
          <w:rPrChange w:id="3245" w:author="Yufei Sun" w:date="2022-01-04T22:28:00Z">
            <w:rPr>
              <w:lang w:eastAsia="zh-CN"/>
            </w:rPr>
          </w:rPrChange>
        </w:rPr>
        <w:t xml:space="preserve">, </w:t>
      </w:r>
      <w:r w:rsidRPr="00993FFA">
        <w:rPr>
          <w:color w:val="000000" w:themeColor="text1"/>
          <w:lang w:eastAsia="zh-CN"/>
          <w:rPrChange w:id="3246" w:author="Yufei Sun" w:date="2022-01-04T22:28:00Z">
            <w:rPr>
              <w:lang w:eastAsia="zh-CN"/>
            </w:rPr>
          </w:rPrChange>
        </w:rPr>
        <w:t>孙宇飞</w:t>
      </w:r>
      <w:r w:rsidRPr="00993FFA">
        <w:rPr>
          <w:color w:val="000000" w:themeColor="text1"/>
          <w:lang w:eastAsia="zh-CN"/>
          <w:rPrChange w:id="3247" w:author="Yufei Sun" w:date="2022-01-04T22:28:00Z">
            <w:rPr>
              <w:lang w:eastAsia="zh-CN"/>
            </w:rPr>
          </w:rPrChange>
        </w:rPr>
        <w:t xml:space="preserve">, </w:t>
      </w:r>
      <w:r w:rsidRPr="00993FFA">
        <w:rPr>
          <w:color w:val="000000" w:themeColor="text1"/>
          <w:lang w:eastAsia="zh-CN"/>
          <w:rPrChange w:id="3248" w:author="Yufei Sun" w:date="2022-01-04T22:28:00Z">
            <w:rPr>
              <w:lang w:eastAsia="zh-CN"/>
            </w:rPr>
          </w:rPrChange>
        </w:rPr>
        <w:t>等</w:t>
      </w:r>
      <w:r w:rsidRPr="00993FFA">
        <w:rPr>
          <w:color w:val="000000" w:themeColor="text1"/>
          <w:lang w:eastAsia="zh-CN"/>
          <w:rPrChange w:id="3249" w:author="Yufei Sun" w:date="2022-01-04T22:28:00Z">
            <w:rPr>
              <w:lang w:eastAsia="zh-CN"/>
            </w:rPr>
          </w:rPrChange>
        </w:rPr>
        <w:t xml:space="preserve">, 2020. </w:t>
      </w:r>
      <w:r w:rsidRPr="00993FFA">
        <w:rPr>
          <w:color w:val="000000" w:themeColor="text1"/>
          <w:lang w:eastAsia="zh-CN"/>
          <w:rPrChange w:id="3250" w:author="Yufei Sun" w:date="2022-01-04T22:28:00Z">
            <w:rPr>
              <w:lang w:eastAsia="zh-CN"/>
            </w:rPr>
          </w:rPrChange>
        </w:rPr>
        <w:t>《条块并举》发包制下的基层治理</w:t>
      </w:r>
      <w:r w:rsidRPr="00993FFA">
        <w:rPr>
          <w:color w:val="000000" w:themeColor="text1"/>
          <w:lang w:eastAsia="zh-CN"/>
          <w:rPrChange w:id="3251" w:author="Yufei Sun" w:date="2022-01-04T22:28:00Z">
            <w:rPr>
              <w:lang w:eastAsia="zh-CN"/>
            </w:rPr>
          </w:rPrChange>
        </w:rPr>
        <w:t xml:space="preserve">[J]. </w:t>
      </w:r>
      <w:r w:rsidRPr="00993FFA">
        <w:rPr>
          <w:color w:val="000000" w:themeColor="text1"/>
          <w:lang w:eastAsia="zh-CN"/>
          <w:rPrChange w:id="3252" w:author="Yufei Sun" w:date="2022-01-04T22:28:00Z">
            <w:rPr>
              <w:lang w:eastAsia="zh-CN"/>
            </w:rPr>
          </w:rPrChange>
        </w:rPr>
        <w:t>公共行政评论</w:t>
      </w:r>
      <w:r w:rsidRPr="00993FFA">
        <w:rPr>
          <w:color w:val="000000" w:themeColor="text1"/>
          <w:lang w:eastAsia="zh-CN"/>
          <w:rPrChange w:id="3253" w:author="Yufei Sun" w:date="2022-01-04T22:28:00Z">
            <w:rPr>
              <w:lang w:eastAsia="zh-CN"/>
            </w:rPr>
          </w:rPrChange>
        </w:rPr>
        <w:t>, 13(03): 102-117+196-197.</w:t>
      </w:r>
    </w:p>
    <w:p w14:paraId="550E00CB" w14:textId="77777777" w:rsidR="00977E4B" w:rsidRPr="00993FFA" w:rsidRDefault="006C0E77">
      <w:pPr>
        <w:pStyle w:val="a8"/>
        <w:rPr>
          <w:color w:val="000000" w:themeColor="text1"/>
          <w:lang w:eastAsia="zh-CN"/>
          <w:rPrChange w:id="3254" w:author="Yufei Sun" w:date="2022-01-04T22:28:00Z">
            <w:rPr>
              <w:lang w:eastAsia="zh-CN"/>
            </w:rPr>
          </w:rPrChange>
        </w:rPr>
      </w:pPr>
      <w:bookmarkStart w:id="3255" w:name="ref-YangXueDong2012"/>
      <w:bookmarkEnd w:id="3241"/>
      <w:r w:rsidRPr="00993FFA">
        <w:rPr>
          <w:color w:val="000000" w:themeColor="text1"/>
          <w:lang w:eastAsia="zh-CN"/>
          <w:rPrChange w:id="3256" w:author="Yufei Sun" w:date="2022-01-04T22:28:00Z">
            <w:rPr>
              <w:lang w:eastAsia="zh-CN"/>
            </w:rPr>
          </w:rPrChange>
        </w:rPr>
        <w:t>杨雪冬</w:t>
      </w:r>
      <w:r w:rsidRPr="00993FFA">
        <w:rPr>
          <w:color w:val="000000" w:themeColor="text1"/>
          <w:lang w:eastAsia="zh-CN"/>
          <w:rPrChange w:id="3257" w:author="Yufei Sun" w:date="2022-01-04T22:28:00Z">
            <w:rPr>
              <w:lang w:eastAsia="zh-CN"/>
            </w:rPr>
          </w:rPrChange>
        </w:rPr>
        <w:t xml:space="preserve">, 2012. </w:t>
      </w:r>
      <w:r w:rsidRPr="00993FFA">
        <w:rPr>
          <w:color w:val="000000" w:themeColor="text1"/>
          <w:lang w:eastAsia="zh-CN"/>
          <w:rPrChange w:id="3258" w:author="Yufei Sun" w:date="2022-01-04T22:28:00Z">
            <w:rPr>
              <w:lang w:eastAsia="zh-CN"/>
            </w:rPr>
          </w:rPrChange>
        </w:rPr>
        <w:t>压力型体制</w:t>
      </w:r>
      <w:r w:rsidRPr="00993FFA">
        <w:rPr>
          <w:color w:val="000000" w:themeColor="text1"/>
          <w:lang w:eastAsia="zh-CN"/>
          <w:rPrChange w:id="3259" w:author="Yufei Sun" w:date="2022-01-04T22:28:00Z">
            <w:rPr>
              <w:lang w:eastAsia="zh-CN"/>
            </w:rPr>
          </w:rPrChange>
        </w:rPr>
        <w:t xml:space="preserve">: </w:t>
      </w:r>
      <w:r w:rsidRPr="00993FFA">
        <w:rPr>
          <w:color w:val="000000" w:themeColor="text1"/>
          <w:lang w:eastAsia="zh-CN"/>
          <w:rPrChange w:id="3260" w:author="Yufei Sun" w:date="2022-01-04T22:28:00Z">
            <w:rPr>
              <w:lang w:eastAsia="zh-CN"/>
            </w:rPr>
          </w:rPrChange>
        </w:rPr>
        <w:t>一个概念的简明史</w:t>
      </w:r>
      <w:r w:rsidRPr="00993FFA">
        <w:rPr>
          <w:color w:val="000000" w:themeColor="text1"/>
          <w:lang w:eastAsia="zh-CN"/>
          <w:rPrChange w:id="3261" w:author="Yufei Sun" w:date="2022-01-04T22:28:00Z">
            <w:rPr>
              <w:lang w:eastAsia="zh-CN"/>
            </w:rPr>
          </w:rPrChange>
        </w:rPr>
        <w:t xml:space="preserve">[J]. </w:t>
      </w:r>
      <w:r w:rsidRPr="00993FFA">
        <w:rPr>
          <w:color w:val="000000" w:themeColor="text1"/>
          <w:lang w:eastAsia="zh-CN"/>
          <w:rPrChange w:id="3262" w:author="Yufei Sun" w:date="2022-01-04T22:28:00Z">
            <w:rPr>
              <w:lang w:eastAsia="zh-CN"/>
            </w:rPr>
          </w:rPrChange>
        </w:rPr>
        <w:t>社会科学</w:t>
      </w:r>
      <w:r w:rsidRPr="00993FFA">
        <w:rPr>
          <w:color w:val="000000" w:themeColor="text1"/>
          <w:lang w:eastAsia="zh-CN"/>
          <w:rPrChange w:id="3263" w:author="Yufei Sun" w:date="2022-01-04T22:28:00Z">
            <w:rPr>
              <w:lang w:eastAsia="zh-CN"/>
            </w:rPr>
          </w:rPrChange>
        </w:rPr>
        <w:t>, 11(4): 12.</w:t>
      </w:r>
    </w:p>
    <w:p w14:paraId="15415459" w14:textId="77777777" w:rsidR="00977E4B" w:rsidRPr="00993FFA" w:rsidRDefault="006C0E77">
      <w:pPr>
        <w:pStyle w:val="a8"/>
        <w:rPr>
          <w:color w:val="000000" w:themeColor="text1"/>
          <w:lang w:eastAsia="zh-CN"/>
          <w:rPrChange w:id="3264" w:author="Yufei Sun" w:date="2022-01-04T22:28:00Z">
            <w:rPr>
              <w:lang w:eastAsia="zh-CN"/>
            </w:rPr>
          </w:rPrChange>
        </w:rPr>
      </w:pPr>
      <w:bookmarkStart w:id="3265" w:name="ref-YangXueDong2018"/>
      <w:bookmarkEnd w:id="3255"/>
      <w:r w:rsidRPr="00993FFA">
        <w:rPr>
          <w:color w:val="000000" w:themeColor="text1"/>
          <w:lang w:eastAsia="zh-CN"/>
          <w:rPrChange w:id="3266" w:author="Yufei Sun" w:date="2022-01-04T22:28:00Z">
            <w:rPr>
              <w:lang w:eastAsia="zh-CN"/>
            </w:rPr>
          </w:rPrChange>
        </w:rPr>
        <w:lastRenderedPageBreak/>
        <w:t>杨雪冬</w:t>
      </w:r>
      <w:r w:rsidRPr="00993FFA">
        <w:rPr>
          <w:color w:val="000000" w:themeColor="text1"/>
          <w:lang w:eastAsia="zh-CN"/>
          <w:rPrChange w:id="3267" w:author="Yufei Sun" w:date="2022-01-04T22:28:00Z">
            <w:rPr>
              <w:lang w:eastAsia="zh-CN"/>
            </w:rPr>
          </w:rPrChange>
        </w:rPr>
        <w:t xml:space="preserve">, 2018. </w:t>
      </w:r>
      <w:r w:rsidRPr="00993FFA">
        <w:rPr>
          <w:color w:val="000000" w:themeColor="text1"/>
          <w:lang w:eastAsia="zh-CN"/>
          <w:rPrChange w:id="3268" w:author="Yufei Sun" w:date="2022-01-04T22:28:00Z">
            <w:rPr>
              <w:lang w:eastAsia="zh-CN"/>
            </w:rPr>
          </w:rPrChange>
        </w:rPr>
        <w:t>地方治理的逻辑</w:t>
      </w:r>
      <w:r w:rsidRPr="00993FFA">
        <w:rPr>
          <w:color w:val="000000" w:themeColor="text1"/>
          <w:lang w:eastAsia="zh-CN"/>
          <w:rPrChange w:id="3269" w:author="Yufei Sun" w:date="2022-01-04T22:28:00Z">
            <w:rPr>
              <w:lang w:eastAsia="zh-CN"/>
            </w:rPr>
          </w:rPrChange>
        </w:rPr>
        <w:t xml:space="preserve">[M]. </w:t>
      </w:r>
      <w:r w:rsidRPr="00993FFA">
        <w:rPr>
          <w:color w:val="000000" w:themeColor="text1"/>
          <w:lang w:eastAsia="zh-CN"/>
          <w:rPrChange w:id="3270" w:author="Yufei Sun" w:date="2022-01-04T22:28:00Z">
            <w:rPr>
              <w:lang w:eastAsia="zh-CN"/>
            </w:rPr>
          </w:rPrChange>
        </w:rPr>
        <w:t>北京</w:t>
      </w:r>
      <w:r w:rsidRPr="00993FFA">
        <w:rPr>
          <w:color w:val="000000" w:themeColor="text1"/>
          <w:lang w:eastAsia="zh-CN"/>
          <w:rPrChange w:id="3271" w:author="Yufei Sun" w:date="2022-01-04T22:28:00Z">
            <w:rPr>
              <w:lang w:eastAsia="zh-CN"/>
            </w:rPr>
          </w:rPrChange>
        </w:rPr>
        <w:t xml:space="preserve">: </w:t>
      </w:r>
      <w:r w:rsidRPr="00993FFA">
        <w:rPr>
          <w:color w:val="000000" w:themeColor="text1"/>
          <w:lang w:eastAsia="zh-CN"/>
          <w:rPrChange w:id="3272" w:author="Yufei Sun" w:date="2022-01-04T22:28:00Z">
            <w:rPr>
              <w:lang w:eastAsia="zh-CN"/>
            </w:rPr>
          </w:rPrChange>
        </w:rPr>
        <w:t>社会科学文献出版社</w:t>
      </w:r>
      <w:r w:rsidRPr="00993FFA">
        <w:rPr>
          <w:color w:val="000000" w:themeColor="text1"/>
          <w:lang w:eastAsia="zh-CN"/>
          <w:rPrChange w:id="3273" w:author="Yufei Sun" w:date="2022-01-04T22:28:00Z">
            <w:rPr>
              <w:lang w:eastAsia="zh-CN"/>
            </w:rPr>
          </w:rPrChange>
        </w:rPr>
        <w:t>.</w:t>
      </w:r>
    </w:p>
    <w:p w14:paraId="064DA3B1" w14:textId="77777777" w:rsidR="00977E4B" w:rsidRPr="00993FFA" w:rsidRDefault="006C0E77">
      <w:pPr>
        <w:pStyle w:val="a8"/>
        <w:rPr>
          <w:color w:val="000000" w:themeColor="text1"/>
          <w:lang w:eastAsia="zh-CN"/>
          <w:rPrChange w:id="3274" w:author="Yufei Sun" w:date="2022-01-04T22:28:00Z">
            <w:rPr>
              <w:lang w:eastAsia="zh-CN"/>
            </w:rPr>
          </w:rPrChange>
        </w:rPr>
      </w:pPr>
      <w:bookmarkStart w:id="3275" w:name="ref-YangXueDong2021"/>
      <w:bookmarkEnd w:id="3265"/>
      <w:r w:rsidRPr="00993FFA">
        <w:rPr>
          <w:color w:val="000000" w:themeColor="text1"/>
          <w:lang w:eastAsia="zh-CN"/>
          <w:rPrChange w:id="3276" w:author="Yufei Sun" w:date="2022-01-04T22:28:00Z">
            <w:rPr>
              <w:lang w:eastAsia="zh-CN"/>
            </w:rPr>
          </w:rPrChange>
        </w:rPr>
        <w:t>杨雪冬</w:t>
      </w:r>
      <w:r w:rsidRPr="00993FFA">
        <w:rPr>
          <w:color w:val="000000" w:themeColor="text1"/>
          <w:lang w:eastAsia="zh-CN"/>
          <w:rPrChange w:id="3277" w:author="Yufei Sun" w:date="2022-01-04T22:28:00Z">
            <w:rPr>
              <w:lang w:eastAsia="zh-CN"/>
            </w:rPr>
          </w:rPrChange>
        </w:rPr>
        <w:t xml:space="preserve">, 2021. </w:t>
      </w:r>
      <w:r w:rsidRPr="00993FFA">
        <w:rPr>
          <w:color w:val="000000" w:themeColor="text1"/>
          <w:lang w:eastAsia="zh-CN"/>
          <w:rPrChange w:id="3278" w:author="Yufei Sun" w:date="2022-01-04T22:28:00Z">
            <w:rPr>
              <w:lang w:eastAsia="zh-CN"/>
            </w:rPr>
          </w:rPrChange>
        </w:rPr>
        <w:t>疫情防控检验着共同体的韧性</w:t>
      </w:r>
      <w:r w:rsidRPr="00993FFA">
        <w:rPr>
          <w:color w:val="000000" w:themeColor="text1"/>
          <w:lang w:eastAsia="zh-CN"/>
          <w:rPrChange w:id="3279" w:author="Yufei Sun" w:date="2022-01-04T22:28:00Z">
            <w:rPr>
              <w:lang w:eastAsia="zh-CN"/>
            </w:rPr>
          </w:rPrChange>
        </w:rPr>
        <w:t xml:space="preserve">[J]. </w:t>
      </w:r>
      <w:r w:rsidRPr="00993FFA">
        <w:rPr>
          <w:color w:val="000000" w:themeColor="text1"/>
          <w:lang w:eastAsia="zh-CN"/>
          <w:rPrChange w:id="3280" w:author="Yufei Sun" w:date="2022-01-04T22:28:00Z">
            <w:rPr>
              <w:lang w:eastAsia="zh-CN"/>
            </w:rPr>
          </w:rPrChange>
        </w:rPr>
        <w:t>环球时报</w:t>
      </w:r>
      <w:r w:rsidRPr="00993FFA">
        <w:rPr>
          <w:color w:val="000000" w:themeColor="text1"/>
          <w:lang w:eastAsia="zh-CN"/>
          <w:rPrChange w:id="3281" w:author="Yufei Sun" w:date="2022-01-04T22:28:00Z">
            <w:rPr>
              <w:lang w:eastAsia="zh-CN"/>
            </w:rPr>
          </w:rPrChange>
        </w:rPr>
        <w:t>, : 015.</w:t>
      </w:r>
    </w:p>
    <w:p w14:paraId="6B8D6A1B" w14:textId="77777777" w:rsidR="00977E4B" w:rsidRPr="00993FFA" w:rsidRDefault="006C0E77">
      <w:pPr>
        <w:pStyle w:val="a8"/>
        <w:rPr>
          <w:color w:val="000000" w:themeColor="text1"/>
          <w:lang w:eastAsia="zh-CN"/>
          <w:rPrChange w:id="3282" w:author="Yufei Sun" w:date="2022-01-04T22:28:00Z">
            <w:rPr>
              <w:lang w:eastAsia="zh-CN"/>
            </w:rPr>
          </w:rPrChange>
        </w:rPr>
      </w:pPr>
      <w:bookmarkStart w:id="3283" w:name="ref-WangYuLei2016"/>
      <w:bookmarkEnd w:id="3275"/>
      <w:r w:rsidRPr="00993FFA">
        <w:rPr>
          <w:color w:val="000000" w:themeColor="text1"/>
          <w:lang w:eastAsia="zh-CN"/>
          <w:rPrChange w:id="3284" w:author="Yufei Sun" w:date="2022-01-04T22:28:00Z">
            <w:rPr>
              <w:lang w:eastAsia="zh-CN"/>
            </w:rPr>
          </w:rPrChange>
        </w:rPr>
        <w:t>王雨磊</w:t>
      </w:r>
      <w:r w:rsidRPr="00993FFA">
        <w:rPr>
          <w:color w:val="000000" w:themeColor="text1"/>
          <w:lang w:eastAsia="zh-CN"/>
          <w:rPrChange w:id="3285" w:author="Yufei Sun" w:date="2022-01-04T22:28:00Z">
            <w:rPr>
              <w:lang w:eastAsia="zh-CN"/>
            </w:rPr>
          </w:rPrChange>
        </w:rPr>
        <w:t xml:space="preserve">, 2016. </w:t>
      </w:r>
      <w:r w:rsidRPr="00993FFA">
        <w:rPr>
          <w:color w:val="000000" w:themeColor="text1"/>
          <w:lang w:eastAsia="zh-CN"/>
          <w:rPrChange w:id="3286" w:author="Yufei Sun" w:date="2022-01-04T22:28:00Z">
            <w:rPr>
              <w:lang w:eastAsia="zh-CN"/>
            </w:rPr>
          </w:rPrChange>
        </w:rPr>
        <w:t>数字下乡</w:t>
      </w:r>
      <w:r w:rsidRPr="00993FFA">
        <w:rPr>
          <w:color w:val="000000" w:themeColor="text1"/>
          <w:lang w:eastAsia="zh-CN"/>
          <w:rPrChange w:id="3287" w:author="Yufei Sun" w:date="2022-01-04T22:28:00Z">
            <w:rPr>
              <w:lang w:eastAsia="zh-CN"/>
            </w:rPr>
          </w:rPrChange>
        </w:rPr>
        <w:t>:</w:t>
      </w:r>
      <w:r w:rsidRPr="00993FFA">
        <w:rPr>
          <w:color w:val="000000" w:themeColor="text1"/>
          <w:lang w:eastAsia="zh-CN"/>
          <w:rPrChange w:id="3288" w:author="Yufei Sun" w:date="2022-01-04T22:28:00Z">
            <w:rPr>
              <w:lang w:eastAsia="zh-CN"/>
            </w:rPr>
          </w:rPrChange>
        </w:rPr>
        <w:t>农村精准扶贫中的技术治理</w:t>
      </w:r>
      <w:r w:rsidRPr="00993FFA">
        <w:rPr>
          <w:color w:val="000000" w:themeColor="text1"/>
          <w:lang w:eastAsia="zh-CN"/>
          <w:rPrChange w:id="3289" w:author="Yufei Sun" w:date="2022-01-04T22:28:00Z">
            <w:rPr>
              <w:lang w:eastAsia="zh-CN"/>
            </w:rPr>
          </w:rPrChange>
        </w:rPr>
        <w:t xml:space="preserve">[J]. </w:t>
      </w:r>
      <w:r w:rsidRPr="00993FFA">
        <w:rPr>
          <w:color w:val="000000" w:themeColor="text1"/>
          <w:lang w:eastAsia="zh-CN"/>
          <w:rPrChange w:id="3290" w:author="Yufei Sun" w:date="2022-01-04T22:28:00Z">
            <w:rPr>
              <w:lang w:eastAsia="zh-CN"/>
            </w:rPr>
          </w:rPrChange>
        </w:rPr>
        <w:t>社会学研究</w:t>
      </w:r>
      <w:r w:rsidRPr="00993FFA">
        <w:rPr>
          <w:color w:val="000000" w:themeColor="text1"/>
          <w:lang w:eastAsia="zh-CN"/>
          <w:rPrChange w:id="3291" w:author="Yufei Sun" w:date="2022-01-04T22:28:00Z">
            <w:rPr>
              <w:lang w:eastAsia="zh-CN"/>
            </w:rPr>
          </w:rPrChange>
        </w:rPr>
        <w:t>, 31(06): 119–142+244.</w:t>
      </w:r>
    </w:p>
    <w:p w14:paraId="2B2C7F7A" w14:textId="77777777" w:rsidR="00977E4B" w:rsidRPr="00993FFA" w:rsidRDefault="006C0E77">
      <w:pPr>
        <w:pStyle w:val="a8"/>
        <w:rPr>
          <w:color w:val="000000" w:themeColor="text1"/>
          <w:lang w:eastAsia="zh-CN"/>
          <w:rPrChange w:id="3292" w:author="Yufei Sun" w:date="2022-01-04T22:28:00Z">
            <w:rPr>
              <w:lang w:eastAsia="zh-CN"/>
            </w:rPr>
          </w:rPrChange>
        </w:rPr>
      </w:pPr>
      <w:bookmarkStart w:id="3293" w:name="ref-RongJingBen1998"/>
      <w:bookmarkEnd w:id="3283"/>
      <w:r w:rsidRPr="00993FFA">
        <w:rPr>
          <w:color w:val="000000" w:themeColor="text1"/>
          <w:lang w:eastAsia="zh-CN"/>
          <w:rPrChange w:id="3294" w:author="Yufei Sun" w:date="2022-01-04T22:28:00Z">
            <w:rPr>
              <w:lang w:eastAsia="zh-CN"/>
            </w:rPr>
          </w:rPrChange>
        </w:rPr>
        <w:t>荣敬本</w:t>
      </w:r>
      <w:r w:rsidRPr="00993FFA">
        <w:rPr>
          <w:color w:val="000000" w:themeColor="text1"/>
          <w:lang w:eastAsia="zh-CN"/>
          <w:rPrChange w:id="3295" w:author="Yufei Sun" w:date="2022-01-04T22:28:00Z">
            <w:rPr>
              <w:lang w:eastAsia="zh-CN"/>
            </w:rPr>
          </w:rPrChange>
        </w:rPr>
        <w:t xml:space="preserve">, 1998. </w:t>
      </w:r>
      <w:r w:rsidRPr="00993FFA">
        <w:rPr>
          <w:color w:val="000000" w:themeColor="text1"/>
          <w:lang w:eastAsia="zh-CN"/>
          <w:rPrChange w:id="3296" w:author="Yufei Sun" w:date="2022-01-04T22:28:00Z">
            <w:rPr>
              <w:lang w:eastAsia="zh-CN"/>
            </w:rPr>
          </w:rPrChange>
        </w:rPr>
        <w:t>从压力型体制向民主合作体制的转变</w:t>
      </w:r>
      <w:r w:rsidRPr="00993FFA">
        <w:rPr>
          <w:color w:val="000000" w:themeColor="text1"/>
          <w:lang w:eastAsia="zh-CN"/>
          <w:rPrChange w:id="3297" w:author="Yufei Sun" w:date="2022-01-04T22:28:00Z">
            <w:rPr>
              <w:lang w:eastAsia="zh-CN"/>
            </w:rPr>
          </w:rPrChange>
        </w:rPr>
        <w:t xml:space="preserve">: </w:t>
      </w:r>
      <w:r w:rsidRPr="00993FFA">
        <w:rPr>
          <w:color w:val="000000" w:themeColor="text1"/>
          <w:lang w:eastAsia="zh-CN"/>
          <w:rPrChange w:id="3298" w:author="Yufei Sun" w:date="2022-01-04T22:28:00Z">
            <w:rPr>
              <w:lang w:eastAsia="zh-CN"/>
            </w:rPr>
          </w:rPrChange>
        </w:rPr>
        <w:t>县乡两级政治体制改革</w:t>
      </w:r>
      <w:r w:rsidRPr="00993FFA">
        <w:rPr>
          <w:color w:val="000000" w:themeColor="text1"/>
          <w:lang w:eastAsia="zh-CN"/>
          <w:rPrChange w:id="3299" w:author="Yufei Sun" w:date="2022-01-04T22:28:00Z">
            <w:rPr>
              <w:lang w:eastAsia="zh-CN"/>
            </w:rPr>
          </w:rPrChange>
        </w:rPr>
        <w:t xml:space="preserve">[M]. </w:t>
      </w:r>
      <w:r w:rsidRPr="00993FFA">
        <w:rPr>
          <w:color w:val="000000" w:themeColor="text1"/>
          <w:lang w:eastAsia="zh-CN"/>
          <w:rPrChange w:id="3300" w:author="Yufei Sun" w:date="2022-01-04T22:28:00Z">
            <w:rPr>
              <w:lang w:eastAsia="zh-CN"/>
            </w:rPr>
          </w:rPrChange>
        </w:rPr>
        <w:t>中央编译出版社</w:t>
      </w:r>
      <w:r w:rsidRPr="00993FFA">
        <w:rPr>
          <w:color w:val="000000" w:themeColor="text1"/>
          <w:lang w:eastAsia="zh-CN"/>
          <w:rPrChange w:id="3301" w:author="Yufei Sun" w:date="2022-01-04T22:28:00Z">
            <w:rPr>
              <w:lang w:eastAsia="zh-CN"/>
            </w:rPr>
          </w:rPrChange>
        </w:rPr>
        <w:t>.</w:t>
      </w:r>
    </w:p>
    <w:p w14:paraId="652333ED" w14:textId="77777777" w:rsidR="00977E4B" w:rsidRPr="00993FFA" w:rsidRDefault="006C0E77">
      <w:pPr>
        <w:pStyle w:val="a8"/>
        <w:rPr>
          <w:color w:val="000000" w:themeColor="text1"/>
          <w:lang w:eastAsia="zh-CN"/>
          <w:rPrChange w:id="3302" w:author="Yufei Sun" w:date="2022-01-04T22:28:00Z">
            <w:rPr>
              <w:lang w:eastAsia="zh-CN"/>
            </w:rPr>
          </w:rPrChange>
        </w:rPr>
      </w:pPr>
      <w:bookmarkStart w:id="3303" w:name="ref-ChenJiaJian2013"/>
      <w:bookmarkEnd w:id="3293"/>
      <w:r w:rsidRPr="00993FFA">
        <w:rPr>
          <w:color w:val="000000" w:themeColor="text1"/>
          <w:lang w:eastAsia="zh-CN"/>
          <w:rPrChange w:id="3304" w:author="Yufei Sun" w:date="2022-01-04T22:28:00Z">
            <w:rPr>
              <w:lang w:eastAsia="zh-CN"/>
            </w:rPr>
          </w:rPrChange>
        </w:rPr>
        <w:t>陈家建</w:t>
      </w:r>
      <w:r w:rsidRPr="00993FFA">
        <w:rPr>
          <w:color w:val="000000" w:themeColor="text1"/>
          <w:lang w:eastAsia="zh-CN"/>
          <w:rPrChange w:id="3305" w:author="Yufei Sun" w:date="2022-01-04T22:28:00Z">
            <w:rPr>
              <w:lang w:eastAsia="zh-CN"/>
            </w:rPr>
          </w:rPrChange>
        </w:rPr>
        <w:t xml:space="preserve">, 2013. </w:t>
      </w:r>
      <w:r w:rsidRPr="00993FFA">
        <w:rPr>
          <w:color w:val="000000" w:themeColor="text1"/>
          <w:lang w:eastAsia="zh-CN"/>
          <w:rPrChange w:id="3306" w:author="Yufei Sun" w:date="2022-01-04T22:28:00Z">
            <w:rPr>
              <w:lang w:eastAsia="zh-CN"/>
            </w:rPr>
          </w:rPrChange>
        </w:rPr>
        <w:t>项目制与基层政府动员对社会管理项目化运作的社会学考察</w:t>
      </w:r>
      <w:r w:rsidRPr="00993FFA">
        <w:rPr>
          <w:color w:val="000000" w:themeColor="text1"/>
          <w:lang w:eastAsia="zh-CN"/>
          <w:rPrChange w:id="3307" w:author="Yufei Sun" w:date="2022-01-04T22:28:00Z">
            <w:rPr>
              <w:lang w:eastAsia="zh-CN"/>
            </w:rPr>
          </w:rPrChange>
        </w:rPr>
        <w:t xml:space="preserve">[J]. </w:t>
      </w:r>
      <w:r w:rsidRPr="00993FFA">
        <w:rPr>
          <w:color w:val="000000" w:themeColor="text1"/>
          <w:lang w:eastAsia="zh-CN"/>
          <w:rPrChange w:id="3308" w:author="Yufei Sun" w:date="2022-01-04T22:28:00Z">
            <w:rPr>
              <w:lang w:eastAsia="zh-CN"/>
            </w:rPr>
          </w:rPrChange>
        </w:rPr>
        <w:t>中国社会科学</w:t>
      </w:r>
      <w:r w:rsidRPr="00993FFA">
        <w:rPr>
          <w:color w:val="000000" w:themeColor="text1"/>
          <w:lang w:eastAsia="zh-CN"/>
          <w:rPrChange w:id="3309" w:author="Yufei Sun" w:date="2022-01-04T22:28:00Z">
            <w:rPr>
              <w:lang w:eastAsia="zh-CN"/>
            </w:rPr>
          </w:rPrChange>
        </w:rPr>
        <w:t>, 2: 64–79.</w:t>
      </w:r>
    </w:p>
    <w:p w14:paraId="128BE550" w14:textId="77777777" w:rsidR="00977E4B" w:rsidRPr="00993FFA" w:rsidRDefault="006C0E77">
      <w:pPr>
        <w:pStyle w:val="a8"/>
        <w:rPr>
          <w:color w:val="000000" w:themeColor="text1"/>
          <w:lang w:eastAsia="zh-CN"/>
          <w:rPrChange w:id="3310" w:author="Yufei Sun" w:date="2022-01-04T22:28:00Z">
            <w:rPr>
              <w:lang w:eastAsia="zh-CN"/>
            </w:rPr>
          </w:rPrChange>
        </w:rPr>
      </w:pPr>
      <w:bookmarkStart w:id="3311" w:name="ref-ChenJiaJian2015"/>
      <w:bookmarkEnd w:id="3303"/>
      <w:r w:rsidRPr="00993FFA">
        <w:rPr>
          <w:color w:val="000000" w:themeColor="text1"/>
          <w:lang w:eastAsia="zh-CN"/>
          <w:rPrChange w:id="3312" w:author="Yufei Sun" w:date="2022-01-04T22:28:00Z">
            <w:rPr>
              <w:lang w:eastAsia="zh-CN"/>
            </w:rPr>
          </w:rPrChange>
        </w:rPr>
        <w:t>陈家建</w:t>
      </w:r>
      <w:r w:rsidRPr="00993FFA">
        <w:rPr>
          <w:color w:val="000000" w:themeColor="text1"/>
          <w:lang w:eastAsia="zh-CN"/>
          <w:rPrChange w:id="3313" w:author="Yufei Sun" w:date="2022-01-04T22:28:00Z">
            <w:rPr>
              <w:lang w:eastAsia="zh-CN"/>
            </w:rPr>
          </w:rPrChange>
        </w:rPr>
        <w:t xml:space="preserve">, 2015. </w:t>
      </w:r>
      <w:r w:rsidRPr="00993FFA">
        <w:rPr>
          <w:color w:val="000000" w:themeColor="text1"/>
          <w:lang w:eastAsia="zh-CN"/>
          <w:rPrChange w:id="3314" w:author="Yufei Sun" w:date="2022-01-04T22:28:00Z">
            <w:rPr>
              <w:lang w:eastAsia="zh-CN"/>
            </w:rPr>
          </w:rPrChange>
        </w:rPr>
        <w:t>督查机制</w:t>
      </w:r>
      <w:r w:rsidRPr="00993FFA">
        <w:rPr>
          <w:color w:val="000000" w:themeColor="text1"/>
          <w:lang w:eastAsia="zh-CN"/>
          <w:rPrChange w:id="3315" w:author="Yufei Sun" w:date="2022-01-04T22:28:00Z">
            <w:rPr>
              <w:lang w:eastAsia="zh-CN"/>
            </w:rPr>
          </w:rPrChange>
        </w:rPr>
        <w:t xml:space="preserve">: </w:t>
      </w:r>
      <w:r w:rsidRPr="00993FFA">
        <w:rPr>
          <w:color w:val="000000" w:themeColor="text1"/>
          <w:lang w:eastAsia="zh-CN"/>
          <w:rPrChange w:id="3316" w:author="Yufei Sun" w:date="2022-01-04T22:28:00Z">
            <w:rPr>
              <w:lang w:eastAsia="zh-CN"/>
            </w:rPr>
          </w:rPrChange>
        </w:rPr>
        <w:t>科层运动化的实践渠道</w:t>
      </w:r>
      <w:r w:rsidRPr="00993FFA">
        <w:rPr>
          <w:color w:val="000000" w:themeColor="text1"/>
          <w:lang w:eastAsia="zh-CN"/>
          <w:rPrChange w:id="3317" w:author="Yufei Sun" w:date="2022-01-04T22:28:00Z">
            <w:rPr>
              <w:lang w:eastAsia="zh-CN"/>
            </w:rPr>
          </w:rPrChange>
        </w:rPr>
        <w:t xml:space="preserve">[J]. </w:t>
      </w:r>
      <w:r w:rsidRPr="00993FFA">
        <w:rPr>
          <w:color w:val="000000" w:themeColor="text1"/>
          <w:lang w:eastAsia="zh-CN"/>
          <w:rPrChange w:id="3318" w:author="Yufei Sun" w:date="2022-01-04T22:28:00Z">
            <w:rPr>
              <w:lang w:eastAsia="zh-CN"/>
            </w:rPr>
          </w:rPrChange>
        </w:rPr>
        <w:t>公共行政评论</w:t>
      </w:r>
      <w:r w:rsidRPr="00993FFA">
        <w:rPr>
          <w:color w:val="000000" w:themeColor="text1"/>
          <w:lang w:eastAsia="zh-CN"/>
          <w:rPrChange w:id="3319" w:author="Yufei Sun" w:date="2022-01-04T22:28:00Z">
            <w:rPr>
              <w:lang w:eastAsia="zh-CN"/>
            </w:rPr>
          </w:rPrChange>
        </w:rPr>
        <w:t>, 2(5): 21.</w:t>
      </w:r>
    </w:p>
    <w:p w14:paraId="1BE8FC37" w14:textId="26367291" w:rsidR="00977E4B" w:rsidRPr="00993FFA" w:rsidRDefault="006C0E77">
      <w:pPr>
        <w:pStyle w:val="a8"/>
        <w:rPr>
          <w:ins w:id="3320" w:author="Yufei Sun" w:date="2021-11-22T17:49:00Z"/>
          <w:color w:val="000000" w:themeColor="text1"/>
          <w:lang w:eastAsia="zh-CN"/>
          <w:rPrChange w:id="3321" w:author="Yufei Sun" w:date="2022-01-04T22:28:00Z">
            <w:rPr>
              <w:ins w:id="3322" w:author="Yufei Sun" w:date="2021-11-22T17:49:00Z"/>
              <w:lang w:eastAsia="zh-CN"/>
            </w:rPr>
          </w:rPrChange>
        </w:rPr>
      </w:pPr>
      <w:bookmarkStart w:id="3323" w:name="ref-HuangXiaoChun2017"/>
      <w:bookmarkEnd w:id="3311"/>
      <w:r w:rsidRPr="00993FFA">
        <w:rPr>
          <w:color w:val="000000" w:themeColor="text1"/>
          <w:lang w:eastAsia="zh-CN"/>
          <w:rPrChange w:id="3324" w:author="Yufei Sun" w:date="2022-01-04T22:28:00Z">
            <w:rPr>
              <w:lang w:eastAsia="zh-CN"/>
            </w:rPr>
          </w:rPrChange>
        </w:rPr>
        <w:t>黄晓春</w:t>
      </w:r>
      <w:r w:rsidRPr="00993FFA">
        <w:rPr>
          <w:color w:val="000000" w:themeColor="text1"/>
          <w:lang w:eastAsia="zh-CN"/>
          <w:rPrChange w:id="3325" w:author="Yufei Sun" w:date="2022-01-04T22:28:00Z">
            <w:rPr>
              <w:lang w:eastAsia="zh-CN"/>
            </w:rPr>
          </w:rPrChange>
        </w:rPr>
        <w:t xml:space="preserve">, 2017. </w:t>
      </w:r>
      <w:r w:rsidRPr="00993FFA">
        <w:rPr>
          <w:color w:val="000000" w:themeColor="text1"/>
          <w:lang w:eastAsia="zh-CN"/>
          <w:rPrChange w:id="3326" w:author="Yufei Sun" w:date="2022-01-04T22:28:00Z">
            <w:rPr>
              <w:lang w:eastAsia="zh-CN"/>
            </w:rPr>
          </w:rPrChange>
        </w:rPr>
        <w:t>当前城市基层政府改革的深层挑战基于机制分析的视角</w:t>
      </w:r>
      <w:r w:rsidRPr="00993FFA">
        <w:rPr>
          <w:color w:val="000000" w:themeColor="text1"/>
          <w:lang w:eastAsia="zh-CN"/>
          <w:rPrChange w:id="3327" w:author="Yufei Sun" w:date="2022-01-04T22:28:00Z">
            <w:rPr>
              <w:lang w:eastAsia="zh-CN"/>
            </w:rPr>
          </w:rPrChange>
        </w:rPr>
        <w:t xml:space="preserve">[J]. </w:t>
      </w:r>
      <w:r w:rsidRPr="00993FFA">
        <w:rPr>
          <w:color w:val="000000" w:themeColor="text1"/>
          <w:lang w:eastAsia="zh-CN"/>
          <w:rPrChange w:id="3328" w:author="Yufei Sun" w:date="2022-01-04T22:28:00Z">
            <w:rPr>
              <w:lang w:eastAsia="zh-CN"/>
            </w:rPr>
          </w:rPrChange>
        </w:rPr>
        <w:t>江苏行政学院学报</w:t>
      </w:r>
      <w:r w:rsidRPr="00993FFA">
        <w:rPr>
          <w:color w:val="000000" w:themeColor="text1"/>
          <w:lang w:eastAsia="zh-CN"/>
          <w:rPrChange w:id="3329" w:author="Yufei Sun" w:date="2022-01-04T22:28:00Z">
            <w:rPr>
              <w:lang w:eastAsia="zh-CN"/>
            </w:rPr>
          </w:rPrChange>
        </w:rPr>
        <w:t>, 3.</w:t>
      </w:r>
      <w:bookmarkEnd w:id="2947"/>
      <w:bookmarkEnd w:id="2952"/>
      <w:bookmarkEnd w:id="3323"/>
    </w:p>
    <w:p w14:paraId="1B80C0EA" w14:textId="77777777" w:rsidR="00E97160" w:rsidRPr="00E97160" w:rsidRDefault="003E7FE0">
      <w:pPr>
        <w:autoSpaceDE w:val="0"/>
        <w:autoSpaceDN w:val="0"/>
        <w:adjustRightInd w:val="0"/>
        <w:rPr>
          <w:rFonts w:ascii="Times New Roman" w:hAnsi="Cambria" w:cs="Times New Roman"/>
          <w:color w:val="000000"/>
          <w:lang w:eastAsia="zh-CN"/>
        </w:rPr>
      </w:pPr>
      <w:r w:rsidRPr="00993FFA">
        <w:rPr>
          <w:color w:val="000000" w:themeColor="text1"/>
          <w:lang w:eastAsia="zh-CN"/>
          <w:rPrChange w:id="3330" w:author="Yufei Sun" w:date="2022-01-04T22:28:00Z">
            <w:rPr>
              <w:lang w:eastAsia="zh-CN"/>
            </w:rPr>
          </w:rPrChange>
        </w:rPr>
        <w:fldChar w:fldCharType="begin"/>
      </w:r>
      <w:r w:rsidR="00E97160">
        <w:rPr>
          <w:color w:val="000000" w:themeColor="text1"/>
          <w:lang w:eastAsia="zh-CN"/>
        </w:rPr>
        <w:instrText xml:space="preserve"> ADDIN ZOTERO_BIBL {"uncited":[],"omitted":[],"custom":[]} CSL_BIBLIOGRAPHY </w:instrText>
      </w:r>
      <w:r w:rsidRPr="00993FFA">
        <w:rPr>
          <w:color w:val="000000" w:themeColor="text1"/>
          <w:lang w:eastAsia="zh-CN"/>
          <w:rPrChange w:id="3331" w:author="Yufei Sun" w:date="2022-01-04T22:28:00Z">
            <w:rPr>
              <w:lang w:eastAsia="zh-CN"/>
            </w:rPr>
          </w:rPrChange>
        </w:rPr>
        <w:fldChar w:fldCharType="separate"/>
      </w:r>
      <w:r w:rsidR="00E97160" w:rsidRPr="00E97160">
        <w:rPr>
          <w:rFonts w:ascii="Times New Roman" w:hAnsi="Cambria" w:cs="Times New Roman"/>
          <w:color w:val="000000"/>
          <w:lang w:eastAsia="zh-CN"/>
        </w:rPr>
        <w:t>高恩新</w:t>
      </w:r>
      <w:r w:rsidR="00E97160" w:rsidRPr="00E97160">
        <w:rPr>
          <w:rFonts w:ascii="Times New Roman" w:hAnsi="Cambria" w:cs="Times New Roman"/>
          <w:color w:val="000000"/>
          <w:lang w:eastAsia="zh-CN"/>
        </w:rPr>
        <w:t xml:space="preserve">, 2021. </w:t>
      </w:r>
      <w:r w:rsidR="00E97160" w:rsidRPr="00E97160">
        <w:rPr>
          <w:rFonts w:ascii="Times New Roman" w:hAnsi="Cambria" w:cs="Times New Roman"/>
          <w:color w:val="000000"/>
          <w:lang w:eastAsia="zh-CN"/>
        </w:rPr>
        <w:t>均衡治理</w:t>
      </w:r>
      <w:r w:rsidR="00E97160" w:rsidRPr="00E97160">
        <w:rPr>
          <w:rFonts w:ascii="Times New Roman" w:hAnsi="Cambria" w:cs="Times New Roman"/>
          <w:color w:val="000000"/>
          <w:lang w:eastAsia="zh-CN"/>
        </w:rPr>
        <w:t>:</w:t>
      </w:r>
      <w:r w:rsidR="00E97160" w:rsidRPr="00E97160">
        <w:rPr>
          <w:rFonts w:ascii="Times New Roman" w:hAnsi="Cambria" w:cs="Times New Roman"/>
          <w:color w:val="000000"/>
          <w:lang w:eastAsia="zh-CN"/>
        </w:rPr>
        <w:t>常态化疫情防控何以成功</w:t>
      </w:r>
      <w:r w:rsidR="00E97160" w:rsidRPr="00E97160">
        <w:rPr>
          <w:rFonts w:ascii="Times New Roman" w:hAnsi="Cambria" w:cs="Times New Roman"/>
          <w:color w:val="000000"/>
          <w:lang w:eastAsia="zh-CN"/>
        </w:rPr>
        <w:t>?</w:t>
      </w:r>
      <w:r w:rsidR="00E97160" w:rsidRPr="00E97160">
        <w:rPr>
          <w:rFonts w:ascii="Times New Roman" w:hAnsi="Cambria" w:cs="Times New Roman"/>
          <w:color w:val="000000"/>
          <w:lang w:eastAsia="zh-CN"/>
        </w:rPr>
        <w:t>——</w:t>
      </w:r>
      <w:r w:rsidR="00E97160" w:rsidRPr="00E97160">
        <w:rPr>
          <w:rFonts w:ascii="Times New Roman" w:hAnsi="Cambria" w:cs="Times New Roman"/>
          <w:color w:val="000000"/>
          <w:lang w:eastAsia="zh-CN"/>
        </w:rPr>
        <w:t>一个中国超大城市的疫情治理样本</w:t>
      </w:r>
      <w:r w:rsidR="00E97160" w:rsidRPr="00E97160">
        <w:rPr>
          <w:rFonts w:ascii="Times New Roman" w:hAnsi="Cambria" w:cs="Times New Roman"/>
          <w:color w:val="000000"/>
          <w:lang w:eastAsia="zh-CN"/>
        </w:rPr>
        <w:t xml:space="preserve">[J]. </w:t>
      </w:r>
      <w:r w:rsidR="00E97160" w:rsidRPr="00E97160">
        <w:rPr>
          <w:rFonts w:ascii="Times New Roman" w:hAnsi="Cambria" w:cs="Times New Roman"/>
          <w:color w:val="000000"/>
          <w:lang w:eastAsia="zh-CN"/>
        </w:rPr>
        <w:t>公共管理学报</w:t>
      </w:r>
      <w:r w:rsidR="00E97160" w:rsidRPr="00E97160">
        <w:rPr>
          <w:rFonts w:ascii="Times New Roman" w:hAnsi="Cambria" w:cs="Times New Roman"/>
          <w:color w:val="000000"/>
          <w:lang w:eastAsia="zh-CN"/>
        </w:rPr>
        <w:t>, : 1</w:t>
      </w:r>
      <w:r w:rsidR="00E97160" w:rsidRPr="00E97160">
        <w:rPr>
          <w:rFonts w:ascii="Times New Roman" w:hAnsi="Cambria" w:cs="Times New Roman"/>
          <w:color w:val="000000"/>
          <w:lang w:eastAsia="zh-CN"/>
        </w:rPr>
        <w:t>–</w:t>
      </w:r>
      <w:r w:rsidR="00E97160" w:rsidRPr="00E97160">
        <w:rPr>
          <w:rFonts w:ascii="Times New Roman" w:hAnsi="Cambria" w:cs="Times New Roman"/>
          <w:color w:val="000000"/>
          <w:lang w:eastAsia="zh-CN"/>
        </w:rPr>
        <w:t>12.</w:t>
      </w:r>
    </w:p>
    <w:p w14:paraId="35758C94" w14:textId="77777777" w:rsidR="00E97160" w:rsidRPr="00E97160" w:rsidRDefault="00E97160">
      <w:pPr>
        <w:autoSpaceDE w:val="0"/>
        <w:autoSpaceDN w:val="0"/>
        <w:adjustRightInd w:val="0"/>
        <w:rPr>
          <w:rFonts w:ascii="Times New Roman" w:hAnsi="Cambria" w:cs="Times New Roman"/>
          <w:color w:val="000000"/>
        </w:rPr>
      </w:pPr>
      <w:r w:rsidRPr="00E97160">
        <w:rPr>
          <w:rFonts w:ascii="Times New Roman" w:hAnsi="Cambria" w:cs="Times New Roman"/>
          <w:color w:val="000000"/>
          <w:lang w:eastAsia="zh-CN"/>
        </w:rPr>
        <w:t>国务院办公厅</w:t>
      </w:r>
      <w:r w:rsidRPr="00E97160">
        <w:rPr>
          <w:rFonts w:ascii="Times New Roman" w:hAnsi="Cambria" w:cs="Times New Roman"/>
          <w:color w:val="000000"/>
          <w:lang w:eastAsia="zh-CN"/>
        </w:rPr>
        <w:t xml:space="preserve">, 2021. </w:t>
      </w:r>
      <w:r w:rsidRPr="00E97160">
        <w:rPr>
          <w:rFonts w:ascii="Times New Roman" w:hAnsi="Cambria" w:cs="Times New Roman"/>
          <w:color w:val="000000"/>
          <w:lang w:eastAsia="zh-CN"/>
        </w:rPr>
        <w:t>国务院办公厅关于贯彻实施《政府督查工作条例》进一步加强和规范政府督查工作的通知（国办发〔</w:t>
      </w:r>
      <w:r w:rsidRPr="00E97160">
        <w:rPr>
          <w:rFonts w:ascii="Times New Roman" w:hAnsi="Cambria" w:cs="Times New Roman"/>
          <w:color w:val="000000"/>
          <w:lang w:eastAsia="zh-CN"/>
        </w:rPr>
        <w:t>2021</w:t>
      </w:r>
      <w:r w:rsidRPr="00E97160">
        <w:rPr>
          <w:rFonts w:ascii="Times New Roman" w:hAnsi="Cambria" w:cs="Times New Roman"/>
          <w:color w:val="000000"/>
          <w:lang w:eastAsia="zh-CN"/>
        </w:rPr>
        <w:t>〕</w:t>
      </w:r>
      <w:r w:rsidRPr="00E97160">
        <w:rPr>
          <w:rFonts w:ascii="Times New Roman" w:hAnsi="Cambria" w:cs="Times New Roman"/>
          <w:color w:val="000000"/>
          <w:lang w:eastAsia="zh-CN"/>
        </w:rPr>
        <w:t>5</w:t>
      </w:r>
      <w:r w:rsidRPr="00E97160">
        <w:rPr>
          <w:rFonts w:ascii="Times New Roman" w:hAnsi="Cambria" w:cs="Times New Roman"/>
          <w:color w:val="000000"/>
          <w:lang w:eastAsia="zh-CN"/>
        </w:rPr>
        <w:t>号）</w:t>
      </w:r>
      <w:r w:rsidRPr="00E97160">
        <w:rPr>
          <w:rFonts w:ascii="Times New Roman" w:hAnsi="Cambria" w:cs="Times New Roman"/>
          <w:color w:val="000000"/>
          <w:lang w:eastAsia="zh-CN"/>
        </w:rPr>
        <w:t>_</w:t>
      </w:r>
      <w:r w:rsidRPr="00E97160">
        <w:rPr>
          <w:rFonts w:ascii="Times New Roman" w:hAnsi="Cambria" w:cs="Times New Roman"/>
          <w:color w:val="000000"/>
          <w:lang w:eastAsia="zh-CN"/>
        </w:rPr>
        <w:t>政府信息公开专栏</w:t>
      </w:r>
      <w:r w:rsidRPr="00E97160">
        <w:rPr>
          <w:rFonts w:ascii="Times New Roman" w:hAnsi="Cambria" w:cs="Times New Roman"/>
          <w:color w:val="000000"/>
          <w:lang w:eastAsia="zh-CN"/>
        </w:rPr>
        <w:t>[S/OL]//</w:t>
      </w:r>
      <w:r w:rsidRPr="00E97160">
        <w:rPr>
          <w:rFonts w:ascii="Times New Roman" w:hAnsi="Cambria" w:cs="Times New Roman"/>
          <w:color w:val="000000"/>
          <w:lang w:eastAsia="zh-CN"/>
        </w:rPr>
        <w:t>国办发〔</w:t>
      </w:r>
      <w:r w:rsidRPr="00E97160">
        <w:rPr>
          <w:rFonts w:ascii="Times New Roman" w:hAnsi="Cambria" w:cs="Times New Roman"/>
          <w:color w:val="000000"/>
          <w:lang w:eastAsia="zh-CN"/>
        </w:rPr>
        <w:t>2021</w:t>
      </w:r>
      <w:r w:rsidRPr="00E97160">
        <w:rPr>
          <w:rFonts w:ascii="Times New Roman" w:hAnsi="Cambria" w:cs="Times New Roman"/>
          <w:color w:val="000000"/>
          <w:lang w:eastAsia="zh-CN"/>
        </w:rPr>
        <w:t>〕</w:t>
      </w:r>
      <w:r w:rsidRPr="00E97160">
        <w:rPr>
          <w:rFonts w:ascii="Times New Roman" w:hAnsi="Cambria" w:cs="Times New Roman"/>
          <w:color w:val="000000"/>
          <w:lang w:eastAsia="zh-CN"/>
        </w:rPr>
        <w:t>5</w:t>
      </w:r>
      <w:r w:rsidRPr="00E97160">
        <w:rPr>
          <w:rFonts w:ascii="Times New Roman" w:hAnsi="Cambria" w:cs="Times New Roman"/>
          <w:color w:val="000000"/>
          <w:lang w:eastAsia="zh-CN"/>
        </w:rPr>
        <w:t>号</w:t>
      </w:r>
      <w:r w:rsidRPr="00E97160">
        <w:rPr>
          <w:rFonts w:ascii="Times New Roman" w:hAnsi="Cambria" w:cs="Times New Roman"/>
          <w:color w:val="000000"/>
          <w:lang w:eastAsia="zh-CN"/>
        </w:rPr>
        <w:t xml:space="preserve">. </w:t>
      </w:r>
      <w:r w:rsidRPr="00E97160">
        <w:rPr>
          <w:rFonts w:ascii="Times New Roman" w:hAnsi="Cambria" w:cs="Times New Roman"/>
          <w:color w:val="000000"/>
        </w:rPr>
        <w:t>[2021</w:t>
      </w:r>
      <w:r w:rsidRPr="00E97160">
        <w:rPr>
          <w:rFonts w:ascii="Times New Roman" w:hAnsi="Cambria" w:cs="Times New Roman"/>
          <w:color w:val="000000"/>
        </w:rPr>
        <w:t>–</w:t>
      </w:r>
      <w:r w:rsidRPr="00E97160">
        <w:rPr>
          <w:rFonts w:ascii="Times New Roman" w:hAnsi="Cambria" w:cs="Times New Roman"/>
          <w:color w:val="000000"/>
        </w:rPr>
        <w:t>11</w:t>
      </w:r>
      <w:r w:rsidRPr="00E97160">
        <w:rPr>
          <w:rFonts w:ascii="Times New Roman" w:hAnsi="Cambria" w:cs="Times New Roman"/>
          <w:color w:val="000000"/>
        </w:rPr>
        <w:t>–</w:t>
      </w:r>
      <w:r w:rsidRPr="00E97160">
        <w:rPr>
          <w:rFonts w:ascii="Times New Roman" w:hAnsi="Cambria" w:cs="Times New Roman"/>
          <w:color w:val="000000"/>
        </w:rPr>
        <w:t>22]. http://www.gov.cn/zhengce/content/2021-02/10/content_5586683.htm.</w:t>
      </w:r>
    </w:p>
    <w:p w14:paraId="799ECCC0" w14:textId="77777777" w:rsidR="00E97160" w:rsidRPr="00E97160" w:rsidRDefault="00E97160">
      <w:pPr>
        <w:autoSpaceDE w:val="0"/>
        <w:autoSpaceDN w:val="0"/>
        <w:adjustRightInd w:val="0"/>
        <w:rPr>
          <w:rFonts w:ascii="Times New Roman" w:hAnsi="Cambria" w:cs="Times New Roman"/>
          <w:color w:val="000000"/>
          <w:lang w:eastAsia="zh-CN"/>
        </w:rPr>
      </w:pPr>
      <w:r w:rsidRPr="00E97160">
        <w:rPr>
          <w:rFonts w:ascii="Times New Roman" w:hAnsi="Cambria" w:cs="Times New Roman"/>
          <w:color w:val="000000"/>
          <w:lang w:eastAsia="zh-CN"/>
        </w:rPr>
        <w:t>李振</w:t>
      </w:r>
      <w:r w:rsidRPr="00E97160">
        <w:rPr>
          <w:rFonts w:ascii="Times New Roman" w:hAnsi="Cambria" w:cs="Times New Roman"/>
          <w:color w:val="000000"/>
          <w:lang w:eastAsia="zh-CN"/>
        </w:rPr>
        <w:t xml:space="preserve">, </w:t>
      </w:r>
      <w:r w:rsidRPr="00E97160">
        <w:rPr>
          <w:rFonts w:ascii="Times New Roman" w:hAnsi="Cambria" w:cs="Times New Roman"/>
          <w:color w:val="000000"/>
          <w:lang w:eastAsia="zh-CN"/>
        </w:rPr>
        <w:t>王浩瑜</w:t>
      </w:r>
      <w:r w:rsidRPr="00E97160">
        <w:rPr>
          <w:rFonts w:ascii="Times New Roman" w:hAnsi="Cambria" w:cs="Times New Roman"/>
          <w:color w:val="000000"/>
          <w:lang w:eastAsia="zh-CN"/>
        </w:rPr>
        <w:t xml:space="preserve">, </w:t>
      </w:r>
      <w:r w:rsidRPr="00E97160">
        <w:rPr>
          <w:rFonts w:ascii="Times New Roman" w:hAnsi="Cambria" w:cs="Times New Roman"/>
          <w:color w:val="000000"/>
          <w:lang w:eastAsia="zh-CN"/>
        </w:rPr>
        <w:t>孙宇飞</w:t>
      </w:r>
      <w:r w:rsidRPr="00E97160">
        <w:rPr>
          <w:rFonts w:ascii="Times New Roman" w:hAnsi="Cambria" w:cs="Times New Roman"/>
          <w:color w:val="000000"/>
          <w:lang w:eastAsia="zh-CN"/>
        </w:rPr>
        <w:t xml:space="preserve">, </w:t>
      </w:r>
      <w:r w:rsidRPr="00E97160">
        <w:rPr>
          <w:rFonts w:ascii="Times New Roman" w:hAnsi="Cambria" w:cs="Times New Roman"/>
          <w:color w:val="000000"/>
          <w:lang w:eastAsia="zh-CN"/>
        </w:rPr>
        <w:t>等</w:t>
      </w:r>
      <w:r w:rsidRPr="00E97160">
        <w:rPr>
          <w:rFonts w:ascii="Times New Roman" w:hAnsi="Cambria" w:cs="Times New Roman"/>
          <w:color w:val="000000"/>
          <w:lang w:eastAsia="zh-CN"/>
        </w:rPr>
        <w:t xml:space="preserve">, 2020. </w:t>
      </w:r>
      <w:r w:rsidRPr="00E97160">
        <w:rPr>
          <w:rFonts w:ascii="Times New Roman" w:hAnsi="Cambria" w:cs="Times New Roman"/>
          <w:color w:val="000000"/>
          <w:lang w:eastAsia="zh-CN"/>
        </w:rPr>
        <w:t>“</w:t>
      </w:r>
      <w:r w:rsidRPr="00E97160">
        <w:rPr>
          <w:rFonts w:ascii="Times New Roman" w:hAnsi="Cambria" w:cs="Times New Roman"/>
          <w:color w:val="000000"/>
          <w:lang w:eastAsia="zh-CN"/>
        </w:rPr>
        <w:t>条块并举</w:t>
      </w:r>
      <w:r w:rsidRPr="00E97160">
        <w:rPr>
          <w:rFonts w:ascii="Times New Roman" w:hAnsi="Cambria" w:cs="Times New Roman"/>
          <w:color w:val="000000"/>
          <w:lang w:eastAsia="zh-CN"/>
        </w:rPr>
        <w:t>”</w:t>
      </w:r>
      <w:r w:rsidRPr="00E97160">
        <w:rPr>
          <w:rFonts w:ascii="Times New Roman" w:hAnsi="Cambria" w:cs="Times New Roman"/>
          <w:color w:val="000000"/>
          <w:lang w:eastAsia="zh-CN"/>
        </w:rPr>
        <w:t>发包制下的基层治理</w:t>
      </w:r>
      <w:r w:rsidRPr="00E97160">
        <w:rPr>
          <w:rFonts w:ascii="Times New Roman" w:hAnsi="Cambria" w:cs="Times New Roman"/>
          <w:color w:val="000000"/>
          <w:lang w:eastAsia="zh-CN"/>
        </w:rPr>
        <w:t>——</w:t>
      </w:r>
      <w:r w:rsidRPr="00E97160">
        <w:rPr>
          <w:rFonts w:ascii="Times New Roman" w:hAnsi="Cambria" w:cs="Times New Roman"/>
          <w:color w:val="000000"/>
          <w:lang w:eastAsia="zh-CN"/>
        </w:rPr>
        <w:t>以</w:t>
      </w:r>
      <w:r w:rsidRPr="00E97160">
        <w:rPr>
          <w:rFonts w:ascii="Times New Roman" w:hAnsi="Cambria" w:cs="Times New Roman"/>
          <w:color w:val="000000"/>
          <w:lang w:eastAsia="zh-CN"/>
        </w:rPr>
        <w:t>T</w:t>
      </w:r>
      <w:r w:rsidRPr="00E97160">
        <w:rPr>
          <w:rFonts w:ascii="Times New Roman" w:hAnsi="Cambria" w:cs="Times New Roman"/>
          <w:color w:val="000000"/>
          <w:lang w:eastAsia="zh-CN"/>
        </w:rPr>
        <w:t>区乡镇政府的精准扶贫工作为例</w:t>
      </w:r>
      <w:r w:rsidRPr="00E97160">
        <w:rPr>
          <w:rFonts w:ascii="Times New Roman" w:hAnsi="Cambria" w:cs="Times New Roman"/>
          <w:color w:val="000000"/>
          <w:lang w:eastAsia="zh-CN"/>
        </w:rPr>
        <w:t xml:space="preserve">[J]. </w:t>
      </w:r>
      <w:r w:rsidRPr="00E97160">
        <w:rPr>
          <w:rFonts w:ascii="Times New Roman" w:hAnsi="Cambria" w:cs="Times New Roman"/>
          <w:color w:val="000000"/>
          <w:lang w:eastAsia="zh-CN"/>
        </w:rPr>
        <w:t>公共行政评论</w:t>
      </w:r>
      <w:r w:rsidRPr="00E97160">
        <w:rPr>
          <w:rFonts w:ascii="Times New Roman" w:hAnsi="Cambria" w:cs="Times New Roman"/>
          <w:color w:val="000000"/>
          <w:lang w:eastAsia="zh-CN"/>
        </w:rPr>
        <w:t>, 13(03): 102-117+196-197.</w:t>
      </w:r>
    </w:p>
    <w:p w14:paraId="5C21CA6C" w14:textId="77777777" w:rsidR="00E97160" w:rsidRPr="00E97160" w:rsidRDefault="00E97160">
      <w:pPr>
        <w:autoSpaceDE w:val="0"/>
        <w:autoSpaceDN w:val="0"/>
        <w:adjustRightInd w:val="0"/>
        <w:rPr>
          <w:rFonts w:ascii="Times New Roman" w:hAnsi="Cambria" w:cs="Times New Roman"/>
          <w:color w:val="000000"/>
          <w:lang w:eastAsia="zh-CN"/>
        </w:rPr>
      </w:pPr>
      <w:r w:rsidRPr="00E97160">
        <w:rPr>
          <w:rFonts w:ascii="Times New Roman" w:hAnsi="Cambria" w:cs="Times New Roman"/>
          <w:color w:val="000000"/>
          <w:lang w:eastAsia="zh-CN"/>
        </w:rPr>
        <w:t>林雪霏</w:t>
      </w:r>
      <w:r w:rsidRPr="00E97160">
        <w:rPr>
          <w:rFonts w:ascii="Times New Roman" w:hAnsi="Cambria" w:cs="Times New Roman"/>
          <w:color w:val="000000"/>
          <w:lang w:eastAsia="zh-CN"/>
        </w:rPr>
        <w:t xml:space="preserve">, 2015. </w:t>
      </w:r>
      <w:r w:rsidRPr="00E97160">
        <w:rPr>
          <w:rFonts w:ascii="Times New Roman" w:hAnsi="Cambria" w:cs="Times New Roman"/>
          <w:color w:val="000000"/>
          <w:lang w:eastAsia="zh-CN"/>
        </w:rPr>
        <w:t>政府间组织学习与政策再生产</w:t>
      </w:r>
      <w:r w:rsidRPr="00E97160">
        <w:rPr>
          <w:rFonts w:ascii="Times New Roman" w:hAnsi="Cambria" w:cs="Times New Roman"/>
          <w:color w:val="000000"/>
          <w:lang w:eastAsia="zh-CN"/>
        </w:rPr>
        <w:t>:</w:t>
      </w:r>
      <w:r w:rsidRPr="00E97160">
        <w:rPr>
          <w:rFonts w:ascii="Times New Roman" w:hAnsi="Cambria" w:cs="Times New Roman"/>
          <w:color w:val="000000"/>
          <w:lang w:eastAsia="zh-CN"/>
        </w:rPr>
        <w:t>政策扩散的微观机制</w:t>
      </w:r>
      <w:r w:rsidRPr="00E97160">
        <w:rPr>
          <w:rFonts w:ascii="Times New Roman" w:hAnsi="Cambria" w:cs="Times New Roman"/>
          <w:color w:val="000000"/>
          <w:lang w:eastAsia="zh-CN"/>
        </w:rPr>
        <w:t>——</w:t>
      </w:r>
      <w:r w:rsidRPr="00E97160">
        <w:rPr>
          <w:rFonts w:ascii="Times New Roman" w:hAnsi="Cambria" w:cs="Times New Roman"/>
          <w:color w:val="000000"/>
          <w:lang w:eastAsia="zh-CN"/>
        </w:rPr>
        <w:t>以</w:t>
      </w:r>
      <w:r w:rsidRPr="00E97160">
        <w:rPr>
          <w:rFonts w:ascii="Times New Roman" w:hAnsi="Cambria" w:cs="Times New Roman"/>
          <w:color w:val="000000"/>
          <w:lang w:eastAsia="zh-CN"/>
        </w:rPr>
        <w:t>“</w:t>
      </w:r>
      <w:r w:rsidRPr="00E97160">
        <w:rPr>
          <w:rFonts w:ascii="Times New Roman" w:hAnsi="Cambria" w:cs="Times New Roman"/>
          <w:color w:val="000000"/>
          <w:lang w:eastAsia="zh-CN"/>
        </w:rPr>
        <w:t>城市网格化管理</w:t>
      </w:r>
      <w:r w:rsidRPr="00E97160">
        <w:rPr>
          <w:rFonts w:ascii="Times New Roman" w:hAnsi="Cambria" w:cs="Times New Roman"/>
          <w:color w:val="000000"/>
          <w:lang w:eastAsia="zh-CN"/>
        </w:rPr>
        <w:t>”</w:t>
      </w:r>
      <w:r w:rsidRPr="00E97160">
        <w:rPr>
          <w:rFonts w:ascii="Times New Roman" w:hAnsi="Cambria" w:cs="Times New Roman"/>
          <w:color w:val="000000"/>
          <w:lang w:eastAsia="zh-CN"/>
        </w:rPr>
        <w:t>政策为例</w:t>
      </w:r>
      <w:r w:rsidRPr="00E97160">
        <w:rPr>
          <w:rFonts w:ascii="Times New Roman" w:hAnsi="Cambria" w:cs="Times New Roman"/>
          <w:color w:val="000000"/>
          <w:lang w:eastAsia="zh-CN"/>
        </w:rPr>
        <w:t xml:space="preserve">[J]. </w:t>
      </w:r>
      <w:r w:rsidRPr="00E97160">
        <w:rPr>
          <w:rFonts w:ascii="Times New Roman" w:hAnsi="Cambria" w:cs="Times New Roman"/>
          <w:color w:val="000000"/>
          <w:lang w:eastAsia="zh-CN"/>
        </w:rPr>
        <w:t>公共管理学报</w:t>
      </w:r>
      <w:r w:rsidRPr="00E97160">
        <w:rPr>
          <w:rFonts w:ascii="Times New Roman" w:hAnsi="Cambria" w:cs="Times New Roman"/>
          <w:color w:val="000000"/>
          <w:lang w:eastAsia="zh-CN"/>
        </w:rPr>
        <w:t>, 12(01): 11-23+153-154.</w:t>
      </w:r>
    </w:p>
    <w:p w14:paraId="175F8800" w14:textId="77777777" w:rsidR="00E97160" w:rsidRPr="00E97160" w:rsidRDefault="00E97160">
      <w:pPr>
        <w:autoSpaceDE w:val="0"/>
        <w:autoSpaceDN w:val="0"/>
        <w:adjustRightInd w:val="0"/>
        <w:rPr>
          <w:rFonts w:ascii="Times New Roman" w:hAnsi="Cambria" w:cs="Times New Roman"/>
          <w:color w:val="000000"/>
          <w:lang w:eastAsia="zh-CN"/>
        </w:rPr>
      </w:pPr>
      <w:r w:rsidRPr="00E97160">
        <w:rPr>
          <w:rFonts w:ascii="Times New Roman" w:hAnsi="Cambria" w:cs="Times New Roman"/>
          <w:color w:val="000000"/>
          <w:lang w:eastAsia="zh-CN"/>
        </w:rPr>
        <w:t>中国政府网</w:t>
      </w:r>
      <w:r w:rsidRPr="00E97160">
        <w:rPr>
          <w:rFonts w:ascii="Times New Roman" w:hAnsi="Cambria" w:cs="Times New Roman"/>
          <w:color w:val="000000"/>
          <w:lang w:eastAsia="zh-CN"/>
        </w:rPr>
        <w:t xml:space="preserve">, 2021. </w:t>
      </w:r>
      <w:r w:rsidRPr="00E97160">
        <w:rPr>
          <w:rFonts w:ascii="Times New Roman" w:hAnsi="Cambria" w:cs="Times New Roman"/>
          <w:color w:val="000000"/>
          <w:lang w:eastAsia="zh-CN"/>
        </w:rPr>
        <w:t>返乡防疫政策</w:t>
      </w:r>
      <w:r w:rsidRPr="00E97160">
        <w:rPr>
          <w:rFonts w:ascii="Times New Roman" w:hAnsi="Cambria" w:cs="Times New Roman"/>
          <w:color w:val="000000"/>
          <w:lang w:eastAsia="zh-CN"/>
        </w:rPr>
        <w:t>“</w:t>
      </w:r>
      <w:r w:rsidRPr="00E97160">
        <w:rPr>
          <w:rFonts w:ascii="Times New Roman" w:hAnsi="Cambria" w:cs="Times New Roman"/>
          <w:color w:val="000000"/>
          <w:lang w:eastAsia="zh-CN"/>
        </w:rPr>
        <w:t>层层加码</w:t>
      </w:r>
      <w:r w:rsidRPr="00E97160">
        <w:rPr>
          <w:rFonts w:ascii="Times New Roman" w:hAnsi="Cambria" w:cs="Times New Roman"/>
          <w:color w:val="000000"/>
          <w:lang w:eastAsia="zh-CN"/>
        </w:rPr>
        <w:t>”“</w:t>
      </w:r>
      <w:r w:rsidRPr="00E97160">
        <w:rPr>
          <w:rFonts w:ascii="Times New Roman" w:hAnsi="Cambria" w:cs="Times New Roman"/>
          <w:color w:val="000000"/>
          <w:lang w:eastAsia="zh-CN"/>
        </w:rPr>
        <w:t>一刀切</w:t>
      </w:r>
      <w:r w:rsidRPr="00E97160">
        <w:rPr>
          <w:rFonts w:ascii="Times New Roman" w:hAnsi="Cambria" w:cs="Times New Roman"/>
          <w:color w:val="000000"/>
          <w:lang w:eastAsia="zh-CN"/>
        </w:rPr>
        <w:t>”</w:t>
      </w:r>
      <w:r w:rsidRPr="00E97160">
        <w:rPr>
          <w:rFonts w:ascii="Times New Roman" w:hAnsi="Cambria" w:cs="Times New Roman"/>
          <w:color w:val="000000"/>
          <w:lang w:eastAsia="zh-CN"/>
        </w:rPr>
        <w:t>是懒政、寒假后正常开学</w:t>
      </w:r>
      <w:r w:rsidRPr="00E97160">
        <w:rPr>
          <w:rFonts w:ascii="Times New Roman" w:hAnsi="Cambria" w:cs="Times New Roman"/>
          <w:color w:val="000000"/>
          <w:lang w:eastAsia="zh-CN"/>
        </w:rPr>
        <w:t>……</w:t>
      </w:r>
      <w:r w:rsidRPr="00E97160">
        <w:rPr>
          <w:rFonts w:ascii="Times New Roman" w:hAnsi="Cambria" w:cs="Times New Roman"/>
          <w:color w:val="000000"/>
          <w:lang w:eastAsia="zh-CN"/>
        </w:rPr>
        <w:t>最新消息！</w:t>
      </w:r>
      <w:r w:rsidRPr="00E97160">
        <w:rPr>
          <w:rFonts w:ascii="Times New Roman" w:hAnsi="Cambria" w:cs="Times New Roman"/>
          <w:color w:val="000000"/>
          <w:lang w:eastAsia="zh-CN"/>
        </w:rPr>
        <w:t>_</w:t>
      </w:r>
      <w:r w:rsidRPr="00E97160">
        <w:rPr>
          <w:rFonts w:ascii="Times New Roman" w:hAnsi="Cambria" w:cs="Times New Roman"/>
          <w:color w:val="000000"/>
          <w:lang w:eastAsia="zh-CN"/>
        </w:rPr>
        <w:t>服务信息</w:t>
      </w:r>
      <w:r w:rsidRPr="00E97160">
        <w:rPr>
          <w:rFonts w:ascii="Times New Roman" w:hAnsi="Cambria" w:cs="Times New Roman"/>
          <w:color w:val="000000"/>
          <w:lang w:eastAsia="zh-CN"/>
        </w:rPr>
        <w:t>_</w:t>
      </w:r>
      <w:r w:rsidRPr="00E97160">
        <w:rPr>
          <w:rFonts w:ascii="Times New Roman" w:hAnsi="Cambria" w:cs="Times New Roman"/>
          <w:color w:val="000000"/>
          <w:lang w:eastAsia="zh-CN"/>
        </w:rPr>
        <w:t>中国政府网</w:t>
      </w:r>
      <w:r w:rsidRPr="00E97160">
        <w:rPr>
          <w:rFonts w:ascii="Times New Roman" w:hAnsi="Cambria" w:cs="Times New Roman"/>
          <w:color w:val="000000"/>
          <w:lang w:eastAsia="zh-CN"/>
        </w:rPr>
        <w:t>[EB/OL](2021</w:t>
      </w:r>
      <w:r w:rsidRPr="00E97160">
        <w:rPr>
          <w:rFonts w:ascii="Times New Roman" w:hAnsi="Cambria" w:cs="Times New Roman"/>
          <w:color w:val="000000"/>
          <w:lang w:eastAsia="zh-CN"/>
        </w:rPr>
        <w:t>–</w:t>
      </w:r>
      <w:r w:rsidRPr="00E97160">
        <w:rPr>
          <w:rFonts w:ascii="Times New Roman" w:hAnsi="Cambria" w:cs="Times New Roman"/>
          <w:color w:val="000000"/>
          <w:lang w:eastAsia="zh-CN"/>
        </w:rPr>
        <w:t>02</w:t>
      </w:r>
      <w:r w:rsidRPr="00E97160">
        <w:rPr>
          <w:rFonts w:ascii="Times New Roman" w:hAnsi="Cambria" w:cs="Times New Roman"/>
          <w:color w:val="000000"/>
          <w:lang w:eastAsia="zh-CN"/>
        </w:rPr>
        <w:t>–</w:t>
      </w:r>
      <w:r w:rsidRPr="00E97160">
        <w:rPr>
          <w:rFonts w:ascii="Times New Roman" w:hAnsi="Cambria" w:cs="Times New Roman"/>
          <w:color w:val="000000"/>
          <w:lang w:eastAsia="zh-CN"/>
        </w:rPr>
        <w:t>01)[2021</w:t>
      </w:r>
      <w:r w:rsidRPr="00E97160">
        <w:rPr>
          <w:rFonts w:ascii="Times New Roman" w:hAnsi="Cambria" w:cs="Times New Roman"/>
          <w:color w:val="000000"/>
          <w:lang w:eastAsia="zh-CN"/>
        </w:rPr>
        <w:t>–</w:t>
      </w:r>
      <w:r w:rsidRPr="00E97160">
        <w:rPr>
          <w:rFonts w:ascii="Times New Roman" w:hAnsi="Cambria" w:cs="Times New Roman"/>
          <w:color w:val="000000"/>
          <w:lang w:eastAsia="zh-CN"/>
        </w:rPr>
        <w:t>11</w:t>
      </w:r>
      <w:r w:rsidRPr="00E97160">
        <w:rPr>
          <w:rFonts w:ascii="Times New Roman" w:hAnsi="Cambria" w:cs="Times New Roman"/>
          <w:color w:val="000000"/>
          <w:lang w:eastAsia="zh-CN"/>
        </w:rPr>
        <w:t>–</w:t>
      </w:r>
      <w:r w:rsidRPr="00E97160">
        <w:rPr>
          <w:rFonts w:ascii="Times New Roman" w:hAnsi="Cambria" w:cs="Times New Roman"/>
          <w:color w:val="000000"/>
          <w:lang w:eastAsia="zh-CN"/>
        </w:rPr>
        <w:t>22]. http://www.gov.cn/fuwu/2021-02/01/content_5584029.htm.</w:t>
      </w:r>
    </w:p>
    <w:p w14:paraId="46F117A8" w14:textId="77777777" w:rsidR="00E97160" w:rsidRPr="00E97160" w:rsidRDefault="00E97160">
      <w:pPr>
        <w:autoSpaceDE w:val="0"/>
        <w:autoSpaceDN w:val="0"/>
        <w:adjustRightInd w:val="0"/>
        <w:rPr>
          <w:rFonts w:ascii="Times New Roman" w:hAnsi="Cambria" w:cs="Times New Roman"/>
          <w:color w:val="000000"/>
          <w:lang w:eastAsia="zh-CN"/>
        </w:rPr>
      </w:pPr>
      <w:r w:rsidRPr="00E97160">
        <w:rPr>
          <w:rFonts w:ascii="Times New Roman" w:hAnsi="Cambria" w:cs="Times New Roman"/>
          <w:color w:val="000000"/>
          <w:lang w:eastAsia="zh-CN"/>
        </w:rPr>
        <w:t>周黎安</w:t>
      </w:r>
      <w:r w:rsidRPr="00E97160">
        <w:rPr>
          <w:rFonts w:ascii="Times New Roman" w:hAnsi="Cambria" w:cs="Times New Roman"/>
          <w:color w:val="000000"/>
          <w:lang w:eastAsia="zh-CN"/>
        </w:rPr>
        <w:t xml:space="preserve">, </w:t>
      </w:r>
      <w:r w:rsidRPr="00E97160">
        <w:rPr>
          <w:rFonts w:ascii="Times New Roman" w:hAnsi="Cambria" w:cs="Times New Roman"/>
          <w:color w:val="000000"/>
          <w:lang w:eastAsia="zh-CN"/>
        </w:rPr>
        <w:t>刘冲</w:t>
      </w:r>
      <w:r w:rsidRPr="00E97160">
        <w:rPr>
          <w:rFonts w:ascii="Times New Roman" w:hAnsi="Cambria" w:cs="Times New Roman"/>
          <w:color w:val="000000"/>
          <w:lang w:eastAsia="zh-CN"/>
        </w:rPr>
        <w:t xml:space="preserve">, </w:t>
      </w:r>
      <w:r w:rsidRPr="00E97160">
        <w:rPr>
          <w:rFonts w:ascii="Times New Roman" w:hAnsi="Cambria" w:cs="Times New Roman"/>
          <w:color w:val="000000"/>
          <w:lang w:eastAsia="zh-CN"/>
        </w:rPr>
        <w:t>厉行</w:t>
      </w:r>
      <w:r w:rsidRPr="00E97160">
        <w:rPr>
          <w:rFonts w:ascii="Times New Roman" w:hAnsi="Cambria" w:cs="Times New Roman"/>
          <w:color w:val="000000"/>
          <w:lang w:eastAsia="zh-CN"/>
        </w:rPr>
        <w:t xml:space="preserve">, </w:t>
      </w:r>
      <w:r w:rsidRPr="00E97160">
        <w:rPr>
          <w:rFonts w:ascii="Times New Roman" w:hAnsi="Cambria" w:cs="Times New Roman"/>
          <w:color w:val="000000"/>
          <w:lang w:eastAsia="zh-CN"/>
        </w:rPr>
        <w:t>等</w:t>
      </w:r>
      <w:r w:rsidRPr="00E97160">
        <w:rPr>
          <w:rFonts w:ascii="Times New Roman" w:hAnsi="Cambria" w:cs="Times New Roman"/>
          <w:color w:val="000000"/>
          <w:lang w:eastAsia="zh-CN"/>
        </w:rPr>
        <w:t xml:space="preserve">, 2015. </w:t>
      </w:r>
      <w:r w:rsidRPr="00E97160">
        <w:rPr>
          <w:rFonts w:ascii="Times New Roman" w:hAnsi="Cambria" w:cs="Times New Roman"/>
          <w:color w:val="000000"/>
          <w:lang w:eastAsia="zh-CN"/>
        </w:rPr>
        <w:t>“</w:t>
      </w:r>
      <w:r w:rsidRPr="00E97160">
        <w:rPr>
          <w:rFonts w:ascii="Times New Roman" w:hAnsi="Cambria" w:cs="Times New Roman"/>
          <w:color w:val="000000"/>
          <w:lang w:eastAsia="zh-CN"/>
        </w:rPr>
        <w:t>层层加码</w:t>
      </w:r>
      <w:r w:rsidRPr="00E97160">
        <w:rPr>
          <w:rFonts w:ascii="Times New Roman" w:hAnsi="Cambria" w:cs="Times New Roman"/>
          <w:color w:val="000000"/>
          <w:lang w:eastAsia="zh-CN"/>
        </w:rPr>
        <w:t>”</w:t>
      </w:r>
      <w:r w:rsidRPr="00E97160">
        <w:rPr>
          <w:rFonts w:ascii="Times New Roman" w:hAnsi="Cambria" w:cs="Times New Roman"/>
          <w:color w:val="000000"/>
          <w:lang w:eastAsia="zh-CN"/>
        </w:rPr>
        <w:t xml:space="preserve"> </w:t>
      </w:r>
      <w:r w:rsidRPr="00E97160">
        <w:rPr>
          <w:rFonts w:ascii="Times New Roman" w:hAnsi="Cambria" w:cs="Times New Roman"/>
          <w:color w:val="000000"/>
          <w:lang w:eastAsia="zh-CN"/>
        </w:rPr>
        <w:t>与官员激励</w:t>
      </w:r>
      <w:r w:rsidRPr="00E97160">
        <w:rPr>
          <w:rFonts w:ascii="Times New Roman" w:hAnsi="Cambria" w:cs="Times New Roman"/>
          <w:color w:val="000000"/>
          <w:lang w:eastAsia="zh-CN"/>
        </w:rPr>
        <w:t xml:space="preserve">[J]. </w:t>
      </w:r>
      <w:r w:rsidRPr="00E97160">
        <w:rPr>
          <w:rFonts w:ascii="Times New Roman" w:hAnsi="Cambria" w:cs="Times New Roman"/>
          <w:color w:val="000000"/>
          <w:lang w:eastAsia="zh-CN"/>
        </w:rPr>
        <w:t>世界经济文汇</w:t>
      </w:r>
      <w:r w:rsidRPr="00E97160">
        <w:rPr>
          <w:rFonts w:ascii="Times New Roman" w:hAnsi="Cambria" w:cs="Times New Roman"/>
          <w:color w:val="000000"/>
          <w:lang w:eastAsia="zh-CN"/>
        </w:rPr>
        <w:t>, 1(01): 1</w:t>
      </w:r>
      <w:r w:rsidRPr="00E97160">
        <w:rPr>
          <w:rFonts w:ascii="Times New Roman" w:hAnsi="Cambria" w:cs="Times New Roman"/>
          <w:color w:val="000000"/>
          <w:lang w:eastAsia="zh-CN"/>
        </w:rPr>
        <w:t>–</w:t>
      </w:r>
      <w:r w:rsidRPr="00E97160">
        <w:rPr>
          <w:rFonts w:ascii="Times New Roman" w:hAnsi="Cambria" w:cs="Times New Roman"/>
          <w:color w:val="000000"/>
          <w:lang w:eastAsia="zh-CN"/>
        </w:rPr>
        <w:t>15.</w:t>
      </w:r>
    </w:p>
    <w:p w14:paraId="2A254F97" w14:textId="0AE1EF9C" w:rsidR="00E97160" w:rsidRPr="00E97160" w:rsidDel="00E97160" w:rsidRDefault="00E97160">
      <w:pPr>
        <w:autoSpaceDE w:val="0"/>
        <w:autoSpaceDN w:val="0"/>
        <w:adjustRightInd w:val="0"/>
        <w:rPr>
          <w:del w:id="3332" w:author="Yufei Sun" w:date="2022-01-05T00:59:00Z"/>
          <w:rFonts w:ascii="Times New Roman" w:hAnsi="Cambria" w:cs="Times New Roman"/>
          <w:color w:val="000000"/>
        </w:rPr>
      </w:pPr>
      <w:del w:id="3333" w:author="Yufei Sun" w:date="2022-01-05T00:59:00Z">
        <w:r w:rsidRPr="00E97160" w:rsidDel="00E97160">
          <w:rPr>
            <w:rFonts w:ascii="Times New Roman" w:hAnsi="Cambria" w:cs="Times New Roman"/>
            <w:color w:val="000000"/>
          </w:rPr>
          <w:delText>CHENSHAOWEI, JIAKAI, 2021. How Local Governments Prioritize Multiple Conflicting Goals: Beyond the Sole-Goal Perspective[J/OL]. Public Administration, Online Version(Online Version)[2021</w:delText>
        </w:r>
        <w:r w:rsidRPr="00E97160" w:rsidDel="00E97160">
          <w:rPr>
            <w:rFonts w:ascii="Times New Roman" w:hAnsi="Cambria" w:cs="Times New Roman"/>
            <w:color w:val="000000"/>
          </w:rPr>
          <w:delText>–</w:delText>
        </w:r>
        <w:r w:rsidRPr="00E97160" w:rsidDel="00E97160">
          <w:rPr>
            <w:rFonts w:ascii="Times New Roman" w:hAnsi="Cambria" w:cs="Times New Roman"/>
            <w:color w:val="000000"/>
          </w:rPr>
          <w:delText>12</w:delText>
        </w:r>
        <w:r w:rsidRPr="00E97160" w:rsidDel="00E97160">
          <w:rPr>
            <w:rFonts w:ascii="Times New Roman" w:hAnsi="Cambria" w:cs="Times New Roman"/>
            <w:color w:val="000000"/>
          </w:rPr>
          <w:delText>–</w:delText>
        </w:r>
        <w:r w:rsidRPr="00E97160" w:rsidDel="00E97160">
          <w:rPr>
            <w:rFonts w:ascii="Times New Roman" w:hAnsi="Cambria" w:cs="Times New Roman"/>
            <w:color w:val="000000"/>
          </w:rPr>
          <w:delText>16]. https://onlinelibrary.wiley.com/doi/abs/10.1111/padm.12807. DOI:10.1111/padm.12807.</w:delText>
        </w:r>
      </w:del>
    </w:p>
    <w:p w14:paraId="746B193C" w14:textId="093D08B1" w:rsidR="00E97160" w:rsidRPr="00E97160" w:rsidDel="00E97160" w:rsidRDefault="00E97160">
      <w:pPr>
        <w:autoSpaceDE w:val="0"/>
        <w:autoSpaceDN w:val="0"/>
        <w:adjustRightInd w:val="0"/>
        <w:rPr>
          <w:del w:id="3334" w:author="Yufei Sun" w:date="2022-01-05T00:59:00Z"/>
          <w:rFonts w:ascii="Times New Roman" w:hAnsi="Cambria" w:cs="Times New Roman"/>
          <w:color w:val="000000"/>
        </w:rPr>
      </w:pPr>
      <w:del w:id="3335" w:author="Yufei Sun" w:date="2022-01-05T00:59:00Z">
        <w:r w:rsidRPr="00E97160" w:rsidDel="00E97160">
          <w:rPr>
            <w:rFonts w:ascii="Times New Roman" w:hAnsi="Cambria" w:cs="Times New Roman"/>
            <w:color w:val="000000"/>
          </w:rPr>
          <w:delText>DOUGLAS J W, RAUDLA R, HARTLEY R E, 2015. Shifting constellations of actors and their influence on policy diffusion: A study of the diffusion of drug courts[J]. Policy Studies Journal, 43(4): 484</w:delText>
        </w:r>
        <w:r w:rsidRPr="00E97160" w:rsidDel="00E97160">
          <w:rPr>
            <w:rFonts w:ascii="Times New Roman" w:hAnsi="Cambria" w:cs="Times New Roman"/>
            <w:color w:val="000000"/>
          </w:rPr>
          <w:delText>–</w:delText>
        </w:r>
        <w:r w:rsidRPr="00E97160" w:rsidDel="00E97160">
          <w:rPr>
            <w:rFonts w:ascii="Times New Roman" w:hAnsi="Cambria" w:cs="Times New Roman"/>
            <w:color w:val="000000"/>
          </w:rPr>
          <w:delText>511.</w:delText>
        </w:r>
      </w:del>
    </w:p>
    <w:p w14:paraId="4BB41AA4" w14:textId="691BB672" w:rsidR="00E97160" w:rsidRPr="00E97160" w:rsidDel="00E97160" w:rsidRDefault="00E97160">
      <w:pPr>
        <w:autoSpaceDE w:val="0"/>
        <w:autoSpaceDN w:val="0"/>
        <w:adjustRightInd w:val="0"/>
        <w:rPr>
          <w:del w:id="3336" w:author="Yufei Sun" w:date="2022-01-05T00:59:00Z"/>
          <w:rFonts w:ascii="Times New Roman" w:hAnsi="Cambria" w:cs="Times New Roman"/>
          <w:color w:val="000000"/>
        </w:rPr>
      </w:pPr>
      <w:del w:id="3337" w:author="Yufei Sun" w:date="2022-01-05T00:59:00Z">
        <w:r w:rsidRPr="00E97160" w:rsidDel="00E97160">
          <w:rPr>
            <w:rFonts w:ascii="Times New Roman" w:hAnsi="Cambria" w:cs="Times New Roman"/>
            <w:color w:val="000000"/>
          </w:rPr>
          <w:delText>GILARDI F, SHIPAN C R, WUEST B, 2021. Policy Diffusion: The Issue-Definition Stage[J]. AMERICAN JOURNAL OF POLITICAL SCIENCE, 65(1): 21</w:delText>
        </w:r>
        <w:r w:rsidRPr="00E97160" w:rsidDel="00E97160">
          <w:rPr>
            <w:rFonts w:ascii="Times New Roman" w:hAnsi="Cambria" w:cs="Times New Roman"/>
            <w:color w:val="000000"/>
          </w:rPr>
          <w:delText>–</w:delText>
        </w:r>
        <w:r w:rsidRPr="00E97160" w:rsidDel="00E97160">
          <w:rPr>
            <w:rFonts w:ascii="Times New Roman" w:hAnsi="Cambria" w:cs="Times New Roman"/>
            <w:color w:val="000000"/>
          </w:rPr>
          <w:delText>35. DOI:10.1111/ajps.12521.</w:delText>
        </w:r>
      </w:del>
    </w:p>
    <w:p w14:paraId="576EEB8E" w14:textId="7E9328D1" w:rsidR="00E97160" w:rsidRPr="00E97160" w:rsidDel="00E97160" w:rsidRDefault="00E97160">
      <w:pPr>
        <w:autoSpaceDE w:val="0"/>
        <w:autoSpaceDN w:val="0"/>
        <w:adjustRightInd w:val="0"/>
        <w:rPr>
          <w:del w:id="3338" w:author="Yufei Sun" w:date="2022-01-05T00:59:00Z"/>
          <w:rFonts w:ascii="Times New Roman" w:hAnsi="Cambria" w:cs="Times New Roman"/>
          <w:color w:val="000000"/>
        </w:rPr>
      </w:pPr>
      <w:del w:id="3339" w:author="Yufei Sun" w:date="2022-01-05T00:59:00Z">
        <w:r w:rsidRPr="00E97160" w:rsidDel="00E97160">
          <w:rPr>
            <w:rFonts w:ascii="Times New Roman" w:hAnsi="Cambria" w:cs="Times New Roman"/>
            <w:color w:val="000000"/>
          </w:rPr>
          <w:delText>GLICK H R, HAYS S P, 1991. Innovation and Reinvention in State Policymaking: Theory and the Evolution of Living Will Laws[J]. The Journal of Politics, 53(3): 835</w:delText>
        </w:r>
        <w:r w:rsidRPr="00E97160" w:rsidDel="00E97160">
          <w:rPr>
            <w:rFonts w:ascii="Times New Roman" w:hAnsi="Cambria" w:cs="Times New Roman"/>
            <w:color w:val="000000"/>
          </w:rPr>
          <w:delText>–</w:delText>
        </w:r>
        <w:r w:rsidRPr="00E97160" w:rsidDel="00E97160">
          <w:rPr>
            <w:rFonts w:ascii="Times New Roman" w:hAnsi="Cambria" w:cs="Times New Roman"/>
            <w:color w:val="000000"/>
          </w:rPr>
          <w:delText>850. DOI:10.2307/2131581.</w:delText>
        </w:r>
      </w:del>
    </w:p>
    <w:p w14:paraId="554F8897" w14:textId="08EA4EEB" w:rsidR="00E97160" w:rsidRPr="00E97160" w:rsidDel="00E97160" w:rsidRDefault="00E97160">
      <w:pPr>
        <w:autoSpaceDE w:val="0"/>
        <w:autoSpaceDN w:val="0"/>
        <w:adjustRightInd w:val="0"/>
        <w:rPr>
          <w:del w:id="3340" w:author="Yufei Sun" w:date="2022-01-05T00:59:00Z"/>
          <w:rFonts w:ascii="Times New Roman" w:hAnsi="Cambria" w:cs="Times New Roman"/>
          <w:color w:val="000000"/>
        </w:rPr>
      </w:pPr>
      <w:del w:id="3341" w:author="Yufei Sun" w:date="2022-01-05T00:59:00Z">
        <w:r w:rsidRPr="00E97160" w:rsidDel="00E97160">
          <w:rPr>
            <w:rFonts w:ascii="Times New Roman" w:hAnsi="Cambria" w:cs="Times New Roman"/>
            <w:color w:val="000000"/>
          </w:rPr>
          <w:delText>GRAHAM E R, SHIPAN C R, VOLDEN C, 2013. The Diffusion of Policy Diffusion Research in Political Science[J]. British Journal of Political Science, 43(3): 673</w:delText>
        </w:r>
        <w:r w:rsidRPr="00E97160" w:rsidDel="00E97160">
          <w:rPr>
            <w:rFonts w:ascii="Times New Roman" w:hAnsi="Cambria" w:cs="Times New Roman"/>
            <w:color w:val="000000"/>
          </w:rPr>
          <w:delText>–</w:delText>
        </w:r>
        <w:r w:rsidRPr="00E97160" w:rsidDel="00E97160">
          <w:rPr>
            <w:rFonts w:ascii="Times New Roman" w:hAnsi="Cambria" w:cs="Times New Roman"/>
            <w:color w:val="000000"/>
          </w:rPr>
          <w:delText>701. DOI:10.1017/S0007123412000415.</w:delText>
        </w:r>
      </w:del>
    </w:p>
    <w:p w14:paraId="6737F92C" w14:textId="6D3C8172" w:rsidR="00E97160" w:rsidRPr="00E97160" w:rsidDel="00E97160" w:rsidRDefault="00E97160">
      <w:pPr>
        <w:autoSpaceDE w:val="0"/>
        <w:autoSpaceDN w:val="0"/>
        <w:adjustRightInd w:val="0"/>
        <w:rPr>
          <w:del w:id="3342" w:author="Yufei Sun" w:date="2022-01-05T01:00:00Z"/>
          <w:rFonts w:ascii="Times New Roman" w:hAnsi="Cambria" w:cs="Times New Roman"/>
          <w:color w:val="000000"/>
        </w:rPr>
      </w:pPr>
      <w:del w:id="3343" w:author="Yufei Sun" w:date="2022-01-05T01:00:00Z">
        <w:r w:rsidRPr="00E97160" w:rsidDel="00E97160">
          <w:rPr>
            <w:rFonts w:ascii="Times New Roman" w:hAnsi="Cambria" w:cs="Times New Roman"/>
            <w:color w:val="000000"/>
          </w:rPr>
          <w:delText>HAYS S P, 1996. Patterns of Reinvention[J]. Policy Studies Journal, 24(4): 551</w:delText>
        </w:r>
        <w:r w:rsidRPr="00E97160" w:rsidDel="00E97160">
          <w:rPr>
            <w:rFonts w:ascii="Times New Roman" w:hAnsi="Cambria" w:cs="Times New Roman"/>
            <w:color w:val="000000"/>
          </w:rPr>
          <w:delText>–</w:delText>
        </w:r>
        <w:r w:rsidRPr="00E97160" w:rsidDel="00E97160">
          <w:rPr>
            <w:rFonts w:ascii="Times New Roman" w:hAnsi="Cambria" w:cs="Times New Roman"/>
            <w:color w:val="000000"/>
          </w:rPr>
          <w:delText>566. DOI:10.1111/j.1541-0072.1996.tb01646.x.</w:delText>
        </w:r>
      </w:del>
    </w:p>
    <w:p w14:paraId="11D5ED0F" w14:textId="7A650BD4" w:rsidR="003E7FE0" w:rsidRPr="00993FFA" w:rsidRDefault="003E7FE0" w:rsidP="003045BE">
      <w:pPr>
        <w:pStyle w:val="a8"/>
        <w:ind w:left="0" w:firstLine="0"/>
        <w:rPr>
          <w:color w:val="000000" w:themeColor="text1"/>
          <w:lang w:eastAsia="zh-CN"/>
          <w:rPrChange w:id="3344" w:author="Yufei Sun" w:date="2022-01-04T22:28:00Z">
            <w:rPr>
              <w:lang w:eastAsia="zh-CN"/>
            </w:rPr>
          </w:rPrChange>
        </w:rPr>
        <w:pPrChange w:id="3345" w:author="Yufei Sun" w:date="2022-01-04T22:15:00Z">
          <w:pPr>
            <w:pStyle w:val="a8"/>
          </w:pPr>
        </w:pPrChange>
      </w:pPr>
      <w:r w:rsidRPr="00993FFA">
        <w:rPr>
          <w:color w:val="000000" w:themeColor="text1"/>
          <w:lang w:eastAsia="zh-CN"/>
          <w:rPrChange w:id="3346" w:author="Yufei Sun" w:date="2022-01-04T22:28:00Z">
            <w:rPr>
              <w:lang w:eastAsia="zh-CN"/>
            </w:rPr>
          </w:rPrChange>
        </w:rPr>
        <w:fldChar w:fldCharType="end"/>
      </w:r>
    </w:p>
    <w:sectPr w:rsidR="003E7FE0" w:rsidRPr="00993FFA" w:rsidSect="0042419D">
      <w:footerReference w:type="default" r:id="rId18"/>
      <w:pgSz w:w="12240" w:h="15840" w:code="1"/>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杨雪冬" w:date="2021-11-20T16:34:00Z" w:initials="杨雪冬">
    <w:p w14:paraId="5237A14B" w14:textId="77777777" w:rsidR="00B30A1E" w:rsidRDefault="00B30A1E">
      <w:pPr>
        <w:pStyle w:val="af6"/>
        <w:rPr>
          <w:lang w:eastAsia="zh-CN"/>
        </w:rPr>
      </w:pPr>
      <w:r>
        <w:rPr>
          <w:rStyle w:val="af5"/>
        </w:rPr>
        <w:annotationRef/>
      </w:r>
      <w:r>
        <w:rPr>
          <w:rFonts w:hint="eastAsia"/>
          <w:lang w:eastAsia="zh-CN"/>
        </w:rPr>
        <w:t>可否改为：“层层加码”与“各自有码”：地方治理能力与压力传导的空间分化</w:t>
      </w:r>
    </w:p>
  </w:comment>
  <w:comment w:id="6" w:author="杨雪冬" w:date="2021-11-23T09:00:00Z" w:initials="杨雪冬">
    <w:p w14:paraId="3FF5ABD1" w14:textId="77777777" w:rsidR="00A169E9" w:rsidRDefault="00A169E9">
      <w:pPr>
        <w:pStyle w:val="af6"/>
        <w:rPr>
          <w:lang w:eastAsia="zh-CN"/>
        </w:rPr>
      </w:pPr>
      <w:r>
        <w:rPr>
          <w:rStyle w:val="af5"/>
        </w:rPr>
        <w:annotationRef/>
      </w:r>
      <w:r>
        <w:rPr>
          <w:rFonts w:hint="eastAsia"/>
          <w:lang w:eastAsia="zh-CN"/>
        </w:rPr>
        <w:t>“能力不够压力来凑”：地方治理能力空间的</w:t>
      </w:r>
      <w:r w:rsidR="00A268A1">
        <w:rPr>
          <w:rFonts w:hint="eastAsia"/>
          <w:lang w:eastAsia="zh-CN"/>
        </w:rPr>
        <w:t>补充机制</w:t>
      </w:r>
    </w:p>
    <w:p w14:paraId="00F900EE" w14:textId="51F332B8" w:rsidR="00A268A1" w:rsidRDefault="00A268A1">
      <w:pPr>
        <w:pStyle w:val="af6"/>
        <w:rPr>
          <w:lang w:eastAsia="zh-CN"/>
        </w:rPr>
      </w:pPr>
      <w:r>
        <w:rPr>
          <w:rFonts w:hint="eastAsia"/>
          <w:lang w:eastAsia="zh-CN"/>
        </w:rPr>
        <w:t>——基于</w:t>
      </w:r>
      <w:r>
        <w:rPr>
          <w:rFonts w:hint="eastAsia"/>
          <w:lang w:eastAsia="zh-CN"/>
        </w:rPr>
        <w:t>2</w:t>
      </w:r>
      <w:r>
        <w:rPr>
          <w:lang w:eastAsia="zh-CN"/>
        </w:rPr>
        <w:t>021</w:t>
      </w:r>
      <w:r>
        <w:rPr>
          <w:rFonts w:hint="eastAsia"/>
          <w:lang w:eastAsia="zh-CN"/>
        </w:rPr>
        <w:t>年春节期间地方疫情防控政策执行的研究</w:t>
      </w:r>
    </w:p>
  </w:comment>
  <w:comment w:id="310" w:author="杨雪冬" w:date="2021-11-20T16:39:00Z" w:initials="杨雪冬">
    <w:p w14:paraId="3B339B34" w14:textId="77777777" w:rsidR="00B30A1E" w:rsidRDefault="00B30A1E">
      <w:pPr>
        <w:pStyle w:val="af6"/>
        <w:rPr>
          <w:lang w:eastAsia="zh-CN"/>
        </w:rPr>
      </w:pPr>
      <w:r>
        <w:rPr>
          <w:rStyle w:val="af5"/>
        </w:rPr>
        <w:annotationRef/>
      </w:r>
      <w:r>
        <w:rPr>
          <w:rFonts w:hint="eastAsia"/>
          <w:lang w:eastAsia="zh-CN"/>
        </w:rPr>
        <w:t>这部分要在开始介绍为什么选择“压力型”体制，比如以中央三令五申要求不要“层层加码”作为话题提出，</w:t>
      </w:r>
    </w:p>
  </w:comment>
  <w:comment w:id="311" w:author="Yufei Sun" w:date="2021-11-22T10:20:00Z" w:initials="YS">
    <w:p w14:paraId="4D1A2C0D" w14:textId="4B0BE4C6" w:rsidR="0053398B" w:rsidRDefault="0053398B">
      <w:pPr>
        <w:pStyle w:val="af6"/>
        <w:rPr>
          <w:lang w:eastAsia="zh-CN"/>
        </w:rPr>
      </w:pPr>
      <w:r>
        <w:rPr>
          <w:rStyle w:val="af5"/>
        </w:rPr>
        <w:annotationRef/>
      </w:r>
      <w:r w:rsidR="002B2B77">
        <w:rPr>
          <w:rFonts w:hint="eastAsia"/>
          <w:lang w:eastAsia="zh-CN"/>
        </w:rPr>
        <w:t>已增加此段落，通过描述“压力大”但“无解压”两个维度的矛盾来引出需要对压力型体制进行新的解释和描述。</w:t>
      </w:r>
    </w:p>
  </w:comment>
  <w:comment w:id="505" w:author="杨雪冬" w:date="2021-11-20T17:16:00Z" w:initials="杨雪冬">
    <w:p w14:paraId="136E509E" w14:textId="6318FCEE" w:rsidR="0079445A" w:rsidRDefault="0079445A">
      <w:pPr>
        <w:pStyle w:val="af6"/>
        <w:rPr>
          <w:lang w:eastAsia="zh-CN"/>
        </w:rPr>
      </w:pPr>
      <w:r>
        <w:rPr>
          <w:rStyle w:val="af5"/>
        </w:rPr>
        <w:annotationRef/>
      </w:r>
      <w:r>
        <w:rPr>
          <w:rFonts w:hint="eastAsia"/>
          <w:lang w:eastAsia="zh-CN"/>
        </w:rPr>
        <w:t>这部分分量还有些大，应该把重点放在</w:t>
      </w:r>
      <w:r w:rsidR="005E59BE">
        <w:rPr>
          <w:rFonts w:hint="eastAsia"/>
          <w:lang w:eastAsia="zh-CN"/>
        </w:rPr>
        <w:t>如何更新现有的“压力型体制”解释框架，来解释疫情防控的，要放在如何把政策扩散、能力空间结合进“压力型体制”解释框架上。</w:t>
      </w:r>
    </w:p>
  </w:comment>
  <w:comment w:id="506" w:author="Yufei Sun" w:date="2021-11-22T11:39:00Z" w:initials="YS">
    <w:p w14:paraId="090AC209" w14:textId="5BDBF486" w:rsidR="001703BD" w:rsidRDefault="001703BD" w:rsidP="00085EB2">
      <w:pPr>
        <w:pStyle w:val="af6"/>
        <w:numPr>
          <w:ilvl w:val="0"/>
          <w:numId w:val="17"/>
        </w:numPr>
        <w:rPr>
          <w:lang w:eastAsia="zh-CN"/>
        </w:rPr>
      </w:pPr>
      <w:r>
        <w:rPr>
          <w:rStyle w:val="af5"/>
        </w:rPr>
        <w:annotationRef/>
      </w:r>
      <w:r>
        <w:rPr>
          <w:rFonts w:hint="eastAsia"/>
          <w:lang w:eastAsia="zh-CN"/>
        </w:rPr>
        <w:t>已减少此部分比重（从</w:t>
      </w:r>
      <w:r>
        <w:rPr>
          <w:rFonts w:hint="eastAsia"/>
          <w:lang w:eastAsia="zh-CN"/>
        </w:rPr>
        <w:t>1</w:t>
      </w:r>
      <w:r>
        <w:rPr>
          <w:lang w:eastAsia="zh-CN"/>
        </w:rPr>
        <w:t>082</w:t>
      </w:r>
      <w:r>
        <w:rPr>
          <w:rFonts w:hint="eastAsia"/>
          <w:lang w:eastAsia="zh-CN"/>
        </w:rPr>
        <w:t>字到</w:t>
      </w:r>
      <w:r w:rsidR="00A6792F">
        <w:rPr>
          <w:rFonts w:hint="eastAsia"/>
          <w:lang w:eastAsia="zh-CN"/>
        </w:rPr>
        <w:t>5</w:t>
      </w:r>
      <w:r w:rsidR="00A6792F">
        <w:rPr>
          <w:lang w:eastAsia="zh-CN"/>
        </w:rPr>
        <w:t>33</w:t>
      </w:r>
      <w:r w:rsidR="00A6792F">
        <w:rPr>
          <w:rFonts w:hint="eastAsia"/>
          <w:lang w:eastAsia="zh-CN"/>
        </w:rPr>
        <w:t>字</w:t>
      </w:r>
      <w:r>
        <w:rPr>
          <w:rFonts w:hint="eastAsia"/>
          <w:lang w:eastAsia="zh-CN"/>
        </w:rPr>
        <w:t>）</w:t>
      </w:r>
    </w:p>
    <w:p w14:paraId="1CC5D26C" w14:textId="79C06CAD" w:rsidR="00085EB2" w:rsidRDefault="00085EB2" w:rsidP="00085EB2">
      <w:pPr>
        <w:pStyle w:val="af6"/>
        <w:numPr>
          <w:ilvl w:val="0"/>
          <w:numId w:val="17"/>
        </w:numPr>
        <w:rPr>
          <w:lang w:eastAsia="zh-CN"/>
        </w:rPr>
      </w:pPr>
      <w:r>
        <w:rPr>
          <w:rFonts w:hint="eastAsia"/>
          <w:lang w:eastAsia="zh-CN"/>
        </w:rPr>
        <w:t>已增加下一部分比重</w:t>
      </w:r>
      <w:r w:rsidR="00A6792F">
        <w:rPr>
          <w:rFonts w:hint="eastAsia"/>
          <w:lang w:eastAsia="zh-CN"/>
        </w:rPr>
        <w:t>（从</w:t>
      </w:r>
      <w:r w:rsidR="00A6792F">
        <w:rPr>
          <w:rFonts w:hint="eastAsia"/>
          <w:lang w:eastAsia="zh-CN"/>
        </w:rPr>
        <w:t>8</w:t>
      </w:r>
      <w:r w:rsidR="00A6792F">
        <w:rPr>
          <w:lang w:eastAsia="zh-CN"/>
        </w:rPr>
        <w:t>00</w:t>
      </w:r>
      <w:r w:rsidR="00A6792F">
        <w:rPr>
          <w:rFonts w:hint="eastAsia"/>
          <w:lang w:eastAsia="zh-CN"/>
        </w:rPr>
        <w:t>字到</w:t>
      </w:r>
      <w:r w:rsidR="009364B5">
        <w:rPr>
          <w:rFonts w:hint="eastAsia"/>
          <w:lang w:eastAsia="zh-CN"/>
        </w:rPr>
        <w:t>1</w:t>
      </w:r>
      <w:r w:rsidR="009364B5">
        <w:rPr>
          <w:lang w:eastAsia="zh-CN"/>
        </w:rPr>
        <w:t>064</w:t>
      </w:r>
      <w:r w:rsidR="009364B5">
        <w:rPr>
          <w:rFonts w:hint="eastAsia"/>
          <w:lang w:eastAsia="zh-CN"/>
        </w:rPr>
        <w:t>字</w:t>
      </w:r>
      <w:r w:rsidR="00A6792F">
        <w:rPr>
          <w:rFonts w:hint="eastAsia"/>
          <w:lang w:eastAsia="zh-CN"/>
        </w:rPr>
        <w:t>）</w:t>
      </w:r>
    </w:p>
    <w:p w14:paraId="618F176E" w14:textId="70739EA6" w:rsidR="00085EB2" w:rsidRDefault="00085EB2" w:rsidP="00085EB2">
      <w:pPr>
        <w:pStyle w:val="af6"/>
        <w:numPr>
          <w:ilvl w:val="0"/>
          <w:numId w:val="17"/>
        </w:numPr>
        <w:rPr>
          <w:lang w:eastAsia="zh-CN"/>
        </w:rPr>
      </w:pPr>
      <w:r>
        <w:rPr>
          <w:rFonts w:hint="eastAsia"/>
          <w:lang w:eastAsia="zh-CN"/>
        </w:rPr>
        <w:t>但是没有将治理实践（疫情）提前，因为还是希望在前边能将这个问题抽象的来谈，避免就疫情谈疫情，不知当否，请老师指示。</w:t>
      </w:r>
    </w:p>
  </w:comment>
  <w:comment w:id="1853" w:author="杨雪冬" w:date="2021-11-23T09:24:00Z" w:initials="杨雪冬">
    <w:p w14:paraId="0E4C70C9" w14:textId="61A9270C" w:rsidR="00FF5DCE" w:rsidRDefault="00FF5DCE">
      <w:pPr>
        <w:pStyle w:val="af6"/>
      </w:pPr>
      <w:r>
        <w:rPr>
          <w:rStyle w:val="af5"/>
        </w:rPr>
        <w:annotationRef/>
      </w:r>
      <w:r>
        <w:rPr>
          <w:rFonts w:hint="eastAsia"/>
          <w:lang w:eastAsia="zh-CN"/>
        </w:rPr>
        <w:t>这个图可以更形象下</w:t>
      </w:r>
    </w:p>
  </w:comment>
  <w:comment w:id="1877" w:author="杨雪冬" w:date="2021-11-20T17:18:00Z" w:initials="杨雪冬">
    <w:p w14:paraId="50AC2953" w14:textId="66EE1F0E" w:rsidR="005E59BE" w:rsidRDefault="005E59BE">
      <w:pPr>
        <w:pStyle w:val="af6"/>
        <w:rPr>
          <w:lang w:eastAsia="zh-CN"/>
        </w:rPr>
      </w:pPr>
      <w:r>
        <w:rPr>
          <w:rStyle w:val="af5"/>
        </w:rPr>
        <w:annotationRef/>
      </w:r>
      <w:r>
        <w:rPr>
          <w:rFonts w:hint="eastAsia"/>
          <w:lang w:eastAsia="zh-CN"/>
        </w:rPr>
        <w:t>这个图里，没有政策扩散这个核心概念了。</w:t>
      </w:r>
    </w:p>
  </w:comment>
  <w:comment w:id="1878" w:author="Yufei Sun" w:date="2021-11-22T14:41:00Z" w:initials="YS">
    <w:p w14:paraId="6F7EAFCE" w14:textId="2D3B638F" w:rsidR="00D56196" w:rsidRDefault="00D56196">
      <w:pPr>
        <w:pStyle w:val="af6"/>
        <w:rPr>
          <w:lang w:eastAsia="zh-CN"/>
        </w:rPr>
      </w:pPr>
      <w:r>
        <w:rPr>
          <w:rStyle w:val="af5"/>
        </w:rPr>
        <w:annotationRef/>
      </w:r>
      <w:r>
        <w:rPr>
          <w:rFonts w:hint="eastAsia"/>
          <w:lang w:eastAsia="zh-CN"/>
        </w:rPr>
        <w:t>已更新，不知当否，请老师过目</w:t>
      </w:r>
    </w:p>
  </w:comment>
  <w:comment w:id="2490" w:author="杨雪冬" w:date="2021-11-20T17:19:00Z" w:initials="杨雪冬">
    <w:p w14:paraId="582A564B" w14:textId="1C7F05BC" w:rsidR="005E59BE" w:rsidRDefault="005E59BE">
      <w:pPr>
        <w:pStyle w:val="af6"/>
        <w:rPr>
          <w:lang w:eastAsia="zh-CN"/>
        </w:rPr>
      </w:pPr>
      <w:r>
        <w:rPr>
          <w:rStyle w:val="af5"/>
        </w:rPr>
        <w:annotationRef/>
      </w:r>
      <w:r>
        <w:rPr>
          <w:rFonts w:hint="eastAsia"/>
          <w:lang w:eastAsia="zh-CN"/>
        </w:rPr>
        <w:t>重点放在：</w:t>
      </w:r>
      <w:r>
        <w:rPr>
          <w:rFonts w:hint="eastAsia"/>
          <w:lang w:eastAsia="zh-CN"/>
        </w:rPr>
        <w:t>1</w:t>
      </w:r>
      <w:r>
        <w:rPr>
          <w:rFonts w:hint="eastAsia"/>
          <w:lang w:eastAsia="zh-CN"/>
        </w:rPr>
        <w:t>、主要的研究发现；</w:t>
      </w:r>
      <w:r>
        <w:rPr>
          <w:rFonts w:hint="eastAsia"/>
          <w:lang w:eastAsia="zh-CN"/>
        </w:rPr>
        <w:t>2</w:t>
      </w:r>
      <w:r>
        <w:rPr>
          <w:rFonts w:hint="eastAsia"/>
          <w:lang w:eastAsia="zh-CN"/>
        </w:rPr>
        <w:t>、对现有理论的推进；</w:t>
      </w:r>
      <w:r>
        <w:rPr>
          <w:rFonts w:hint="eastAsia"/>
          <w:lang w:eastAsia="zh-CN"/>
        </w:rPr>
        <w:t>3</w:t>
      </w:r>
      <w:r>
        <w:rPr>
          <w:rFonts w:hint="eastAsia"/>
          <w:lang w:eastAsia="zh-CN"/>
        </w:rPr>
        <w:t>理论推进的应用性。如果可能，要提出政策建议。</w:t>
      </w:r>
    </w:p>
  </w:comment>
  <w:comment w:id="2491" w:author="ws952" w:date="2021-11-22T18:05:00Z" w:initials="w">
    <w:p w14:paraId="600E7A3A" w14:textId="28EC65C0" w:rsidR="00B81E18" w:rsidRDefault="00B81E18" w:rsidP="00B81E18">
      <w:pPr>
        <w:pStyle w:val="af6"/>
      </w:pPr>
      <w:r>
        <w:rPr>
          <w:rStyle w:val="af5"/>
        </w:rPr>
        <w:annotationRef/>
      </w:r>
      <w:r>
        <w:rPr>
          <w:rFonts w:hint="eastAsia"/>
        </w:rPr>
        <w:t>已修改，请老师过目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37A14B" w15:done="0"/>
  <w15:commentEx w15:paraId="00F900EE" w15:done="0"/>
  <w15:commentEx w15:paraId="3B339B34" w15:done="0"/>
  <w15:commentEx w15:paraId="4D1A2C0D" w15:paraIdParent="3B339B34" w15:done="0"/>
  <w15:commentEx w15:paraId="136E509E" w15:done="0"/>
  <w15:commentEx w15:paraId="618F176E" w15:paraIdParent="136E509E" w15:done="0"/>
  <w15:commentEx w15:paraId="0E4C70C9" w15:done="0"/>
  <w15:commentEx w15:paraId="50AC2953" w15:done="0"/>
  <w15:commentEx w15:paraId="6F7EAFCE" w15:paraIdParent="50AC2953" w15:done="0"/>
  <w15:commentEx w15:paraId="582A564B" w15:done="0"/>
  <w15:commentEx w15:paraId="600E7A3A" w15:paraIdParent="582A56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3A219" w16cex:dateUtc="2021-11-20T08:34:00Z"/>
  <w16cex:commentExtensible w16cex:durableId="25472C49" w16cex:dateUtc="2021-11-23T01:00:00Z"/>
  <w16cex:commentExtensible w16cex:durableId="2543A345" w16cex:dateUtc="2021-11-20T08:39:00Z"/>
  <w16cex:commentExtensible w16cex:durableId="2545ED6A" w16cex:dateUtc="2021-11-22T02:20:00Z"/>
  <w16cex:commentExtensible w16cex:durableId="2543ABF8" w16cex:dateUtc="2021-11-20T09:16:00Z"/>
  <w16cex:commentExtensible w16cex:durableId="2545FFD8" w16cex:dateUtc="2021-11-22T03:39:00Z"/>
  <w16cex:commentExtensible w16cex:durableId="254731C1" w16cex:dateUtc="2021-11-23T01:24:00Z"/>
  <w16cex:commentExtensible w16cex:durableId="2543AC64" w16cex:dateUtc="2021-11-20T09:18:00Z"/>
  <w16cex:commentExtensible w16cex:durableId="25462A88" w16cex:dateUtc="2021-11-22T06:41:00Z"/>
  <w16cex:commentExtensible w16cex:durableId="2543ACA6" w16cex:dateUtc="2021-11-20T09:19:00Z"/>
  <w16cex:commentExtensible w16cex:durableId="25465A6F" w16cex:dateUtc="2021-11-22T1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37A14B" w16cid:durableId="2543A219"/>
  <w16cid:commentId w16cid:paraId="00F900EE" w16cid:durableId="25472C49"/>
  <w16cid:commentId w16cid:paraId="3B339B34" w16cid:durableId="2543A345"/>
  <w16cid:commentId w16cid:paraId="4D1A2C0D" w16cid:durableId="2545ED6A"/>
  <w16cid:commentId w16cid:paraId="136E509E" w16cid:durableId="2543ABF8"/>
  <w16cid:commentId w16cid:paraId="618F176E" w16cid:durableId="2545FFD8"/>
  <w16cid:commentId w16cid:paraId="0E4C70C9" w16cid:durableId="254731C1"/>
  <w16cid:commentId w16cid:paraId="50AC2953" w16cid:durableId="2543AC64"/>
  <w16cid:commentId w16cid:paraId="6F7EAFCE" w16cid:durableId="25462A88"/>
  <w16cid:commentId w16cid:paraId="582A564B" w16cid:durableId="2543ACA6"/>
  <w16cid:commentId w16cid:paraId="600E7A3A" w16cid:durableId="25465A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0A1E8" w14:textId="77777777" w:rsidR="00347073" w:rsidRDefault="00347073">
      <w:pPr>
        <w:spacing w:after="0"/>
      </w:pPr>
      <w:r>
        <w:separator/>
      </w:r>
    </w:p>
  </w:endnote>
  <w:endnote w:type="continuationSeparator" w:id="0">
    <w:p w14:paraId="174B2F4F" w14:textId="77777777" w:rsidR="00347073" w:rsidRDefault="003470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4272440"/>
      <w:docPartObj>
        <w:docPartGallery w:val="Page Numbers (Bottom of Page)"/>
        <w:docPartUnique/>
      </w:docPartObj>
    </w:sdtPr>
    <w:sdtEndPr/>
    <w:sdtContent>
      <w:p w14:paraId="4FA17C9A" w14:textId="77777777" w:rsidR="008765F2" w:rsidRDefault="006C0E77">
        <w:pPr>
          <w:pStyle w:val="af1"/>
          <w:jc w:val="center"/>
        </w:pPr>
        <w:r>
          <w:fldChar w:fldCharType="begin"/>
        </w:r>
        <w:r>
          <w:instrText>PAGE   \* MERGEFORMAT</w:instrText>
        </w:r>
        <w:r>
          <w:fldChar w:fldCharType="separate"/>
        </w:r>
        <w:r>
          <w:rPr>
            <w:lang w:val="zh-CN" w:eastAsia="zh-CN"/>
          </w:rPr>
          <w:t>2</w:t>
        </w:r>
        <w:r>
          <w:fldChar w:fldCharType="end"/>
        </w:r>
      </w:p>
    </w:sdtContent>
  </w:sdt>
  <w:p w14:paraId="0135F37F" w14:textId="77777777" w:rsidR="008765F2" w:rsidRDefault="00347073">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7BD38" w14:textId="77777777" w:rsidR="00347073" w:rsidRDefault="00347073">
      <w:r>
        <w:separator/>
      </w:r>
    </w:p>
  </w:footnote>
  <w:footnote w:type="continuationSeparator" w:id="0">
    <w:p w14:paraId="07B36434" w14:textId="77777777" w:rsidR="00347073" w:rsidRDefault="00347073">
      <w:r>
        <w:continuationSeparator/>
      </w:r>
    </w:p>
  </w:footnote>
  <w:footnote w:id="1">
    <w:p w14:paraId="3F00DEFF" w14:textId="77777777" w:rsidR="00977E4B" w:rsidRDefault="006C0E77">
      <w:pPr>
        <w:pStyle w:val="aa"/>
        <w:rPr>
          <w:lang w:eastAsia="zh-CN"/>
        </w:rPr>
      </w:pPr>
      <w:r>
        <w:rPr>
          <w:rStyle w:val="ad"/>
        </w:rPr>
        <w:footnoteRef/>
      </w:r>
      <w:r>
        <w:rPr>
          <w:lang w:eastAsia="zh-CN"/>
        </w:rPr>
        <w:t xml:space="preserve"> </w:t>
      </w:r>
      <w:r>
        <w:rPr>
          <w:lang w:eastAsia="zh-CN"/>
        </w:rPr>
        <w:t>清华大学政治学系博士生，研究方向为大数据政治学、身份政治和政治传播。联系电话：</w:t>
      </w:r>
      <w:r>
        <w:rPr>
          <w:lang w:eastAsia="zh-CN"/>
        </w:rPr>
        <w:t>18638750921</w:t>
      </w:r>
      <w:r>
        <w:rPr>
          <w:lang w:eastAsia="zh-CN"/>
        </w:rPr>
        <w:t>，邮箱：</w:t>
      </w:r>
      <w:hyperlink r:id="rId1">
        <w:r>
          <w:rPr>
            <w:rStyle w:val="ae"/>
            <w:lang w:eastAsia="zh-CN"/>
          </w:rPr>
          <w:t>sunyf20@mails.tsinghua.edu.cn</w:t>
        </w:r>
      </w:hyperlink>
      <w:r>
        <w:rPr>
          <w:lang w:eastAsia="zh-CN"/>
        </w:rPr>
        <w:t>，通讯地址：北京市海淀区清华大学，邮编：</w:t>
      </w:r>
      <w:r>
        <w:rPr>
          <w:lang w:eastAsia="zh-CN"/>
        </w:rPr>
        <w:t>100084</w:t>
      </w:r>
    </w:p>
  </w:footnote>
  <w:footnote w:id="2">
    <w:p w14:paraId="1F77ABEA" w14:textId="77777777" w:rsidR="00977E4B" w:rsidRDefault="006C0E77">
      <w:pPr>
        <w:pStyle w:val="aa"/>
        <w:rPr>
          <w:lang w:eastAsia="zh-CN"/>
        </w:rPr>
      </w:pPr>
      <w:r>
        <w:rPr>
          <w:rStyle w:val="ad"/>
        </w:rPr>
        <w:footnoteRef/>
      </w:r>
      <w:r>
        <w:rPr>
          <w:lang w:eastAsia="zh-CN"/>
        </w:rPr>
        <w:t xml:space="preserve"> </w:t>
      </w:r>
      <w:r>
        <w:rPr>
          <w:lang w:eastAsia="zh-CN"/>
        </w:rPr>
        <w:t>本文通讯作者。清华大学社科学院政治学系教授，博士生导师。研究方向为地方治理、当代中国政治、比较政治理论、全球化等。</w:t>
      </w:r>
    </w:p>
  </w:footnote>
  <w:footnote w:id="3">
    <w:p w14:paraId="4D0AEA3A" w14:textId="77777777" w:rsidR="00977E4B" w:rsidRDefault="006C0E77">
      <w:pPr>
        <w:pStyle w:val="aa"/>
      </w:pPr>
      <w:r>
        <w:rPr>
          <w:rStyle w:val="ad"/>
        </w:rPr>
        <w:footnoteRef/>
      </w:r>
      <w:r>
        <w:t xml:space="preserve"> </w:t>
      </w:r>
      <w:r>
        <w:t>请参见国家卫生健康委员会网页：</w:t>
      </w:r>
      <w:hyperlink r:id="rId2">
        <w:r>
          <w:rPr>
            <w:rStyle w:val="ae"/>
          </w:rPr>
          <w:t>http://www.nhc.gov.cn/jkj/dongt/202101/4378bd2dd76b4d9a8d995660e90fb4a6.shtml</w:t>
        </w:r>
      </w:hyperlink>
    </w:p>
  </w:footnote>
  <w:footnote w:id="4">
    <w:p w14:paraId="36C89215" w14:textId="77777777" w:rsidR="00977E4B" w:rsidRDefault="006C0E77">
      <w:pPr>
        <w:pStyle w:val="aa"/>
      </w:pPr>
      <w:r>
        <w:rPr>
          <w:rStyle w:val="ad"/>
        </w:rPr>
        <w:footnoteRef/>
      </w:r>
      <w:r>
        <w:t xml:space="preserve"> </w:t>
      </w:r>
      <w:r>
        <w:t>请参见百度指数网页：</w:t>
      </w:r>
      <w:hyperlink r:id="rId3">
        <w:r>
          <w:rPr>
            <w:rStyle w:val="ae"/>
          </w:rPr>
          <w:t>https://zhishu.baidu.com/</w:t>
        </w:r>
      </w:hyperlink>
    </w:p>
  </w:footnote>
  <w:footnote w:id="5">
    <w:p w14:paraId="4798EF65" w14:textId="77777777" w:rsidR="00977E4B" w:rsidRDefault="006C0E77">
      <w:pPr>
        <w:pStyle w:val="aa"/>
      </w:pPr>
      <w:r>
        <w:rPr>
          <w:rStyle w:val="ad"/>
        </w:rPr>
        <w:footnoteRef/>
      </w:r>
      <w:r>
        <w:t xml:space="preserve"> </w:t>
      </w:r>
      <w:r>
        <w:t>具体请参见请参见《关于加强春节期间返（来）吉人员管理与服务做好新冠肺炎疫情防控工作的通知》</w:t>
      </w:r>
      <w:hyperlink r:id="rId4">
        <w:r>
          <w:rPr>
            <w:rStyle w:val="ae"/>
          </w:rPr>
          <w:t>http://www.jl.gov.cn/zw/tzgg/gsgg/gg/202102/t20210201_7932090.html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50589C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448E7AD2"/>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4A669D0E"/>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9E20D79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EA3821D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9FE2350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A1FAA33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44E685C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9276233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6812D0B0"/>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FA620D3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000A990"/>
    <w:multiLevelType w:val="multilevel"/>
    <w:tmpl w:val="228CAB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AB57543"/>
    <w:multiLevelType w:val="multilevel"/>
    <w:tmpl w:val="EDE03820"/>
    <w:lvl w:ilvl="0">
      <w:start w:val="1"/>
      <w:numFmt w:val="decimal"/>
      <w:pStyle w:val="1"/>
      <w:lvlText w:val="%1"/>
      <w:lvlJc w:val="left"/>
      <w:pPr>
        <w:ind w:left="432" w:hanging="432"/>
      </w:pPr>
    </w:lvl>
    <w:lvl w:ilvl="1">
      <w:start w:val="1"/>
      <w:numFmt w:val="decimal"/>
      <w:pStyle w:val="2"/>
      <w:lvlText w:val="%1.%2"/>
      <w:lvlJc w:val="left"/>
      <w:pPr>
        <w:ind w:left="128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23466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BDAEB2"/>
    <w:multiLevelType w:val="multilevel"/>
    <w:tmpl w:val="364212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4FDF605B"/>
    <w:multiLevelType w:val="hybridMultilevel"/>
    <w:tmpl w:val="E10E769E"/>
    <w:lvl w:ilvl="0" w:tplc="4106F4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A7D7178"/>
    <w:multiLevelType w:val="multilevel"/>
    <w:tmpl w:val="85B84FFA"/>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num w:numId="1">
    <w:abstractNumId w:val="0"/>
  </w:num>
  <w:num w:numId="2">
    <w:abstractNumId w:val="14"/>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3"/>
  </w:num>
  <w:num w:numId="14">
    <w:abstractNumId w:val="12"/>
  </w:num>
  <w:num w:numId="15">
    <w:abstractNumId w:val="16"/>
  </w:num>
  <w:num w:numId="16">
    <w:abstractNumId w:val="11"/>
  </w:num>
  <w:num w:numId="17">
    <w:abstractNumId w:val="15"/>
  </w:num>
  <w:num w:numId="1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fei Sun">
    <w15:presenceInfo w15:providerId="Windows Live" w15:userId="c29f3cdfa5ab591b"/>
  </w15:person>
  <w15:person w15:author="杨雪冬">
    <w15:presenceInfo w15:providerId="None" w15:userId="杨雪冬"/>
  </w15:person>
  <w15:person w15:author="ws952">
    <w15:presenceInfo w15:providerId="AD" w15:userId="S::ws952@officesvip.top::f366f4e1-2d1c-4bbe-9f04-51eeb86b43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E4B"/>
    <w:rsid w:val="00000797"/>
    <w:rsid w:val="000422DE"/>
    <w:rsid w:val="00085EB2"/>
    <w:rsid w:val="00133E75"/>
    <w:rsid w:val="001703BD"/>
    <w:rsid w:val="00170FE9"/>
    <w:rsid w:val="001F02C0"/>
    <w:rsid w:val="002252F4"/>
    <w:rsid w:val="002B2B77"/>
    <w:rsid w:val="002B52E8"/>
    <w:rsid w:val="003045BE"/>
    <w:rsid w:val="00347073"/>
    <w:rsid w:val="003541BF"/>
    <w:rsid w:val="003C5E9D"/>
    <w:rsid w:val="003E7FE0"/>
    <w:rsid w:val="00454BB9"/>
    <w:rsid w:val="00475695"/>
    <w:rsid w:val="00477CF9"/>
    <w:rsid w:val="004C6E27"/>
    <w:rsid w:val="005078E4"/>
    <w:rsid w:val="0053398B"/>
    <w:rsid w:val="00581F39"/>
    <w:rsid w:val="00584FFA"/>
    <w:rsid w:val="005872A0"/>
    <w:rsid w:val="005E59BE"/>
    <w:rsid w:val="006344DF"/>
    <w:rsid w:val="006C0E77"/>
    <w:rsid w:val="00734334"/>
    <w:rsid w:val="00745624"/>
    <w:rsid w:val="007929DA"/>
    <w:rsid w:val="0079445A"/>
    <w:rsid w:val="0083325E"/>
    <w:rsid w:val="00844F26"/>
    <w:rsid w:val="00861A5A"/>
    <w:rsid w:val="00881EEB"/>
    <w:rsid w:val="00885100"/>
    <w:rsid w:val="008B6D01"/>
    <w:rsid w:val="009364B5"/>
    <w:rsid w:val="00972B83"/>
    <w:rsid w:val="00977E4B"/>
    <w:rsid w:val="00993B22"/>
    <w:rsid w:val="00993FFA"/>
    <w:rsid w:val="009D1EBB"/>
    <w:rsid w:val="00A169E9"/>
    <w:rsid w:val="00A2261B"/>
    <w:rsid w:val="00A23F8E"/>
    <w:rsid w:val="00A2610A"/>
    <w:rsid w:val="00A268A1"/>
    <w:rsid w:val="00A37E94"/>
    <w:rsid w:val="00A6792F"/>
    <w:rsid w:val="00A67982"/>
    <w:rsid w:val="00A926BE"/>
    <w:rsid w:val="00AC5B77"/>
    <w:rsid w:val="00B11320"/>
    <w:rsid w:val="00B23B61"/>
    <w:rsid w:val="00B30A1E"/>
    <w:rsid w:val="00B37E29"/>
    <w:rsid w:val="00B81E18"/>
    <w:rsid w:val="00C14D65"/>
    <w:rsid w:val="00C550B9"/>
    <w:rsid w:val="00C75A3D"/>
    <w:rsid w:val="00C97C7F"/>
    <w:rsid w:val="00CD064B"/>
    <w:rsid w:val="00CE6225"/>
    <w:rsid w:val="00D56196"/>
    <w:rsid w:val="00D72573"/>
    <w:rsid w:val="00DB2AF3"/>
    <w:rsid w:val="00DE77F0"/>
    <w:rsid w:val="00E40109"/>
    <w:rsid w:val="00E71919"/>
    <w:rsid w:val="00E97160"/>
    <w:rsid w:val="00EE0F0C"/>
    <w:rsid w:val="00F12154"/>
    <w:rsid w:val="00F34508"/>
    <w:rsid w:val="00F42FE1"/>
    <w:rsid w:val="00FB3FEB"/>
    <w:rsid w:val="00FF5DC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B2462"/>
  <w15:docId w15:val="{40BB1F6D-FA3B-45F5-8C7C-E80A16526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A62B39"/>
    <w:pPr>
      <w:keepNext/>
      <w:keepLines/>
      <w:numPr>
        <w:numId w:val="14"/>
      </w:numPr>
      <w:spacing w:before="480"/>
      <w:outlineLvl w:val="0"/>
    </w:pPr>
    <w:rPr>
      <w:rFonts w:asciiTheme="majorHAnsi" w:eastAsiaTheme="majorEastAsia" w:hAnsiTheme="majorHAnsi" w:cstheme="majorBidi"/>
      <w:b/>
      <w:bCs/>
      <w:color w:val="000000" w:themeColor="text1"/>
      <w:sz w:val="32"/>
      <w:szCs w:val="32"/>
    </w:rPr>
  </w:style>
  <w:style w:type="paragraph" w:styleId="2">
    <w:name w:val="heading 2"/>
    <w:basedOn w:val="a"/>
    <w:next w:val="a0"/>
    <w:uiPriority w:val="9"/>
    <w:unhideWhenUsed/>
    <w:qFormat/>
    <w:rsid w:val="00A62B39"/>
    <w:pPr>
      <w:keepNext/>
      <w:keepLines/>
      <w:numPr>
        <w:ilvl w:val="1"/>
        <w:numId w:val="14"/>
      </w:numPr>
      <w:spacing w:before="200"/>
      <w:outlineLvl w:val="1"/>
    </w:pPr>
    <w:rPr>
      <w:rFonts w:asciiTheme="majorHAnsi" w:eastAsiaTheme="majorEastAsia" w:hAnsiTheme="majorHAnsi" w:cstheme="majorBidi"/>
      <w:b/>
      <w:bCs/>
      <w:color w:val="000000" w:themeColor="text1"/>
      <w:sz w:val="32"/>
      <w:szCs w:val="32"/>
    </w:rPr>
  </w:style>
  <w:style w:type="paragraph" w:styleId="3">
    <w:name w:val="heading 3"/>
    <w:basedOn w:val="a"/>
    <w:next w:val="a0"/>
    <w:uiPriority w:val="9"/>
    <w:unhideWhenUsed/>
    <w:qFormat/>
    <w:rsid w:val="00A62B39"/>
    <w:pPr>
      <w:keepNext/>
      <w:keepLines/>
      <w:numPr>
        <w:ilvl w:val="2"/>
        <w:numId w:val="14"/>
      </w:numPr>
      <w:spacing w:before="200" w:after="0"/>
      <w:outlineLvl w:val="2"/>
    </w:pPr>
    <w:rPr>
      <w:rFonts w:asciiTheme="majorHAnsi" w:eastAsiaTheme="majorEastAsia" w:hAnsiTheme="majorHAnsi" w:cstheme="majorBidi"/>
      <w:b/>
      <w:bCs/>
      <w:color w:val="000000" w:themeColor="text1"/>
      <w:sz w:val="28"/>
      <w:szCs w:val="28"/>
    </w:rPr>
  </w:style>
  <w:style w:type="paragraph" w:styleId="4">
    <w:name w:val="heading 4"/>
    <w:basedOn w:val="a"/>
    <w:next w:val="a0"/>
    <w:uiPriority w:val="9"/>
    <w:unhideWhenUsed/>
    <w:qFormat/>
    <w:rsid w:val="00A62B39"/>
    <w:pPr>
      <w:keepNext/>
      <w:keepLines/>
      <w:numPr>
        <w:ilvl w:val="3"/>
        <w:numId w:val="14"/>
      </w:numPr>
      <w:spacing w:before="200" w:after="0"/>
      <w:outlineLvl w:val="3"/>
    </w:pPr>
    <w:rPr>
      <w:rFonts w:asciiTheme="majorHAnsi" w:eastAsiaTheme="majorEastAsia" w:hAnsiTheme="majorHAnsi" w:cstheme="majorBidi"/>
      <w:b/>
      <w:bCs/>
      <w:color w:val="000000" w:themeColor="text1"/>
    </w:rPr>
  </w:style>
  <w:style w:type="paragraph" w:styleId="5">
    <w:name w:val="heading 5"/>
    <w:basedOn w:val="a"/>
    <w:next w:val="a0"/>
    <w:uiPriority w:val="9"/>
    <w:unhideWhenUsed/>
    <w:qFormat/>
    <w:rsid w:val="00D179BD"/>
    <w:pPr>
      <w:keepNext/>
      <w:keepLines/>
      <w:pageBreakBefore/>
      <w:numPr>
        <w:ilvl w:val="4"/>
        <w:numId w:val="14"/>
      </w:numPr>
      <w:spacing w:before="200" w:after="0" w:line="20" w:lineRule="exact"/>
      <w:outlineLvl w:val="4"/>
    </w:pPr>
    <w:rPr>
      <w:rFonts w:asciiTheme="majorHAnsi" w:eastAsiaTheme="majorEastAsia" w:hAnsiTheme="majorHAnsi" w:cstheme="majorBidi"/>
      <w:i/>
      <w:iCs/>
      <w:color w:val="FFFFFF" w:themeColor="background1"/>
      <w:sz w:val="10"/>
    </w:rPr>
  </w:style>
  <w:style w:type="paragraph" w:styleId="6">
    <w:name w:val="heading 6"/>
    <w:basedOn w:val="a"/>
    <w:next w:val="a0"/>
    <w:uiPriority w:val="9"/>
    <w:unhideWhenUsed/>
    <w:qFormat/>
    <w:rsid w:val="0042419D"/>
    <w:pPr>
      <w:keepNext/>
      <w:pageBreakBefore/>
      <w:numPr>
        <w:ilvl w:val="5"/>
        <w:numId w:val="14"/>
      </w:numPr>
      <w:spacing w:after="0" w:line="20" w:lineRule="exact"/>
      <w:outlineLvl w:val="5"/>
    </w:pPr>
    <w:rPr>
      <w:rFonts w:asciiTheme="majorHAnsi" w:eastAsiaTheme="majorEastAsia" w:hAnsiTheme="majorHAnsi" w:cstheme="majorBidi"/>
      <w:color w:val="FFFFFF" w:themeColor="background1"/>
      <w:sz w:val="2"/>
    </w:rPr>
  </w:style>
  <w:style w:type="paragraph" w:styleId="7">
    <w:name w:val="heading 7"/>
    <w:basedOn w:val="a"/>
    <w:next w:val="a"/>
    <w:link w:val="70"/>
    <w:rsid w:val="007940BD"/>
    <w:pPr>
      <w:keepNext/>
      <w:keepLines/>
      <w:numPr>
        <w:ilvl w:val="6"/>
        <w:numId w:val="14"/>
      </w:numPr>
      <w:spacing w:before="40" w:after="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rsid w:val="007940B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rsid w:val="007940B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1F3270"/>
    <w:pPr>
      <w:spacing w:after="0" w:line="360" w:lineRule="auto"/>
      <w:ind w:firstLineChars="200" w:firstLine="200"/>
      <w:jc w:val="both"/>
    </w:pPr>
  </w:style>
  <w:style w:type="paragraph" w:customStyle="1" w:styleId="FirstParagraph">
    <w:name w:val="First Paragraph"/>
    <w:basedOn w:val="a0"/>
    <w:next w:val="a0"/>
    <w:qFormat/>
  </w:style>
  <w:style w:type="paragraph" w:customStyle="1" w:styleId="Compact">
    <w:name w:val="Compact"/>
    <w:basedOn w:val="a0"/>
    <w:qFormat/>
    <w:rsid w:val="00927E38"/>
    <w:pPr>
      <w:spacing w:line="240" w:lineRule="auto"/>
      <w:ind w:firstLineChars="0" w:firstLine="0"/>
    </w:pPr>
  </w:style>
  <w:style w:type="paragraph" w:styleId="a5">
    <w:name w:val="Title"/>
    <w:basedOn w:val="a"/>
    <w:next w:val="a0"/>
    <w:qFormat/>
    <w:rsid w:val="00A62B39"/>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rsid w:val="00927E38"/>
    <w:pPr>
      <w:keepNext/>
      <w:keepLines/>
      <w:spacing w:before="300" w:after="300"/>
      <w:jc w:val="both"/>
    </w:pPr>
    <w:rPr>
      <w:szCs w:val="20"/>
    </w:rPr>
  </w:style>
  <w:style w:type="paragraph" w:styleId="a8">
    <w:name w:val="Bibliography"/>
    <w:basedOn w:val="a"/>
    <w:qFormat/>
    <w:pPr>
      <w:spacing w:after="0"/>
      <w:ind w:left="720" w:hanging="720"/>
    </w:pPr>
  </w:style>
  <w:style w:type="paragraph" w:styleId="a9">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a">
    <w:name w:val="footnote text"/>
    <w:basedOn w:val="a"/>
    <w:uiPriority w:val="9"/>
    <w:unhideWhenUsed/>
    <w:qFormat/>
    <w:rsid w:val="00364BD2"/>
    <w:pPr>
      <w:spacing w:after="0" w:line="360" w:lineRule="auto"/>
      <w:jc w:val="both"/>
    </w:p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a4">
    <w:name w:val="正文文本 字符"/>
    <w:basedOn w:val="a1"/>
    <w:link w:val="a0"/>
    <w:rsid w:val="001F3270"/>
  </w:style>
  <w:style w:type="paragraph" w:styleId="af">
    <w:name w:val="header"/>
    <w:basedOn w:val="a"/>
    <w:link w:val="af0"/>
    <w:unhideWhenUsed/>
    <w:rsid w:val="0042419D"/>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42419D"/>
    <w:rPr>
      <w:sz w:val="18"/>
      <w:szCs w:val="18"/>
    </w:rPr>
  </w:style>
  <w:style w:type="paragraph" w:styleId="af1">
    <w:name w:val="footer"/>
    <w:basedOn w:val="a"/>
    <w:link w:val="af2"/>
    <w:uiPriority w:val="99"/>
    <w:unhideWhenUsed/>
    <w:rsid w:val="0042419D"/>
    <w:pPr>
      <w:tabs>
        <w:tab w:val="center" w:pos="4153"/>
        <w:tab w:val="right" w:pos="8306"/>
      </w:tabs>
      <w:snapToGrid w:val="0"/>
    </w:pPr>
    <w:rPr>
      <w:sz w:val="18"/>
      <w:szCs w:val="18"/>
    </w:rPr>
  </w:style>
  <w:style w:type="character" w:customStyle="1" w:styleId="af2">
    <w:name w:val="页脚 字符"/>
    <w:basedOn w:val="a1"/>
    <w:link w:val="af1"/>
    <w:uiPriority w:val="99"/>
    <w:rsid w:val="0042419D"/>
    <w:rPr>
      <w:sz w:val="18"/>
      <w:szCs w:val="18"/>
    </w:rPr>
  </w:style>
  <w:style w:type="character" w:customStyle="1" w:styleId="70">
    <w:name w:val="标题 7 字符"/>
    <w:basedOn w:val="a1"/>
    <w:link w:val="7"/>
    <w:rsid w:val="007940BD"/>
    <w:rPr>
      <w:rFonts w:asciiTheme="majorHAnsi" w:eastAsiaTheme="majorEastAsia" w:hAnsiTheme="majorHAnsi" w:cstheme="majorBidi"/>
      <w:i/>
      <w:iCs/>
      <w:color w:val="243F60" w:themeColor="accent1" w:themeShade="7F"/>
    </w:rPr>
  </w:style>
  <w:style w:type="character" w:customStyle="1" w:styleId="80">
    <w:name w:val="标题 8 字符"/>
    <w:basedOn w:val="a1"/>
    <w:link w:val="8"/>
    <w:rsid w:val="007940BD"/>
    <w:rPr>
      <w:rFonts w:asciiTheme="majorHAnsi" w:eastAsiaTheme="majorEastAsia" w:hAnsiTheme="majorHAnsi" w:cstheme="majorBidi"/>
      <w:color w:val="272727" w:themeColor="text1" w:themeTint="D8"/>
      <w:sz w:val="21"/>
      <w:szCs w:val="21"/>
    </w:rPr>
  </w:style>
  <w:style w:type="character" w:customStyle="1" w:styleId="90">
    <w:name w:val="标题 9 字符"/>
    <w:basedOn w:val="a1"/>
    <w:link w:val="9"/>
    <w:rsid w:val="007940BD"/>
    <w:rPr>
      <w:rFonts w:asciiTheme="majorHAnsi" w:eastAsiaTheme="majorEastAsia" w:hAnsiTheme="majorHAnsi" w:cstheme="majorBidi"/>
      <w:i/>
      <w:iCs/>
      <w:color w:val="272727" w:themeColor="text1" w:themeTint="D8"/>
      <w:sz w:val="21"/>
      <w:szCs w:val="21"/>
    </w:rPr>
  </w:style>
  <w:style w:type="character" w:customStyle="1" w:styleId="highlight">
    <w:name w:val="highlight"/>
    <w:basedOn w:val="a1"/>
    <w:uiPriority w:val="1"/>
    <w:qFormat/>
    <w:rsid w:val="0031002B"/>
    <w:rPr>
      <w:bdr w:val="none" w:sz="0" w:space="0" w:color="auto"/>
      <w:shd w:val="clear" w:color="auto" w:fill="FFFF00"/>
    </w:rPr>
  </w:style>
  <w:style w:type="character" w:customStyle="1" w:styleId="red">
    <w:name w:val="red"/>
    <w:basedOn w:val="a4"/>
    <w:uiPriority w:val="1"/>
    <w:qFormat/>
    <w:rsid w:val="004B37A6"/>
    <w:rPr>
      <w:color w:val="C00000"/>
      <w:bdr w:val="none" w:sz="0" w:space="0" w:color="auto"/>
      <w:shd w:val="clear" w:color="auto" w:fill="auto"/>
    </w:rPr>
  </w:style>
  <w:style w:type="paragraph" w:styleId="af3">
    <w:name w:val="Balloon Text"/>
    <w:basedOn w:val="a"/>
    <w:link w:val="af4"/>
    <w:semiHidden/>
    <w:unhideWhenUsed/>
    <w:rsid w:val="00B30A1E"/>
    <w:pPr>
      <w:spacing w:after="0"/>
    </w:pPr>
    <w:rPr>
      <w:sz w:val="18"/>
      <w:szCs w:val="18"/>
    </w:rPr>
  </w:style>
  <w:style w:type="character" w:customStyle="1" w:styleId="af4">
    <w:name w:val="批注框文本 字符"/>
    <w:basedOn w:val="a1"/>
    <w:link w:val="af3"/>
    <w:semiHidden/>
    <w:rsid w:val="00B30A1E"/>
    <w:rPr>
      <w:sz w:val="18"/>
      <w:szCs w:val="18"/>
    </w:rPr>
  </w:style>
  <w:style w:type="character" w:styleId="af5">
    <w:name w:val="annotation reference"/>
    <w:basedOn w:val="a1"/>
    <w:semiHidden/>
    <w:unhideWhenUsed/>
    <w:rsid w:val="00B30A1E"/>
    <w:rPr>
      <w:sz w:val="21"/>
      <w:szCs w:val="21"/>
    </w:rPr>
  </w:style>
  <w:style w:type="paragraph" w:styleId="af6">
    <w:name w:val="annotation text"/>
    <w:basedOn w:val="a"/>
    <w:link w:val="af7"/>
    <w:unhideWhenUsed/>
    <w:rsid w:val="00B30A1E"/>
  </w:style>
  <w:style w:type="character" w:customStyle="1" w:styleId="af7">
    <w:name w:val="批注文字 字符"/>
    <w:basedOn w:val="a1"/>
    <w:link w:val="af6"/>
    <w:rsid w:val="00B30A1E"/>
  </w:style>
  <w:style w:type="paragraph" w:styleId="af8">
    <w:name w:val="annotation subject"/>
    <w:basedOn w:val="af6"/>
    <w:next w:val="af6"/>
    <w:link w:val="af9"/>
    <w:semiHidden/>
    <w:unhideWhenUsed/>
    <w:rsid w:val="00B30A1E"/>
    <w:rPr>
      <w:b/>
      <w:bCs/>
    </w:rPr>
  </w:style>
  <w:style w:type="character" w:customStyle="1" w:styleId="af9">
    <w:name w:val="批注主题 字符"/>
    <w:basedOn w:val="af7"/>
    <w:link w:val="af8"/>
    <w:semiHidden/>
    <w:rsid w:val="00B30A1E"/>
    <w:rPr>
      <w:b/>
      <w:bCs/>
    </w:rPr>
  </w:style>
  <w:style w:type="character" w:styleId="afa">
    <w:name w:val="Emphasis"/>
    <w:basedOn w:val="a1"/>
    <w:uiPriority w:val="20"/>
    <w:qFormat/>
    <w:rsid w:val="00454BB9"/>
    <w:rPr>
      <w:i/>
      <w:iCs/>
    </w:rPr>
  </w:style>
  <w:style w:type="character" w:customStyle="1" w:styleId="show-for-sr">
    <w:name w:val="show-for-sr"/>
    <w:basedOn w:val="a1"/>
    <w:rsid w:val="00454BB9"/>
  </w:style>
  <w:style w:type="paragraph" w:styleId="afb">
    <w:name w:val="Revision"/>
    <w:hidden/>
    <w:semiHidden/>
    <w:rsid w:val="00CE6225"/>
    <w:pPr>
      <w:spacing w:after="0"/>
    </w:pPr>
  </w:style>
  <w:style w:type="character" w:styleId="afc">
    <w:name w:val="FollowedHyperlink"/>
    <w:basedOn w:val="a1"/>
    <w:semiHidden/>
    <w:unhideWhenUsed/>
    <w:rsid w:val="00F345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zhishu.baidu.com/" TargetMode="External"/><Relationship Id="rId2" Type="http://schemas.openxmlformats.org/officeDocument/2006/relationships/hyperlink" Target="http://www.nhc.gov.cn/jkj/dongt/202101/4378bd2dd76b4d9a8d995660e90fb4a6.shtml" TargetMode="External"/><Relationship Id="rId1" Type="http://schemas.openxmlformats.org/officeDocument/2006/relationships/hyperlink" Target="mailto:sunyf20@mails.tsinghua.edu.cn" TargetMode="External"/><Relationship Id="rId4" Type="http://schemas.openxmlformats.org/officeDocument/2006/relationships/hyperlink" Target="http://www.jl.gov.cn/zw/tzgg/gsgg/gg/202102/t20210201_793209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B8856-3017-4B03-9AA2-A98971AD9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19</Pages>
  <Words>6652</Words>
  <Characters>37919</Characters>
  <Application>Microsoft Office Word</Application>
  <DocSecurity>0</DocSecurity>
  <Lines>315</Lines>
  <Paragraphs>88</Paragraphs>
  <ScaleCrop>false</ScaleCrop>
  <Company/>
  <LinksUpToDate>false</LinksUpToDate>
  <CharactersWithSpaces>44483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能力不够压力来凑：能力空间与压力型体制</dc:title>
  <dc:creator>孙宇飞; 杨雪冬</dc:creator>
  <cp:keywords/>
  <cp:lastModifiedBy>Yufei Sun</cp:lastModifiedBy>
  <cp:revision>7</cp:revision>
  <dcterms:created xsi:type="dcterms:W3CDTF">2021-11-22T09:58:00Z</dcterms:created>
  <dcterms:modified xsi:type="dcterms:W3CDTF">2022-01-04T17:00:00Z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压力型体制”作为对中国地方治理实践的理论描绘，得到了国内外学者的广泛关注和讨论。十八大以来，党和政府推动的一系列政治体制改革，深刻得改变了“压力型体制”的运行环境，“压力型体制”在保持生动的描述力和较强的解释力的同时，遇到“减压阀失灵”等理论困境和解释力不足等问题。本研究在梳理已有理论的基础上，结合政策扩散和地方治理能力等理论视角，以政策文本在中央-地方和不同地方的扩散和变化作为窗口，以2021年春节期间疫情防控政策在中国293个地级市的差异化制定为案例，通过自然语言处理和回归分析等方法对“压力型体制”</vt:lpwstr>
  </property>
  <property fmtid="{D5CDD505-2E9C-101B-9397-08002B2CF9AE}" pid="3" name="always_allow_html">
    <vt:lpwstr>True</vt:lpwstr>
  </property>
  <property fmtid="{D5CDD505-2E9C-101B-9397-08002B2CF9AE}" pid="4" name="bibliography">
    <vt:lpwstr>Covid19Policy.bib</vt:lpwstr>
  </property>
  <property fmtid="{D5CDD505-2E9C-101B-9397-08002B2CF9AE}" pid="5" name="colorlinks">
    <vt:lpwstr>True</vt:lpwstr>
  </property>
  <property fmtid="{D5CDD505-2E9C-101B-9397-08002B2CF9AE}" pid="6" name="csl">
    <vt:lpwstr>china-national-standard-gb-t-7714-2015-author-date.csl</vt:lpwstr>
  </property>
  <property fmtid="{D5CDD505-2E9C-101B-9397-08002B2CF9AE}" pid="7" name="documentclass">
    <vt:lpwstr>ctexart</vt:lpwstr>
  </property>
  <property fmtid="{D5CDD505-2E9C-101B-9397-08002B2CF9AE}" pid="8" name="editor_options">
    <vt:lpwstr/>
  </property>
  <property fmtid="{D5CDD505-2E9C-101B-9397-08002B2CF9AE}" pid="9" name="fontsize">
    <vt:lpwstr>12pt</vt:lpwstr>
  </property>
  <property fmtid="{D5CDD505-2E9C-101B-9397-08002B2CF9AE}" pid="10" name="geometry">
    <vt:lpwstr>margin=1in</vt:lpwstr>
  </property>
  <property fmtid="{D5CDD505-2E9C-101B-9397-08002B2CF9AE}" pid="11" name="indent">
    <vt:lpwstr>True</vt:lpwstr>
  </property>
  <property fmtid="{D5CDD505-2E9C-101B-9397-08002B2CF9AE}" pid="12" name="knit">
    <vt:lpwstr>(function(inputFile, encoding) {rmarkdown::render(inputFile, encoding = encoding, output_format = c(“bookdown::word_document2”, “bookdown::pdf_document2”)) })</vt:lpwstr>
  </property>
  <property fmtid="{D5CDD505-2E9C-101B-9397-08002B2CF9AE}" pid="13" name="link-citations">
    <vt:lpwstr>True</vt:lpwstr>
  </property>
  <property fmtid="{D5CDD505-2E9C-101B-9397-08002B2CF9AE}" pid="14" name="output">
    <vt:lpwstr/>
  </property>
  <property fmtid="{D5CDD505-2E9C-101B-9397-08002B2CF9AE}" pid="15" name="subtitle">
    <vt:lpwstr>——基于2021年春节期间地方疫情防控政策的实证研究</vt:lpwstr>
  </property>
  <property fmtid="{D5CDD505-2E9C-101B-9397-08002B2CF9AE}" pid="16" name="toc">
    <vt:lpwstr>False</vt:lpwstr>
  </property>
  <property fmtid="{D5CDD505-2E9C-101B-9397-08002B2CF9AE}" pid="17" name="ZOTERO_PREF_1">
    <vt:lpwstr>&lt;data data-version="3" zotero-version="5.0.96.3"&gt;&lt;session id="DJZ0bYbs"/&gt;&lt;style id="http://www.zotero.org/styles/china-national-standard-gb-t-7714-2015-author-date" hasBibliography="1" bibliographyStyleHasBeenSet="1"/&gt;&lt;prefs&gt;&lt;pref name="fieldType" value="</vt:lpwstr>
  </property>
  <property fmtid="{D5CDD505-2E9C-101B-9397-08002B2CF9AE}" pid="18" name="ZOTERO_PREF_2">
    <vt:lpwstr>Field"/&gt;&lt;/prefs&gt;&lt;/data&gt;</vt:lpwstr>
  </property>
</Properties>
</file>