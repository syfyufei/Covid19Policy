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F7841" w14:textId="77777777" w:rsidR="00977E4B" w:rsidRDefault="006C0E77">
      <w:pPr>
        <w:pStyle w:val="a5"/>
        <w:rPr>
          <w:lang w:eastAsia="zh-CN"/>
        </w:rPr>
      </w:pPr>
      <w:commentRangeStart w:id="0"/>
      <w:r>
        <w:rPr>
          <w:lang w:eastAsia="zh-CN"/>
        </w:rPr>
        <w:t>能力不够压力来凑：能力空间与压力型体制</w:t>
      </w:r>
      <w:commentRangeEnd w:id="0"/>
      <w:r w:rsidR="00B30A1E">
        <w:rPr>
          <w:rStyle w:val="af5"/>
          <w:rFonts w:asciiTheme="minorHAnsi" w:eastAsiaTheme="minorEastAsia" w:hAnsiTheme="minorHAnsi" w:cstheme="minorBidi"/>
          <w:b w:val="0"/>
          <w:bCs w:val="0"/>
          <w:color w:val="auto"/>
        </w:rPr>
        <w:commentReference w:id="0"/>
      </w:r>
    </w:p>
    <w:p w14:paraId="2CC53D8A" w14:textId="77777777" w:rsidR="00977E4B" w:rsidRDefault="006C0E77">
      <w:pPr>
        <w:pStyle w:val="a6"/>
        <w:rPr>
          <w:lang w:eastAsia="zh-CN"/>
        </w:rPr>
      </w:pPr>
      <w:r>
        <w:rPr>
          <w:lang w:eastAsia="zh-CN"/>
        </w:rPr>
        <w:t>——</w:t>
      </w:r>
      <w:r>
        <w:rPr>
          <w:lang w:eastAsia="zh-CN"/>
        </w:rPr>
        <w:t>基于</w:t>
      </w:r>
      <w:r>
        <w:rPr>
          <w:lang w:eastAsia="zh-CN"/>
        </w:rPr>
        <w:t>2021</w:t>
      </w:r>
      <w:r>
        <w:rPr>
          <w:lang w:eastAsia="zh-CN"/>
        </w:rPr>
        <w:t>年春节期间地方疫情防控政策的实证研究</w:t>
      </w:r>
    </w:p>
    <w:p w14:paraId="25D6AE80" w14:textId="77777777" w:rsidR="00977E4B" w:rsidRDefault="006C0E77">
      <w:pPr>
        <w:pStyle w:val="Author"/>
        <w:rPr>
          <w:lang w:eastAsia="zh-CN"/>
        </w:rPr>
      </w:pPr>
      <w:r>
        <w:rPr>
          <w:lang w:eastAsia="zh-CN"/>
        </w:rPr>
        <w:t>孙宇飞</w:t>
      </w:r>
      <w:r>
        <w:rPr>
          <w:rStyle w:val="ad"/>
        </w:rPr>
        <w:footnoteReference w:id="1"/>
      </w:r>
    </w:p>
    <w:p w14:paraId="37F13666" w14:textId="77777777" w:rsidR="00977E4B" w:rsidRDefault="006C0E77">
      <w:pPr>
        <w:pStyle w:val="Author"/>
        <w:rPr>
          <w:lang w:eastAsia="zh-CN"/>
        </w:rPr>
      </w:pPr>
      <w:r>
        <w:rPr>
          <w:lang w:eastAsia="zh-CN"/>
        </w:rPr>
        <w:t>杨雪冬</w:t>
      </w:r>
      <w:r>
        <w:rPr>
          <w:rStyle w:val="ad"/>
        </w:rPr>
        <w:footnoteReference w:id="2"/>
      </w:r>
    </w:p>
    <w:p w14:paraId="3BC0AEFD" w14:textId="77777777" w:rsidR="00977E4B" w:rsidDel="00B30A1E" w:rsidRDefault="00B30A1E" w:rsidP="00B30A1E">
      <w:pPr>
        <w:pStyle w:val="Abstract"/>
        <w:rPr>
          <w:del w:id="1" w:author="杨雪冬" w:date="2021-11-20T16:32:00Z"/>
          <w:lang w:eastAsia="zh-CN"/>
        </w:rPr>
      </w:pPr>
      <w:r>
        <w:rPr>
          <w:rFonts w:hint="eastAsia"/>
          <w:lang w:eastAsia="zh-CN"/>
        </w:rPr>
        <w:t>摘要：</w:t>
      </w:r>
      <w:ins w:id="2" w:author="杨雪冬" w:date="2021-11-20T16:27:00Z">
        <w:r>
          <w:rPr>
            <w:rFonts w:hint="eastAsia"/>
            <w:lang w:eastAsia="zh-CN"/>
          </w:rPr>
          <w:t>新冠肺炎疫情暴发以来，我国各地政府</w:t>
        </w:r>
      </w:ins>
      <w:ins w:id="3" w:author="杨雪冬" w:date="2021-11-20T16:29:00Z">
        <w:r>
          <w:rPr>
            <w:rFonts w:hint="eastAsia"/>
            <w:lang w:eastAsia="zh-CN"/>
          </w:rPr>
          <w:t>按照党中央的</w:t>
        </w:r>
      </w:ins>
      <w:ins w:id="4" w:author="杨雪冬" w:date="2021-11-20T16:30:00Z">
        <w:r>
          <w:rPr>
            <w:rFonts w:hint="eastAsia"/>
            <w:lang w:eastAsia="zh-CN"/>
          </w:rPr>
          <w:t>要求，</w:t>
        </w:r>
      </w:ins>
      <w:ins w:id="5" w:author="杨雪冬" w:date="2021-11-20T16:27:00Z">
        <w:r>
          <w:rPr>
            <w:rFonts w:hint="eastAsia"/>
            <w:lang w:eastAsia="zh-CN"/>
          </w:rPr>
          <w:t>在</w:t>
        </w:r>
      </w:ins>
      <w:ins w:id="6" w:author="杨雪冬" w:date="2021-11-20T16:28:00Z">
        <w:r>
          <w:rPr>
            <w:rFonts w:hint="eastAsia"/>
            <w:lang w:eastAsia="zh-CN"/>
          </w:rPr>
          <w:t>防控疫情中做了大量艰苦的工作，对于控制局部疫情</w:t>
        </w:r>
      </w:ins>
      <w:ins w:id="7" w:author="杨雪冬" w:date="2021-11-20T16:29:00Z">
        <w:r>
          <w:rPr>
            <w:rFonts w:hint="eastAsia"/>
            <w:lang w:eastAsia="zh-CN"/>
          </w:rPr>
          <w:t>扩散，保障当地居民生命健康发挥了重要作用。但是在疫情防控中</w:t>
        </w:r>
      </w:ins>
      <w:ins w:id="8" w:author="杨雪冬" w:date="2021-11-20T16:30:00Z">
        <w:r>
          <w:rPr>
            <w:rFonts w:hint="eastAsia"/>
            <w:lang w:eastAsia="zh-CN"/>
          </w:rPr>
          <w:t>也出现了“层层加码”的普遍性问题。文章</w:t>
        </w:r>
      </w:ins>
      <w:del w:id="9" w:author="杨雪冬" w:date="2021-11-20T16:30:00Z">
        <w:r w:rsidR="006C0E77" w:rsidDel="00B30A1E">
          <w:rPr>
            <w:lang w:eastAsia="zh-CN"/>
          </w:rPr>
          <w:delText>“</w:delText>
        </w:r>
        <w:r w:rsidR="006C0E77" w:rsidDel="00B30A1E">
          <w:rPr>
            <w:lang w:eastAsia="zh-CN"/>
          </w:rPr>
          <w:delText>压力型体制</w:delText>
        </w:r>
        <w:r w:rsidR="006C0E77" w:rsidDel="00B30A1E">
          <w:rPr>
            <w:lang w:eastAsia="zh-CN"/>
          </w:rPr>
          <w:delText>”</w:delText>
        </w:r>
        <w:r w:rsidR="006C0E77" w:rsidDel="00B30A1E">
          <w:rPr>
            <w:lang w:eastAsia="zh-CN"/>
          </w:rPr>
          <w:delText>作为对中国地方治理实践的理论描绘，得到了国内外学者的广泛关注和讨论。十八大以来，党和政府推动的一系列政治体制改革，深刻得改变了</w:delText>
        </w:r>
        <w:r w:rsidR="006C0E77" w:rsidDel="00B30A1E">
          <w:rPr>
            <w:lang w:eastAsia="zh-CN"/>
          </w:rPr>
          <w:delText>“</w:delText>
        </w:r>
        <w:r w:rsidR="006C0E77" w:rsidDel="00B30A1E">
          <w:rPr>
            <w:lang w:eastAsia="zh-CN"/>
          </w:rPr>
          <w:delText>压力型体制</w:delText>
        </w:r>
        <w:r w:rsidR="006C0E77" w:rsidDel="00B30A1E">
          <w:rPr>
            <w:lang w:eastAsia="zh-CN"/>
          </w:rPr>
          <w:delText>”</w:delText>
        </w:r>
        <w:r w:rsidR="006C0E77" w:rsidDel="00B30A1E">
          <w:rPr>
            <w:lang w:eastAsia="zh-CN"/>
          </w:rPr>
          <w:delText>的运行环境，</w:delText>
        </w:r>
        <w:r w:rsidR="006C0E77" w:rsidDel="00B30A1E">
          <w:rPr>
            <w:lang w:eastAsia="zh-CN"/>
          </w:rPr>
          <w:delText>“</w:delText>
        </w:r>
        <w:r w:rsidR="006C0E77" w:rsidDel="00B30A1E">
          <w:rPr>
            <w:lang w:eastAsia="zh-CN"/>
          </w:rPr>
          <w:delText>压力型体制</w:delText>
        </w:r>
        <w:r w:rsidR="006C0E77" w:rsidDel="00B30A1E">
          <w:rPr>
            <w:lang w:eastAsia="zh-CN"/>
          </w:rPr>
          <w:delText>”</w:delText>
        </w:r>
        <w:r w:rsidR="006C0E77" w:rsidDel="00B30A1E">
          <w:rPr>
            <w:lang w:eastAsia="zh-CN"/>
          </w:rPr>
          <w:delText>在保持生动的描述力和较强的解释力的同时，遇到</w:delText>
        </w:r>
        <w:r w:rsidR="006C0E77" w:rsidDel="00B30A1E">
          <w:rPr>
            <w:lang w:eastAsia="zh-CN"/>
          </w:rPr>
          <w:delText>“</w:delText>
        </w:r>
        <w:r w:rsidR="006C0E77" w:rsidDel="00B30A1E">
          <w:rPr>
            <w:lang w:eastAsia="zh-CN"/>
          </w:rPr>
          <w:delText>减压阀失灵</w:delText>
        </w:r>
        <w:r w:rsidR="006C0E77" w:rsidDel="00B30A1E">
          <w:rPr>
            <w:lang w:eastAsia="zh-CN"/>
          </w:rPr>
          <w:delText>”</w:delText>
        </w:r>
        <w:r w:rsidR="006C0E77" w:rsidDel="00B30A1E">
          <w:rPr>
            <w:lang w:eastAsia="zh-CN"/>
          </w:rPr>
          <w:delText>等理论困境和解释力不足等问题。本研究在梳理已有理论的基础上，结合政策扩散和地方治理能力等理论视角，以政策文本在中央</w:delText>
        </w:r>
        <w:r w:rsidR="006C0E77" w:rsidDel="00B30A1E">
          <w:rPr>
            <w:lang w:eastAsia="zh-CN"/>
          </w:rPr>
          <w:delText>-</w:delText>
        </w:r>
        <w:r w:rsidR="006C0E77" w:rsidDel="00B30A1E">
          <w:rPr>
            <w:lang w:eastAsia="zh-CN"/>
          </w:rPr>
          <w:delText>地方和不同地方的扩散和变化作为窗口，</w:delText>
        </w:r>
      </w:del>
      <w:r w:rsidR="006C0E77">
        <w:rPr>
          <w:lang w:eastAsia="zh-CN"/>
        </w:rPr>
        <w:t>以</w:t>
      </w:r>
      <w:r w:rsidR="006C0E77">
        <w:rPr>
          <w:lang w:eastAsia="zh-CN"/>
        </w:rPr>
        <w:t>2021</w:t>
      </w:r>
      <w:r w:rsidR="006C0E77">
        <w:rPr>
          <w:lang w:eastAsia="zh-CN"/>
        </w:rPr>
        <w:t>年春节期间疫情防控政策在中国</w:t>
      </w:r>
      <w:r w:rsidR="006C0E77">
        <w:rPr>
          <w:lang w:eastAsia="zh-CN"/>
        </w:rPr>
        <w:t>293</w:t>
      </w:r>
      <w:r w:rsidR="006C0E77">
        <w:rPr>
          <w:lang w:eastAsia="zh-CN"/>
        </w:rPr>
        <w:t>个地级市的差异化制定为案例，</w:t>
      </w:r>
      <w:ins w:id="10" w:author="杨雪冬" w:date="2021-11-20T16:31:00Z">
        <w:r>
          <w:rPr>
            <w:rFonts w:hint="eastAsia"/>
            <w:lang w:eastAsia="zh-CN"/>
          </w:rPr>
          <w:t>利用</w:t>
        </w:r>
      </w:ins>
      <w:del w:id="11" w:author="杨雪冬" w:date="2021-11-20T16:31:00Z">
        <w:r w:rsidR="006C0E77" w:rsidDel="00B30A1E">
          <w:rPr>
            <w:lang w:eastAsia="zh-CN"/>
          </w:rPr>
          <w:delText>通过</w:delText>
        </w:r>
      </w:del>
      <w:r w:rsidR="006C0E77">
        <w:rPr>
          <w:lang w:eastAsia="zh-CN"/>
        </w:rPr>
        <w:t>自然语言处理和回归分析等方法</w:t>
      </w:r>
      <w:ins w:id="12" w:author="杨雪冬" w:date="2021-11-20T16:31:00Z">
        <w:r>
          <w:rPr>
            <w:rFonts w:hint="eastAsia"/>
            <w:lang w:eastAsia="zh-CN"/>
          </w:rPr>
          <w:t>，检验了“层层加码”的发生机理，并对现有的</w:t>
        </w:r>
      </w:ins>
      <w:del w:id="13" w:author="杨雪冬" w:date="2021-11-20T16:31:00Z">
        <w:r w:rsidR="006C0E77" w:rsidDel="00B30A1E">
          <w:rPr>
            <w:lang w:eastAsia="zh-CN"/>
          </w:rPr>
          <w:delText>对</w:delText>
        </w:r>
      </w:del>
      <w:r w:rsidR="006C0E77">
        <w:rPr>
          <w:lang w:eastAsia="zh-CN"/>
        </w:rPr>
        <w:t>“</w:t>
      </w:r>
      <w:r w:rsidR="006C0E77">
        <w:rPr>
          <w:lang w:eastAsia="zh-CN"/>
        </w:rPr>
        <w:t>压力型体制</w:t>
      </w:r>
      <w:r w:rsidR="006C0E77">
        <w:rPr>
          <w:lang w:eastAsia="zh-CN"/>
        </w:rPr>
        <w:t>”</w:t>
      </w:r>
      <w:ins w:id="14" w:author="杨雪冬" w:date="2021-11-20T16:31:00Z">
        <w:r>
          <w:rPr>
            <w:rFonts w:hint="eastAsia"/>
            <w:lang w:eastAsia="zh-CN"/>
          </w:rPr>
          <w:t>解释框架</w:t>
        </w:r>
      </w:ins>
      <w:r w:rsidR="006C0E77">
        <w:rPr>
          <w:lang w:eastAsia="zh-CN"/>
        </w:rPr>
        <w:t>进行了</w:t>
      </w:r>
      <w:ins w:id="15" w:author="杨雪冬" w:date="2021-11-20T16:32:00Z">
        <w:r>
          <w:rPr>
            <w:rFonts w:hint="eastAsia"/>
            <w:lang w:eastAsia="zh-CN"/>
          </w:rPr>
          <w:t>检验和补充。文章认为，</w:t>
        </w:r>
      </w:ins>
      <w:del w:id="16" w:author="杨雪冬" w:date="2021-11-20T16:32:00Z">
        <w:r w:rsidR="006C0E77" w:rsidDel="00B30A1E">
          <w:rPr>
            <w:lang w:eastAsia="zh-CN"/>
          </w:rPr>
          <w:delText>理论检验与补充。</w:delText>
        </w:r>
      </w:del>
    </w:p>
    <w:p w14:paraId="6A05E1C5" w14:textId="77777777" w:rsidR="00977E4B" w:rsidRDefault="006C0E77" w:rsidP="00B30A1E">
      <w:pPr>
        <w:pStyle w:val="Abstract"/>
        <w:rPr>
          <w:lang w:eastAsia="zh-CN"/>
        </w:rPr>
      </w:pPr>
      <w:del w:id="17" w:author="杨雪冬" w:date="2021-11-20T16:32:00Z">
        <w:r w:rsidDel="00B30A1E">
          <w:rPr>
            <w:lang w:eastAsia="zh-CN"/>
          </w:rPr>
          <w:delText>笔者发现，</w:delText>
        </w:r>
      </w:del>
      <w:r>
        <w:rPr>
          <w:lang w:eastAsia="zh-CN"/>
        </w:rPr>
        <w:t>和原有</w:t>
      </w:r>
      <w:r>
        <w:rPr>
          <w:lang w:eastAsia="zh-CN"/>
        </w:rPr>
        <w:t>“</w:t>
      </w:r>
      <w:r>
        <w:rPr>
          <w:lang w:eastAsia="zh-CN"/>
        </w:rPr>
        <w:t>压力型体制</w:t>
      </w:r>
      <w:r>
        <w:rPr>
          <w:lang w:eastAsia="zh-CN"/>
        </w:rPr>
        <w:t>”</w:t>
      </w:r>
      <w:r>
        <w:rPr>
          <w:lang w:eastAsia="zh-CN"/>
        </w:rPr>
        <w:t>的理论一致，上级、同级政府和民众的压力对地方政府的政策加码程度均有显著影响。</w:t>
      </w:r>
      <w:ins w:id="18" w:author="杨雪冬" w:date="2021-11-20T16:32:00Z">
        <w:r w:rsidR="00B30A1E">
          <w:rPr>
            <w:rFonts w:hint="eastAsia"/>
            <w:lang w:eastAsia="zh-CN"/>
          </w:rPr>
          <w:t>但是，</w:t>
        </w:r>
      </w:ins>
      <w:del w:id="19" w:author="杨雪冬" w:date="2021-11-20T16:32:00Z">
        <w:r w:rsidDel="00B30A1E">
          <w:rPr>
            <w:lang w:eastAsia="zh-CN"/>
          </w:rPr>
          <w:delText>此外，</w:delText>
        </w:r>
      </w:del>
      <w:r>
        <w:rPr>
          <w:lang w:eastAsia="zh-CN"/>
        </w:rPr>
        <w:t>地方政府的治理能力对</w:t>
      </w:r>
      <w:ins w:id="20" w:author="杨雪冬" w:date="2021-11-20T16:32:00Z">
        <w:r w:rsidR="00B30A1E">
          <w:rPr>
            <w:rFonts w:hint="eastAsia"/>
            <w:lang w:eastAsia="zh-CN"/>
          </w:rPr>
          <w:t>改变“层层加码”有着明显的影响，</w:t>
        </w:r>
      </w:ins>
      <w:del w:id="21" w:author="杨雪冬" w:date="2021-11-20T16:32:00Z">
        <w:r w:rsidDel="00B30A1E">
          <w:rPr>
            <w:lang w:eastAsia="zh-CN"/>
          </w:rPr>
          <w:delText>“</w:delText>
        </w:r>
        <w:r w:rsidDel="00B30A1E">
          <w:rPr>
            <w:lang w:eastAsia="zh-CN"/>
          </w:rPr>
          <w:delText>压力型体制</w:delText>
        </w:r>
        <w:r w:rsidDel="00B30A1E">
          <w:rPr>
            <w:lang w:eastAsia="zh-CN"/>
          </w:rPr>
          <w:delText>”</w:delText>
        </w:r>
        <w:r w:rsidDel="00B30A1E">
          <w:rPr>
            <w:lang w:eastAsia="zh-CN"/>
          </w:rPr>
          <w:delText>的运行有着明</w:delText>
        </w:r>
        <w:r w:rsidDel="00B30A1E">
          <w:rPr>
            <w:lang w:eastAsia="zh-CN"/>
          </w:rPr>
          <w:delText>显的</w:delText>
        </w:r>
        <w:r w:rsidDel="00B30A1E">
          <w:rPr>
            <w:lang w:eastAsia="zh-CN"/>
          </w:rPr>
          <w:delText>“</w:delText>
        </w:r>
        <w:r w:rsidDel="00B30A1E">
          <w:rPr>
            <w:lang w:eastAsia="zh-CN"/>
          </w:rPr>
          <w:delText>减压阀</w:delText>
        </w:r>
        <w:r w:rsidDel="00B30A1E">
          <w:rPr>
            <w:lang w:eastAsia="zh-CN"/>
          </w:rPr>
          <w:delText>”</w:delText>
        </w:r>
        <w:r w:rsidDel="00B30A1E">
          <w:rPr>
            <w:lang w:eastAsia="zh-CN"/>
          </w:rPr>
          <w:delText>效应，这一减压阀的存在使得地方政府在多方的压力下还能保留一定的自主性空间。地方政府的治理能力强弱影响着地方自主性空间的大小，</w:delText>
        </w:r>
      </w:del>
      <w:r>
        <w:rPr>
          <w:lang w:eastAsia="zh-CN"/>
        </w:rPr>
        <w:t>治理能力越强的地方政府的行政自主性就越大，从而能够较为灵活的处理多方压力和政策加码。</w:t>
      </w:r>
      <w:del w:id="22" w:author="杨雪冬" w:date="2021-11-20T16:33:00Z">
        <w:r w:rsidDel="00B30A1E">
          <w:rPr>
            <w:rFonts w:hint="eastAsia"/>
            <w:lang w:eastAsia="zh-CN"/>
          </w:rPr>
          <w:delText>具体来说，在控制其他变量的前提下，地方政府的数字治理能力和卫生能力对地方政府疫情防控政策加码程度有着显著的负向影响。在此基础上，笔者提出了提出压力型体制运行过程中地方政府“能力空间”的概念，从而实现了对“压力型体制”的理论检验与修正</w:delText>
        </w:r>
      </w:del>
      <w:ins w:id="23" w:author="杨雪冬" w:date="2021-11-20T16:33:00Z">
        <w:r w:rsidR="00B30A1E">
          <w:rPr>
            <w:rFonts w:hint="eastAsia"/>
            <w:lang w:eastAsia="zh-CN"/>
          </w:rPr>
          <w:t>这进一步印证了不断推进国家治理体系和能力现代化的重要意义和艰巨性。</w:t>
        </w:r>
      </w:ins>
      <w:del w:id="24" w:author="杨雪冬" w:date="2021-11-20T16:33:00Z">
        <w:r w:rsidDel="00B30A1E">
          <w:rPr>
            <w:lang w:eastAsia="zh-CN"/>
          </w:rPr>
          <w:delText>。</w:delText>
        </w:r>
      </w:del>
    </w:p>
    <w:p w14:paraId="7EB335CD" w14:textId="3D0B0060" w:rsidR="00977E4B" w:rsidRDefault="006C0E77">
      <w:pPr>
        <w:pStyle w:val="Abstract"/>
        <w:rPr>
          <w:lang w:eastAsia="zh-CN"/>
        </w:rPr>
      </w:pPr>
      <w:r>
        <w:rPr>
          <w:b/>
          <w:bCs/>
          <w:lang w:eastAsia="zh-CN"/>
        </w:rPr>
        <w:lastRenderedPageBreak/>
        <w:t>关</w:t>
      </w:r>
      <w:r>
        <w:rPr>
          <w:b/>
          <w:bCs/>
          <w:lang w:eastAsia="zh-CN"/>
        </w:rPr>
        <w:t>键词</w:t>
      </w:r>
      <w:r>
        <w:rPr>
          <w:lang w:eastAsia="zh-CN"/>
        </w:rPr>
        <w:t>：</w:t>
      </w:r>
      <w:ins w:id="25" w:author="杨雪冬" w:date="2021-11-20T16:34:00Z">
        <w:r w:rsidR="00B30A1E">
          <w:rPr>
            <w:rFonts w:hint="eastAsia"/>
            <w:lang w:eastAsia="zh-CN"/>
          </w:rPr>
          <w:t>疫情防控；</w:t>
        </w:r>
      </w:ins>
      <w:r>
        <w:rPr>
          <w:lang w:eastAsia="zh-CN"/>
        </w:rPr>
        <w:t>压力型体制；</w:t>
      </w:r>
      <w:ins w:id="26" w:author="杨雪冬" w:date="2021-11-20T16:38:00Z">
        <w:r w:rsidR="00B30A1E">
          <w:rPr>
            <w:lang w:eastAsia="zh-CN"/>
          </w:rPr>
          <w:t>层层加码</w:t>
        </w:r>
        <w:r w:rsidR="00B30A1E">
          <w:rPr>
            <w:rFonts w:hint="eastAsia"/>
            <w:lang w:eastAsia="zh-CN"/>
          </w:rPr>
          <w:t>；</w:t>
        </w:r>
      </w:ins>
      <w:r>
        <w:rPr>
          <w:lang w:eastAsia="zh-CN"/>
        </w:rPr>
        <w:t>政策扩散</w:t>
      </w:r>
      <w:del w:id="27" w:author="杨雪冬" w:date="2021-11-20T16:38:00Z">
        <w:r w:rsidDel="00B30A1E">
          <w:rPr>
            <w:lang w:eastAsia="zh-CN"/>
          </w:rPr>
          <w:delText>；</w:delText>
        </w:r>
      </w:del>
      <w:ins w:id="28" w:author="杨雪冬" w:date="2021-11-20T16:58:00Z">
        <w:r w:rsidR="00734334">
          <w:rPr>
            <w:rFonts w:hint="eastAsia"/>
            <w:lang w:eastAsia="zh-CN"/>
          </w:rPr>
          <w:t>治理能力；</w:t>
        </w:r>
      </w:ins>
      <w:r>
        <w:rPr>
          <w:lang w:eastAsia="zh-CN"/>
        </w:rPr>
        <w:t>能力空间</w:t>
      </w:r>
      <w:del w:id="29" w:author="杨雪冬" w:date="2021-11-20T16:38:00Z">
        <w:r w:rsidDel="00B30A1E">
          <w:rPr>
            <w:lang w:eastAsia="zh-CN"/>
          </w:rPr>
          <w:delText>；</w:delText>
        </w:r>
      </w:del>
      <w:ins w:id="30" w:author="杨雪冬" w:date="2021-11-20T16:38:00Z">
        <w:r w:rsidR="00B30A1E" w:rsidDel="00B30A1E">
          <w:rPr>
            <w:lang w:eastAsia="zh-CN"/>
          </w:rPr>
          <w:t xml:space="preserve"> </w:t>
        </w:r>
      </w:ins>
      <w:del w:id="31" w:author="杨雪冬" w:date="2021-11-20T16:38:00Z">
        <w:r w:rsidDel="00B30A1E">
          <w:rPr>
            <w:lang w:eastAsia="zh-CN"/>
          </w:rPr>
          <w:delText>层层加码。</w:delText>
        </w:r>
      </w:del>
    </w:p>
    <w:p w14:paraId="3C24079D" w14:textId="77777777" w:rsidR="00977E4B" w:rsidRDefault="006C0E77">
      <w:pPr>
        <w:pStyle w:val="1"/>
      </w:pPr>
      <w:bookmarkStart w:id="32" w:name="引言"/>
      <w:proofErr w:type="spellStart"/>
      <w:r>
        <w:t>引</w:t>
      </w:r>
      <w:r>
        <w:t>言</w:t>
      </w:r>
      <w:proofErr w:type="spellEnd"/>
    </w:p>
    <w:p w14:paraId="4D44DB8A" w14:textId="77777777" w:rsidR="00977E4B" w:rsidRDefault="006C0E77">
      <w:pPr>
        <w:pStyle w:val="FirstParagraph"/>
        <w:ind w:firstLine="480"/>
        <w:rPr>
          <w:lang w:eastAsia="zh-CN"/>
        </w:rPr>
      </w:pPr>
      <w:r>
        <w:rPr>
          <w:lang w:eastAsia="zh-CN"/>
        </w:rPr>
        <w:t>近年来，作为国家治理的核心环节，地方治理受到了学者们的广泛关注。研究者主要从不同部门、不同层级政府间的关系和互动模式出发，讨论其对于地方政府行为和治理模式的影响。在政府间关系上，有学者提出了</w:t>
      </w:r>
      <w:r>
        <w:rPr>
          <w:lang w:eastAsia="zh-CN"/>
        </w:rPr>
        <w:t>”</w:t>
      </w:r>
      <w:r>
        <w:rPr>
          <w:lang w:eastAsia="zh-CN"/>
        </w:rPr>
        <w:t>蜂巢式结构</w:t>
      </w:r>
      <w:r>
        <w:rPr>
          <w:lang w:eastAsia="zh-CN"/>
        </w:rPr>
        <w:t>” (</w:t>
      </w:r>
      <w:hyperlink w:anchor="ref-Shue1990">
        <w:r>
          <w:rPr>
            <w:rStyle w:val="ae"/>
            <w:lang w:eastAsia="zh-CN"/>
          </w:rPr>
          <w:t>SHUE, 1990</w:t>
        </w:r>
      </w:hyperlink>
      <w:r>
        <w:rPr>
          <w:lang w:eastAsia="zh-CN"/>
        </w:rPr>
        <w:t xml:space="preserve">) </w:t>
      </w:r>
      <w:r>
        <w:rPr>
          <w:lang w:eastAsia="zh-CN"/>
        </w:rPr>
        <w:t>和</w:t>
      </w:r>
      <w:r>
        <w:rPr>
          <w:lang w:eastAsia="zh-CN"/>
        </w:rPr>
        <w:t>”M</w:t>
      </w:r>
      <w:r>
        <w:rPr>
          <w:lang w:eastAsia="zh-CN"/>
        </w:rPr>
        <w:t>型结构</w:t>
      </w:r>
      <w:r>
        <w:rPr>
          <w:lang w:eastAsia="zh-CN"/>
        </w:rPr>
        <w:t>” (</w:t>
      </w:r>
      <w:hyperlink w:anchor="ref-QianXu1993">
        <w:r>
          <w:rPr>
            <w:rStyle w:val="ae"/>
            <w:lang w:eastAsia="zh-CN"/>
          </w:rPr>
          <w:t xml:space="preserve">QIAN </w:t>
        </w:r>
        <w:r>
          <w:rPr>
            <w:rStyle w:val="ae"/>
            <w:lang w:eastAsia="zh-CN"/>
          </w:rPr>
          <w:t>等</w:t>
        </w:r>
        <w:r>
          <w:rPr>
            <w:rStyle w:val="ae"/>
            <w:lang w:eastAsia="zh-CN"/>
          </w:rPr>
          <w:t>, 1993</w:t>
        </w:r>
      </w:hyperlink>
      <w:r>
        <w:rPr>
          <w:lang w:eastAsia="zh-CN"/>
        </w:rPr>
        <w:t xml:space="preserve">) </w:t>
      </w:r>
      <w:r>
        <w:rPr>
          <w:lang w:eastAsia="zh-CN"/>
        </w:rPr>
        <w:t>等概念来形容改革开放前的政府间关系。更多学者关注改革开放后的政府间关系，他们提出的</w:t>
      </w:r>
      <w:r>
        <w:rPr>
          <w:lang w:eastAsia="zh-CN"/>
        </w:rPr>
        <w:t>”</w:t>
      </w:r>
      <w:r>
        <w:rPr>
          <w:lang w:eastAsia="zh-CN"/>
        </w:rPr>
        <w:t>中</w:t>
      </w:r>
      <w:r>
        <w:rPr>
          <w:lang w:eastAsia="zh-CN"/>
        </w:rPr>
        <w:t>国特色的财政联邦主义</w:t>
      </w:r>
      <w:r>
        <w:rPr>
          <w:lang w:eastAsia="zh-CN"/>
        </w:rPr>
        <w:t>” (</w:t>
      </w:r>
      <w:hyperlink w:anchor="ref-MontinolaEtAl1995">
        <w:r>
          <w:rPr>
            <w:rStyle w:val="ae"/>
            <w:lang w:eastAsia="zh-CN"/>
          </w:rPr>
          <w:t xml:space="preserve">MONTINOLA </w:t>
        </w:r>
        <w:r>
          <w:rPr>
            <w:rStyle w:val="ae"/>
            <w:lang w:eastAsia="zh-CN"/>
          </w:rPr>
          <w:t>等</w:t>
        </w:r>
        <w:r>
          <w:rPr>
            <w:rStyle w:val="ae"/>
            <w:lang w:eastAsia="zh-CN"/>
          </w:rPr>
          <w:t>, 1995</w:t>
        </w:r>
      </w:hyperlink>
      <w:r>
        <w:rPr>
          <w:lang w:eastAsia="zh-CN"/>
        </w:rPr>
        <w:t xml:space="preserve">) </w:t>
      </w:r>
      <w:r>
        <w:rPr>
          <w:lang w:eastAsia="zh-CN"/>
        </w:rPr>
        <w:t>和压力型体制</w:t>
      </w:r>
      <w:r>
        <w:rPr>
          <w:lang w:eastAsia="zh-CN"/>
        </w:rPr>
        <w:t xml:space="preserve"> (</w:t>
      </w:r>
      <w:hyperlink w:anchor="ref-RongJingBen1998">
        <w:r>
          <w:rPr>
            <w:rStyle w:val="ae"/>
            <w:lang w:eastAsia="zh-CN"/>
          </w:rPr>
          <w:t>荣敬本</w:t>
        </w:r>
        <w:r>
          <w:rPr>
            <w:rStyle w:val="ae"/>
            <w:lang w:eastAsia="zh-CN"/>
          </w:rPr>
          <w:t>, 1998</w:t>
        </w:r>
      </w:hyperlink>
      <w:r>
        <w:rPr>
          <w:lang w:eastAsia="zh-CN"/>
        </w:rPr>
        <w:t xml:space="preserve">) </w:t>
      </w:r>
      <w:r>
        <w:rPr>
          <w:lang w:eastAsia="zh-CN"/>
        </w:rPr>
        <w:t>等解释广受学界的讨论。其中，</w:t>
      </w:r>
      <w:r>
        <w:rPr>
          <w:lang w:eastAsia="zh-CN"/>
        </w:rPr>
        <w:t>“</w:t>
      </w:r>
      <w:r>
        <w:rPr>
          <w:lang w:eastAsia="zh-CN"/>
        </w:rPr>
        <w:t>压力型体制</w:t>
      </w:r>
      <w:r>
        <w:rPr>
          <w:lang w:eastAsia="zh-CN"/>
        </w:rPr>
        <w:t>”</w:t>
      </w:r>
      <w:r>
        <w:rPr>
          <w:lang w:eastAsia="zh-CN"/>
        </w:rPr>
        <w:t>作为对中国地方治理实践的理论描绘，得到了国内外学者的广泛关注和讨论。</w:t>
      </w:r>
      <w:r>
        <w:rPr>
          <w:lang w:eastAsia="zh-CN"/>
        </w:rPr>
        <w:t xml:space="preserve"> </w:t>
      </w:r>
      <w:r>
        <w:rPr>
          <w:lang w:eastAsia="zh-CN"/>
        </w:rPr>
        <w:t>它不仅生动的描述了中国地方治理的压力和动力，还由于其理论的全局性，能够对其他富有解释力的概念（诸如</w:t>
      </w:r>
      <w:r>
        <w:rPr>
          <w:lang w:eastAsia="zh-CN"/>
        </w:rPr>
        <w:t>“</w:t>
      </w:r>
      <w:r>
        <w:rPr>
          <w:lang w:eastAsia="zh-CN"/>
        </w:rPr>
        <w:t>目标责任制</w:t>
      </w:r>
      <w:r>
        <w:rPr>
          <w:lang w:eastAsia="zh-CN"/>
        </w:rPr>
        <w:t>” (</w:t>
      </w:r>
      <w:hyperlink w:anchor="ref-Edin2003">
        <w:r>
          <w:rPr>
            <w:rStyle w:val="ae"/>
            <w:lang w:eastAsia="zh-CN"/>
          </w:rPr>
          <w:t>EDIN, 2003</w:t>
        </w:r>
      </w:hyperlink>
      <w:r>
        <w:rPr>
          <w:lang w:eastAsia="zh-CN"/>
        </w:rPr>
        <w:t xml:space="preserve">) </w:t>
      </w:r>
      <w:r>
        <w:rPr>
          <w:lang w:eastAsia="zh-CN"/>
        </w:rPr>
        <w:t>、</w:t>
      </w:r>
      <w:r>
        <w:rPr>
          <w:lang w:eastAsia="zh-CN"/>
        </w:rPr>
        <w:t>“</w:t>
      </w:r>
      <w:r>
        <w:rPr>
          <w:lang w:eastAsia="zh-CN"/>
        </w:rPr>
        <w:t>项目制</w:t>
      </w:r>
      <w:r>
        <w:rPr>
          <w:lang w:eastAsia="zh-CN"/>
        </w:rPr>
        <w:t>” (</w:t>
      </w:r>
      <w:hyperlink w:anchor="ref-ChenJiaJian2013">
        <w:r>
          <w:rPr>
            <w:rStyle w:val="ae"/>
            <w:lang w:eastAsia="zh-CN"/>
          </w:rPr>
          <w:t>陈家建</w:t>
        </w:r>
        <w:r>
          <w:rPr>
            <w:rStyle w:val="ae"/>
            <w:lang w:eastAsia="zh-CN"/>
          </w:rPr>
          <w:t>, 2013</w:t>
        </w:r>
      </w:hyperlink>
      <w:r>
        <w:rPr>
          <w:lang w:eastAsia="zh-CN"/>
        </w:rPr>
        <w:t xml:space="preserve">) </w:t>
      </w:r>
      <w:r>
        <w:rPr>
          <w:lang w:eastAsia="zh-CN"/>
        </w:rPr>
        <w:t>、</w:t>
      </w:r>
      <w:r>
        <w:rPr>
          <w:lang w:eastAsia="zh-CN"/>
        </w:rPr>
        <w:t>“</w:t>
      </w:r>
      <w:r>
        <w:rPr>
          <w:lang w:eastAsia="zh-CN"/>
        </w:rPr>
        <w:t>行政发包制</w:t>
      </w:r>
      <w:r>
        <w:rPr>
          <w:lang w:eastAsia="zh-CN"/>
        </w:rPr>
        <w:t>” (</w:t>
      </w:r>
      <w:hyperlink w:anchor="ref-ZhouLiAn2014">
        <w:r>
          <w:rPr>
            <w:rStyle w:val="ae"/>
            <w:lang w:eastAsia="zh-CN"/>
          </w:rPr>
          <w:t>周黎安</w:t>
        </w:r>
        <w:r>
          <w:rPr>
            <w:rStyle w:val="ae"/>
            <w:lang w:eastAsia="zh-CN"/>
          </w:rPr>
          <w:t>, 2014a</w:t>
        </w:r>
      </w:hyperlink>
      <w:r>
        <w:rPr>
          <w:lang w:eastAsia="zh-CN"/>
        </w:rPr>
        <w:t xml:space="preserve">) </w:t>
      </w:r>
      <w:r>
        <w:rPr>
          <w:lang w:eastAsia="zh-CN"/>
        </w:rPr>
        <w:t>）进行较好地整合。</w:t>
      </w:r>
    </w:p>
    <w:p w14:paraId="65A71E3D" w14:textId="77777777" w:rsidR="00977E4B" w:rsidRDefault="006C0E77">
      <w:pPr>
        <w:pStyle w:val="a0"/>
        <w:ind w:firstLine="480"/>
        <w:rPr>
          <w:lang w:eastAsia="zh-CN"/>
        </w:rPr>
      </w:pPr>
      <w:r>
        <w:rPr>
          <w:lang w:eastAsia="zh-CN"/>
        </w:rPr>
        <w:t>自中国共产党第十八次全国代表大会以来，党和政府推动了一系列重大的政治体制改革，学者们从最高权力的重新集中</w:t>
      </w:r>
      <w:r>
        <w:rPr>
          <w:lang w:eastAsia="zh-CN"/>
        </w:rPr>
        <w:t xml:space="preserve"> (</w:t>
      </w:r>
      <w:hyperlink w:anchor="ref-Guo2020">
        <w:r>
          <w:rPr>
            <w:rStyle w:val="ae"/>
            <w:lang w:eastAsia="zh-CN"/>
          </w:rPr>
          <w:t>GUO, 2020</w:t>
        </w:r>
      </w:hyperlink>
      <w:r>
        <w:rPr>
          <w:lang w:eastAsia="zh-CN"/>
        </w:rPr>
        <w:t xml:space="preserve">) </w:t>
      </w:r>
      <w:r>
        <w:rPr>
          <w:lang w:eastAsia="zh-CN"/>
        </w:rPr>
        <w:t>、行政权的重新分配</w:t>
      </w:r>
      <w:r>
        <w:rPr>
          <w:lang w:eastAsia="zh-CN"/>
        </w:rPr>
        <w:t xml:space="preserve"> (</w:t>
      </w:r>
      <w:hyperlink w:anchor="ref-FengShiZheng2014">
        <w:r>
          <w:rPr>
            <w:rStyle w:val="ae"/>
            <w:lang w:eastAsia="zh-CN"/>
          </w:rPr>
          <w:t>冯仕政</w:t>
        </w:r>
        <w:r>
          <w:rPr>
            <w:rStyle w:val="ae"/>
            <w:lang w:eastAsia="zh-CN"/>
          </w:rPr>
          <w:t>, 2014</w:t>
        </w:r>
      </w:hyperlink>
      <w:r>
        <w:rPr>
          <w:lang w:eastAsia="zh-CN"/>
        </w:rPr>
        <w:t xml:space="preserve">) </w:t>
      </w:r>
      <w:r>
        <w:rPr>
          <w:lang w:eastAsia="zh-CN"/>
        </w:rPr>
        <w:t>、地方自主性的削弱</w:t>
      </w:r>
      <w:r>
        <w:rPr>
          <w:lang w:eastAsia="zh-CN"/>
        </w:rPr>
        <w:t xml:space="preserve"> (</w:t>
      </w:r>
      <w:hyperlink w:anchor="ref-JingYueJin2018">
        <w:r>
          <w:rPr>
            <w:rStyle w:val="ae"/>
            <w:lang w:eastAsia="zh-CN"/>
          </w:rPr>
          <w:t>景跃进</w:t>
        </w:r>
        <w:r>
          <w:rPr>
            <w:rStyle w:val="ae"/>
            <w:lang w:eastAsia="zh-CN"/>
          </w:rPr>
          <w:t>, 2018</w:t>
        </w:r>
      </w:hyperlink>
      <w:r>
        <w:rPr>
          <w:lang w:eastAsia="zh-CN"/>
        </w:rPr>
        <w:t xml:space="preserve">) </w:t>
      </w:r>
      <w:r>
        <w:rPr>
          <w:lang w:eastAsia="zh-CN"/>
        </w:rPr>
        <w:t>等角度描述这些变化。</w:t>
      </w:r>
      <w:r>
        <w:rPr>
          <w:lang w:eastAsia="zh-CN"/>
        </w:rPr>
        <w:t xml:space="preserve"> </w:t>
      </w:r>
      <w:r>
        <w:fldChar w:fldCharType="begin"/>
      </w:r>
      <w:r>
        <w:rPr>
          <w:lang w:eastAsia="zh-CN"/>
        </w:rPr>
        <w:instrText xml:space="preserve"> HYPERLINK \l "ref-LiZhenEtAl2020" \h </w:instrText>
      </w:r>
      <w:r>
        <w:fldChar w:fldCharType="separate"/>
      </w:r>
      <w:r>
        <w:rPr>
          <w:rStyle w:val="ae"/>
          <w:lang w:eastAsia="zh-CN"/>
        </w:rPr>
        <w:t>李振</w:t>
      </w:r>
      <w:r>
        <w:rPr>
          <w:rStyle w:val="ae"/>
          <w:lang w:eastAsia="zh-CN"/>
        </w:rPr>
        <w:t xml:space="preserve"> </w:t>
      </w:r>
      <w:r>
        <w:rPr>
          <w:rStyle w:val="ae"/>
          <w:lang w:eastAsia="zh-CN"/>
        </w:rPr>
        <w:t>等</w:t>
      </w:r>
      <w:r>
        <w:rPr>
          <w:rStyle w:val="ae"/>
        </w:rPr>
        <w:fldChar w:fldCharType="end"/>
      </w:r>
      <w:r>
        <w:rPr>
          <w:lang w:eastAsia="zh-CN"/>
        </w:rPr>
        <w:t xml:space="preserve"> (</w:t>
      </w:r>
      <w:hyperlink w:anchor="ref-LiZhenEtAl2020">
        <w:r>
          <w:rPr>
            <w:rStyle w:val="ae"/>
            <w:lang w:eastAsia="zh-CN"/>
          </w:rPr>
          <w:t>2020</w:t>
        </w:r>
      </w:hyperlink>
      <w:r>
        <w:rPr>
          <w:lang w:eastAsia="zh-CN"/>
        </w:rPr>
        <w:t xml:space="preserve">) </w:t>
      </w:r>
      <w:r>
        <w:rPr>
          <w:lang w:eastAsia="zh-CN"/>
        </w:rPr>
        <w:t>等学者用</w:t>
      </w:r>
      <w:r>
        <w:rPr>
          <w:lang w:eastAsia="zh-CN"/>
        </w:rPr>
        <w:t>“</w:t>
      </w:r>
      <w:r>
        <w:rPr>
          <w:lang w:eastAsia="zh-CN"/>
        </w:rPr>
        <w:t>强</w:t>
      </w:r>
      <w:r>
        <w:rPr>
          <w:lang w:eastAsia="zh-CN"/>
        </w:rPr>
        <w:t>监督、弱激励、硬指标</w:t>
      </w:r>
      <w:r>
        <w:rPr>
          <w:lang w:eastAsia="zh-CN"/>
        </w:rPr>
        <w:t>”</w:t>
      </w:r>
      <w:r>
        <w:rPr>
          <w:lang w:eastAsia="zh-CN"/>
        </w:rPr>
        <w:t>形象的描绘了十八大以来政治氛围上的变化</w:t>
      </w:r>
      <w:r>
        <w:rPr>
          <w:lang w:eastAsia="zh-CN"/>
        </w:rPr>
        <w:t xml:space="preserve"> (</w:t>
      </w:r>
      <w:hyperlink w:anchor="ref-Ahlers2019">
        <w:r>
          <w:rPr>
            <w:rStyle w:val="ae"/>
            <w:lang w:eastAsia="zh-CN"/>
          </w:rPr>
          <w:t>AHLERS, 2019</w:t>
        </w:r>
      </w:hyperlink>
      <w:r>
        <w:rPr>
          <w:lang w:eastAsia="zh-CN"/>
        </w:rPr>
        <w:t xml:space="preserve">) </w:t>
      </w:r>
      <w:r>
        <w:rPr>
          <w:lang w:eastAsia="zh-CN"/>
        </w:rPr>
        <w:t>对中国地方治理的影响。</w:t>
      </w:r>
    </w:p>
    <w:p w14:paraId="573FF395" w14:textId="77777777" w:rsidR="00977E4B" w:rsidRDefault="006C0E77">
      <w:pPr>
        <w:pStyle w:val="a0"/>
        <w:ind w:firstLine="480"/>
        <w:rPr>
          <w:lang w:eastAsia="zh-CN"/>
        </w:rPr>
      </w:pPr>
      <w:r>
        <w:rPr>
          <w:lang w:eastAsia="zh-CN"/>
        </w:rPr>
        <w:t>虽然对解释十八大以来的地方治理现象仍有很强的解释力，甚至已经被官方话语所接纳</w:t>
      </w:r>
      <w:r>
        <w:rPr>
          <w:lang w:eastAsia="zh-CN"/>
        </w:rPr>
        <w:t>(</w:t>
      </w:r>
      <w:hyperlink w:anchor="ref-Schubert2020">
        <w:r>
          <w:rPr>
            <w:rStyle w:val="ae"/>
            <w:lang w:eastAsia="zh-CN"/>
          </w:rPr>
          <w:t>SCHUBERT, 2020</w:t>
        </w:r>
      </w:hyperlink>
      <w:r>
        <w:rPr>
          <w:lang w:eastAsia="zh-CN"/>
        </w:rPr>
        <w:t xml:space="preserve">; </w:t>
      </w:r>
      <w:hyperlink w:anchor="ref-YangYan2018">
        <w:r>
          <w:rPr>
            <w:rStyle w:val="ae"/>
            <w:lang w:eastAsia="zh-CN"/>
          </w:rPr>
          <w:t xml:space="preserve">YANG </w:t>
        </w:r>
        <w:r>
          <w:rPr>
            <w:rStyle w:val="ae"/>
            <w:lang w:eastAsia="zh-CN"/>
          </w:rPr>
          <w:t>等</w:t>
        </w:r>
        <w:r>
          <w:rPr>
            <w:rStyle w:val="ae"/>
            <w:lang w:eastAsia="zh-CN"/>
          </w:rPr>
          <w:t>, 2018</w:t>
        </w:r>
      </w:hyperlink>
      <w:r>
        <w:rPr>
          <w:lang w:eastAsia="zh-CN"/>
        </w:rPr>
        <w:t>)</w:t>
      </w:r>
      <w:r>
        <w:rPr>
          <w:lang w:eastAsia="zh-CN"/>
        </w:rPr>
        <w:t>，但后疫情时代地方治理的现实需求和国家治理能力和治理体系现代化等诸多变化都对重新全面和系统的审视</w:t>
      </w:r>
      <w:r>
        <w:rPr>
          <w:lang w:eastAsia="zh-CN"/>
        </w:rPr>
        <w:t>“</w:t>
      </w:r>
      <w:r>
        <w:rPr>
          <w:lang w:eastAsia="zh-CN"/>
        </w:rPr>
        <w:t>压力型体制</w:t>
      </w:r>
      <w:r>
        <w:rPr>
          <w:lang w:eastAsia="zh-CN"/>
        </w:rPr>
        <w:t>”</w:t>
      </w:r>
      <w:r>
        <w:rPr>
          <w:lang w:eastAsia="zh-CN"/>
        </w:rPr>
        <w:t>经典理论，寻找更多影响因素，增强理论的解释力提出了迫切的要求。因此，本研究在梳理已有理论的基础上，结合政策扩散和地方治理能力等新的理论视角，提出一个更具整体性的分析框架和</w:t>
      </w:r>
      <w:r>
        <w:rPr>
          <w:lang w:eastAsia="zh-CN"/>
        </w:rPr>
        <w:t>“</w:t>
      </w:r>
      <w:r>
        <w:rPr>
          <w:lang w:eastAsia="zh-CN"/>
        </w:rPr>
        <w:t>能力空间</w:t>
      </w:r>
      <w:r>
        <w:rPr>
          <w:lang w:eastAsia="zh-CN"/>
        </w:rPr>
        <w:t>”</w:t>
      </w:r>
      <w:r>
        <w:rPr>
          <w:lang w:eastAsia="zh-CN"/>
        </w:rPr>
        <w:t>的概念。在此基础上，笔者使用</w:t>
      </w:r>
      <w:r>
        <w:rPr>
          <w:lang w:eastAsia="zh-CN"/>
        </w:rPr>
        <w:t>2021</w:t>
      </w:r>
      <w:r>
        <w:rPr>
          <w:lang w:eastAsia="zh-CN"/>
        </w:rPr>
        <w:t>年春节期间中国各地级市的疫情防控政策作为案例，使用自然语言处理和回归分析等方法，对压力型体制下地方治理能力与压力传导机制的关系进行了实证检验。</w:t>
      </w:r>
    </w:p>
    <w:p w14:paraId="4B708AC6" w14:textId="77777777" w:rsidR="00977E4B" w:rsidRDefault="006C0E77">
      <w:pPr>
        <w:pStyle w:val="1"/>
        <w:rPr>
          <w:lang w:eastAsia="zh-CN"/>
        </w:rPr>
      </w:pPr>
      <w:bookmarkStart w:id="33" w:name="压力型体制的特征贡献及其新变化"/>
      <w:bookmarkEnd w:id="32"/>
      <w:r>
        <w:rPr>
          <w:lang w:eastAsia="zh-CN"/>
        </w:rPr>
        <w:lastRenderedPageBreak/>
        <w:t>“</w:t>
      </w:r>
      <w:r>
        <w:rPr>
          <w:lang w:eastAsia="zh-CN"/>
        </w:rPr>
        <w:t>压力型体制</w:t>
      </w:r>
      <w:r>
        <w:rPr>
          <w:lang w:eastAsia="zh-CN"/>
        </w:rPr>
        <w:t>”</w:t>
      </w:r>
      <w:r>
        <w:rPr>
          <w:lang w:eastAsia="zh-CN"/>
        </w:rPr>
        <w:t>的特征、贡献及其新</w:t>
      </w:r>
      <w:commentRangeStart w:id="34"/>
      <w:r>
        <w:rPr>
          <w:lang w:eastAsia="zh-CN"/>
        </w:rPr>
        <w:t>变化</w:t>
      </w:r>
      <w:commentRangeEnd w:id="34"/>
      <w:r w:rsidR="00B30A1E">
        <w:rPr>
          <w:rStyle w:val="af5"/>
          <w:rFonts w:asciiTheme="minorHAnsi" w:eastAsiaTheme="minorEastAsia" w:hAnsiTheme="minorHAnsi" w:cstheme="minorBidi"/>
          <w:b w:val="0"/>
          <w:bCs w:val="0"/>
          <w:color w:val="auto"/>
        </w:rPr>
        <w:commentReference w:id="34"/>
      </w:r>
    </w:p>
    <w:p w14:paraId="37889A22" w14:textId="77777777" w:rsidR="00977E4B" w:rsidRDefault="006C0E77">
      <w:pPr>
        <w:pStyle w:val="FirstParagraph"/>
        <w:ind w:firstLine="480"/>
        <w:rPr>
          <w:lang w:eastAsia="zh-CN"/>
        </w:rPr>
      </w:pPr>
      <w:r>
        <w:rPr>
          <w:lang w:eastAsia="zh-CN"/>
        </w:rPr>
        <w:t>自</w:t>
      </w:r>
      <w:r>
        <w:rPr>
          <w:lang w:eastAsia="zh-CN"/>
        </w:rPr>
        <w:t>20</w:t>
      </w:r>
      <w:r>
        <w:rPr>
          <w:lang w:eastAsia="zh-CN"/>
        </w:rPr>
        <w:t>世纪</w:t>
      </w:r>
      <w:r>
        <w:rPr>
          <w:lang w:eastAsia="zh-CN"/>
        </w:rPr>
        <w:t>90</w:t>
      </w:r>
      <w:r>
        <w:rPr>
          <w:lang w:eastAsia="zh-CN"/>
        </w:rPr>
        <w:t>年代提出以来，压力型体制受到学界的广泛讨论，它试图从政府间关系的视角，为理解中国地方治理的实践和动力提出一个全局性的分析框架。它对</w:t>
      </w:r>
      <w:r>
        <w:rPr>
          <w:lang w:eastAsia="zh-CN"/>
        </w:rPr>
        <w:t>“</w:t>
      </w:r>
      <w:r>
        <w:rPr>
          <w:lang w:eastAsia="zh-CN"/>
        </w:rPr>
        <w:t>行政发包制</w:t>
      </w:r>
      <w:r>
        <w:rPr>
          <w:lang w:eastAsia="zh-CN"/>
        </w:rPr>
        <w:t>”</w:t>
      </w:r>
      <w:r>
        <w:rPr>
          <w:lang w:eastAsia="zh-CN"/>
        </w:rPr>
        <w:t>、</w:t>
      </w:r>
      <w:r>
        <w:rPr>
          <w:lang w:eastAsia="zh-CN"/>
        </w:rPr>
        <w:t>“</w:t>
      </w:r>
      <w:r>
        <w:rPr>
          <w:lang w:eastAsia="zh-CN"/>
        </w:rPr>
        <w:t>控制权</w:t>
      </w:r>
      <w:r>
        <w:rPr>
          <w:lang w:eastAsia="zh-CN"/>
        </w:rPr>
        <w:t>”</w:t>
      </w:r>
      <w:r>
        <w:rPr>
          <w:lang w:eastAsia="zh-CN"/>
        </w:rPr>
        <w:t>、</w:t>
      </w:r>
      <w:r>
        <w:rPr>
          <w:lang w:eastAsia="zh-CN"/>
        </w:rPr>
        <w:t>“</w:t>
      </w:r>
      <w:r>
        <w:rPr>
          <w:lang w:eastAsia="zh-CN"/>
        </w:rPr>
        <w:t>项目制</w:t>
      </w:r>
      <w:r>
        <w:rPr>
          <w:lang w:eastAsia="zh-CN"/>
        </w:rPr>
        <w:t>”</w:t>
      </w:r>
      <w:r>
        <w:rPr>
          <w:lang w:eastAsia="zh-CN"/>
        </w:rPr>
        <w:t>等富有解释力的经典理论具有较强的整合能力，但近年来政府间关系的巨大变化，也对</w:t>
      </w:r>
      <w:r>
        <w:rPr>
          <w:lang w:eastAsia="zh-CN"/>
        </w:rPr>
        <w:t>“</w:t>
      </w:r>
      <w:r>
        <w:rPr>
          <w:lang w:eastAsia="zh-CN"/>
        </w:rPr>
        <w:t>压力型体制</w:t>
      </w:r>
      <w:r>
        <w:rPr>
          <w:lang w:eastAsia="zh-CN"/>
        </w:rPr>
        <w:t>”</w:t>
      </w:r>
      <w:r>
        <w:rPr>
          <w:lang w:eastAsia="zh-CN"/>
        </w:rPr>
        <w:t>理论提出了与时俱进的新要求。本节笔者就在梳理压力型特征以及和其他经典理论联系的基础上，基于当下地方治理实践，提出新的思考。</w:t>
      </w:r>
    </w:p>
    <w:p w14:paraId="0E8DD9C7" w14:textId="77777777" w:rsidR="00977E4B" w:rsidRDefault="006C0E77">
      <w:pPr>
        <w:pStyle w:val="2"/>
      </w:pPr>
      <w:bookmarkStart w:id="35" w:name="压力型体制的概念"/>
      <w:r>
        <w:t>“</w:t>
      </w:r>
      <w:proofErr w:type="spellStart"/>
      <w:proofErr w:type="gramStart"/>
      <w:r>
        <w:t>压力型体制</w:t>
      </w:r>
      <w:r>
        <w:t>”</w:t>
      </w:r>
      <w:commentRangeStart w:id="36"/>
      <w:r>
        <w:t>的概念</w:t>
      </w:r>
      <w:commentRangeEnd w:id="36"/>
      <w:proofErr w:type="spellEnd"/>
      <w:proofErr w:type="gramEnd"/>
      <w:r w:rsidR="0079445A">
        <w:rPr>
          <w:rStyle w:val="af5"/>
          <w:rFonts w:asciiTheme="minorHAnsi" w:eastAsiaTheme="minorEastAsia" w:hAnsiTheme="minorHAnsi" w:cstheme="minorBidi"/>
          <w:b w:val="0"/>
          <w:bCs w:val="0"/>
          <w:color w:val="auto"/>
        </w:rPr>
        <w:commentReference w:id="36"/>
      </w:r>
    </w:p>
    <w:p w14:paraId="72E86F72" w14:textId="77777777" w:rsidR="00977E4B" w:rsidRDefault="006C0E77">
      <w:pPr>
        <w:pStyle w:val="FirstParagraph"/>
        <w:ind w:firstLine="480"/>
        <w:rPr>
          <w:lang w:eastAsia="zh-CN"/>
        </w:rPr>
      </w:pPr>
      <w:r>
        <w:rPr>
          <w:lang w:eastAsia="zh-CN"/>
        </w:rPr>
        <w:t>所谓的</w:t>
      </w:r>
      <w:r>
        <w:rPr>
          <w:lang w:eastAsia="zh-CN"/>
        </w:rPr>
        <w:t>“</w:t>
      </w:r>
      <w:r>
        <w:rPr>
          <w:lang w:eastAsia="zh-CN"/>
        </w:rPr>
        <w:t>压力型体制</w:t>
      </w:r>
      <w:r>
        <w:rPr>
          <w:lang w:eastAsia="zh-CN"/>
        </w:rPr>
        <w:t>”</w:t>
      </w:r>
      <w:r>
        <w:rPr>
          <w:lang w:eastAsia="zh-CN"/>
        </w:rPr>
        <w:t>，指的是在中国政治体系中，党政体制下的地方政府为了某一政策目标或政治任务的达</w:t>
      </w:r>
      <w:r>
        <w:rPr>
          <w:lang w:eastAsia="zh-CN"/>
        </w:rPr>
        <w:t>成而构建的一套</w:t>
      </w:r>
      <w:r>
        <w:rPr>
          <w:lang w:eastAsia="zh-CN"/>
        </w:rPr>
        <w:t>“</w:t>
      </w:r>
      <w:r>
        <w:rPr>
          <w:lang w:eastAsia="zh-CN"/>
        </w:rPr>
        <w:t>把行政命令与物质激励结合起来的机制组合</w:t>
      </w:r>
      <w:r>
        <w:rPr>
          <w:lang w:eastAsia="zh-CN"/>
        </w:rPr>
        <w:t>” (</w:t>
      </w:r>
      <w:hyperlink w:anchor="ref-YangXueDong2018">
        <w:r>
          <w:rPr>
            <w:rStyle w:val="ae"/>
            <w:lang w:eastAsia="zh-CN"/>
          </w:rPr>
          <w:t>杨雪冬</w:t>
        </w:r>
        <w:r>
          <w:rPr>
            <w:rStyle w:val="ae"/>
            <w:lang w:eastAsia="zh-CN"/>
          </w:rPr>
          <w:t>, 2018</w:t>
        </w:r>
      </w:hyperlink>
      <w:r>
        <w:rPr>
          <w:lang w:eastAsia="zh-CN"/>
        </w:rPr>
        <w:t xml:space="preserve">) </w:t>
      </w:r>
      <w:r>
        <w:rPr>
          <w:lang w:eastAsia="zh-CN"/>
        </w:rPr>
        <w:t>。它是由</w:t>
      </w:r>
      <w:r>
        <w:rPr>
          <w:lang w:eastAsia="zh-CN"/>
        </w:rPr>
        <w:t xml:space="preserve"> </w:t>
      </w:r>
      <w:hyperlink w:anchor="ref-RongJingBen1998">
        <w:r>
          <w:rPr>
            <w:rStyle w:val="ae"/>
            <w:lang w:eastAsia="zh-CN"/>
          </w:rPr>
          <w:t>荣敬本</w:t>
        </w:r>
      </w:hyperlink>
      <w:r>
        <w:rPr>
          <w:lang w:eastAsia="zh-CN"/>
        </w:rPr>
        <w:t xml:space="preserve"> (</w:t>
      </w:r>
      <w:hyperlink w:anchor="ref-RongJingBen1998">
        <w:r>
          <w:rPr>
            <w:rStyle w:val="ae"/>
            <w:lang w:eastAsia="zh-CN"/>
          </w:rPr>
          <w:t>1998</w:t>
        </w:r>
      </w:hyperlink>
      <w:r>
        <w:rPr>
          <w:lang w:eastAsia="zh-CN"/>
        </w:rPr>
        <w:t xml:space="preserve">) </w:t>
      </w:r>
      <w:r>
        <w:rPr>
          <w:lang w:eastAsia="zh-CN"/>
        </w:rPr>
        <w:t>等人在上世纪末基于对中国东中西部不同县市的（河南新密、江苏无锡和陕西咸阳）调研提出，并具有全国代表性，是对传统的动员体制在市场化、现代化背景下的变</w:t>
      </w:r>
      <w:r>
        <w:rPr>
          <w:lang w:eastAsia="zh-CN"/>
        </w:rPr>
        <w:t>形</w:t>
      </w:r>
      <w:r>
        <w:rPr>
          <w:lang w:eastAsia="zh-CN"/>
        </w:rPr>
        <w:t xml:space="preserve"> (</w:t>
      </w:r>
      <w:hyperlink w:anchor="ref-YangXueDong2012">
        <w:r>
          <w:rPr>
            <w:rStyle w:val="ae"/>
            <w:lang w:eastAsia="zh-CN"/>
          </w:rPr>
          <w:t>杨雪冬</w:t>
        </w:r>
        <w:r>
          <w:rPr>
            <w:rStyle w:val="ae"/>
            <w:lang w:eastAsia="zh-CN"/>
          </w:rPr>
          <w:t>, 2012</w:t>
        </w:r>
      </w:hyperlink>
      <w:r>
        <w:rPr>
          <w:lang w:eastAsia="zh-CN"/>
        </w:rPr>
        <w:t xml:space="preserve">) </w:t>
      </w:r>
      <w:r>
        <w:rPr>
          <w:lang w:eastAsia="zh-CN"/>
        </w:rPr>
        <w:t>。</w:t>
      </w:r>
    </w:p>
    <w:p w14:paraId="5A08658B" w14:textId="77777777" w:rsidR="00977E4B" w:rsidRDefault="006C0E77">
      <w:pPr>
        <w:pStyle w:val="a0"/>
        <w:ind w:firstLine="480"/>
      </w:pPr>
      <w:r>
        <w:rPr>
          <w:lang w:eastAsia="zh-CN"/>
        </w:rPr>
        <w:t>“</w:t>
      </w:r>
      <w:r>
        <w:rPr>
          <w:lang w:eastAsia="zh-CN"/>
        </w:rPr>
        <w:t>压力型体制</w:t>
      </w:r>
      <w:r>
        <w:rPr>
          <w:lang w:eastAsia="zh-CN"/>
        </w:rPr>
        <w:t>”</w:t>
      </w:r>
      <w:r>
        <w:rPr>
          <w:lang w:eastAsia="zh-CN"/>
        </w:rPr>
        <w:t>是地方政府对国家现代化压力的反应，它不仅描绘了中国政治系统中的动态过程，也结合了历史因素、制度因素与个体层面因素</w:t>
      </w:r>
      <w:r>
        <w:rPr>
          <w:lang w:eastAsia="zh-CN"/>
        </w:rPr>
        <w:t xml:space="preserve"> (</w:t>
      </w:r>
      <w:hyperlink w:anchor="ref-YangYan2018">
        <w:r>
          <w:rPr>
            <w:rStyle w:val="ae"/>
            <w:lang w:eastAsia="zh-CN"/>
          </w:rPr>
          <w:t xml:space="preserve">YANG </w:t>
        </w:r>
        <w:r>
          <w:rPr>
            <w:rStyle w:val="ae"/>
            <w:lang w:eastAsia="zh-CN"/>
          </w:rPr>
          <w:t>等</w:t>
        </w:r>
        <w:r>
          <w:rPr>
            <w:rStyle w:val="ae"/>
            <w:lang w:eastAsia="zh-CN"/>
          </w:rPr>
          <w:t>, 2018</w:t>
        </w:r>
      </w:hyperlink>
      <w:r>
        <w:rPr>
          <w:lang w:eastAsia="zh-CN"/>
        </w:rPr>
        <w:t xml:space="preserve">) </w:t>
      </w:r>
      <w:r>
        <w:rPr>
          <w:lang w:eastAsia="zh-CN"/>
        </w:rPr>
        <w:t>。</w:t>
      </w:r>
      <w:r>
        <w:rPr>
          <w:lang w:eastAsia="zh-CN"/>
        </w:rPr>
        <w:t>“</w:t>
      </w:r>
      <w:r>
        <w:rPr>
          <w:lang w:eastAsia="zh-CN"/>
        </w:rPr>
        <w:t>压力型体制</w:t>
      </w:r>
      <w:r>
        <w:rPr>
          <w:lang w:eastAsia="zh-CN"/>
        </w:rPr>
        <w:t>”</w:t>
      </w:r>
      <w:r>
        <w:rPr>
          <w:lang w:eastAsia="zh-CN"/>
        </w:rPr>
        <w:t>的核心在于</w:t>
      </w:r>
      <w:r>
        <w:rPr>
          <w:lang w:eastAsia="zh-CN"/>
        </w:rPr>
        <w:t>“</w:t>
      </w:r>
      <w:r>
        <w:rPr>
          <w:lang w:eastAsia="zh-CN"/>
        </w:rPr>
        <w:t>压力系数</w:t>
      </w:r>
      <w:r>
        <w:rPr>
          <w:lang w:eastAsia="zh-CN"/>
        </w:rPr>
        <w:t>”</w:t>
      </w:r>
      <w:r>
        <w:rPr>
          <w:lang w:eastAsia="zh-CN"/>
        </w:rPr>
        <w:t>，即地方政府的自主性空间由上级政府决定，中央政府能够通过</w:t>
      </w:r>
      <w:r>
        <w:rPr>
          <w:lang w:eastAsia="zh-CN"/>
        </w:rPr>
        <w:t>“</w:t>
      </w:r>
      <w:r>
        <w:rPr>
          <w:lang w:eastAsia="zh-CN"/>
        </w:rPr>
        <w:t>压力系数</w:t>
      </w:r>
      <w:r>
        <w:rPr>
          <w:lang w:eastAsia="zh-CN"/>
        </w:rPr>
        <w:t>”</w:t>
      </w:r>
      <w:r>
        <w:rPr>
          <w:lang w:eastAsia="zh-CN"/>
        </w:rPr>
        <w:t>的调节来动态调整地方治理的自主性空间。</w:t>
      </w:r>
      <w:r>
        <w:rPr>
          <w:lang w:eastAsia="zh-CN"/>
        </w:rPr>
        <w:t xml:space="preserve"> </w:t>
      </w:r>
      <w:r>
        <w:t>(</w:t>
      </w:r>
      <w:hyperlink w:anchor="ref-Schubert2020">
        <w:r>
          <w:rPr>
            <w:rStyle w:val="ae"/>
          </w:rPr>
          <w:t>SCHUBERT, 2020</w:t>
        </w:r>
      </w:hyperlink>
      <w:r>
        <w:t>)</w:t>
      </w:r>
    </w:p>
    <w:p w14:paraId="0F2C6C87" w14:textId="77777777" w:rsidR="00977E4B" w:rsidRDefault="006C0E77">
      <w:pPr>
        <w:pStyle w:val="2"/>
        <w:rPr>
          <w:lang w:eastAsia="zh-CN"/>
        </w:rPr>
      </w:pPr>
      <w:bookmarkStart w:id="37" w:name="压力型体制的要素以及与其他理论的联系"/>
      <w:bookmarkEnd w:id="35"/>
      <w:r>
        <w:rPr>
          <w:lang w:eastAsia="zh-CN"/>
        </w:rPr>
        <w:t>“</w:t>
      </w:r>
      <w:r>
        <w:rPr>
          <w:lang w:eastAsia="zh-CN"/>
        </w:rPr>
        <w:t>压力型体制</w:t>
      </w:r>
      <w:r>
        <w:rPr>
          <w:lang w:eastAsia="zh-CN"/>
        </w:rPr>
        <w:t>”</w:t>
      </w:r>
      <w:r>
        <w:rPr>
          <w:lang w:eastAsia="zh-CN"/>
        </w:rPr>
        <w:t>的要素以及与其他理论的联系</w:t>
      </w:r>
    </w:p>
    <w:p w14:paraId="364C2127" w14:textId="77777777" w:rsidR="00977E4B" w:rsidRDefault="006C0E77">
      <w:pPr>
        <w:pStyle w:val="FirstParagraph"/>
        <w:ind w:firstLine="480"/>
        <w:rPr>
          <w:lang w:eastAsia="zh-CN"/>
        </w:rPr>
      </w:pPr>
      <w:r>
        <w:rPr>
          <w:lang w:eastAsia="zh-CN"/>
        </w:rPr>
        <w:t>“</w:t>
      </w:r>
      <w:r>
        <w:rPr>
          <w:lang w:eastAsia="zh-CN"/>
        </w:rPr>
        <w:t>压力型体制</w:t>
      </w:r>
      <w:r>
        <w:rPr>
          <w:lang w:eastAsia="zh-CN"/>
        </w:rPr>
        <w:t>”</w:t>
      </w:r>
      <w:r>
        <w:rPr>
          <w:lang w:eastAsia="zh-CN"/>
        </w:rPr>
        <w:t>是在现代化和市场化压力下出现的</w:t>
      </w:r>
      <w:r>
        <w:rPr>
          <w:lang w:eastAsia="zh-CN"/>
        </w:rPr>
        <w:t xml:space="preserve"> (</w:t>
      </w:r>
      <w:hyperlink w:anchor="ref-YangXueDong2018">
        <w:r>
          <w:rPr>
            <w:rStyle w:val="ae"/>
            <w:lang w:eastAsia="zh-CN"/>
          </w:rPr>
          <w:t>杨雪冬</w:t>
        </w:r>
        <w:r>
          <w:rPr>
            <w:rStyle w:val="ae"/>
            <w:lang w:eastAsia="zh-CN"/>
          </w:rPr>
          <w:t>, 2018</w:t>
        </w:r>
      </w:hyperlink>
      <w:r>
        <w:rPr>
          <w:lang w:eastAsia="zh-CN"/>
        </w:rPr>
        <w:t xml:space="preserve">) </w:t>
      </w:r>
      <w:r>
        <w:rPr>
          <w:lang w:eastAsia="zh-CN"/>
        </w:rPr>
        <w:t>，它的运行包括</w:t>
      </w:r>
      <w:r>
        <w:rPr>
          <w:lang w:eastAsia="zh-CN"/>
        </w:rPr>
        <w:t>“</w:t>
      </w:r>
      <w:r>
        <w:rPr>
          <w:lang w:eastAsia="zh-CN"/>
        </w:rPr>
        <w:t>三要素</w:t>
      </w:r>
      <w:r>
        <w:rPr>
          <w:lang w:eastAsia="zh-CN"/>
        </w:rPr>
        <w:t>”</w:t>
      </w:r>
      <w:r>
        <w:rPr>
          <w:lang w:eastAsia="zh-CN"/>
        </w:rPr>
        <w:t>、</w:t>
      </w:r>
      <w:r>
        <w:rPr>
          <w:lang w:eastAsia="zh-CN"/>
        </w:rPr>
        <w:t>“</w:t>
      </w:r>
      <w:r>
        <w:rPr>
          <w:lang w:eastAsia="zh-CN"/>
        </w:rPr>
        <w:t>四来源</w:t>
      </w:r>
      <w:r>
        <w:rPr>
          <w:lang w:eastAsia="zh-CN"/>
        </w:rPr>
        <w:t>”</w:t>
      </w:r>
      <w:r>
        <w:rPr>
          <w:lang w:eastAsia="zh-CN"/>
        </w:rPr>
        <w:t>和</w:t>
      </w:r>
      <w:r>
        <w:rPr>
          <w:lang w:eastAsia="zh-CN"/>
        </w:rPr>
        <w:t>“</w:t>
      </w:r>
      <w:r>
        <w:rPr>
          <w:lang w:eastAsia="zh-CN"/>
        </w:rPr>
        <w:t>两减压</w:t>
      </w:r>
      <w:r>
        <w:rPr>
          <w:lang w:eastAsia="zh-CN"/>
        </w:rPr>
        <w:t>”</w:t>
      </w:r>
      <w:r>
        <w:rPr>
          <w:lang w:eastAsia="zh-CN"/>
        </w:rPr>
        <w:t>三个主要部分。</w:t>
      </w:r>
    </w:p>
    <w:p w14:paraId="21A0B228" w14:textId="77777777" w:rsidR="00977E4B" w:rsidRDefault="006C0E77">
      <w:pPr>
        <w:pStyle w:val="a0"/>
        <w:ind w:firstLine="480"/>
        <w:rPr>
          <w:lang w:eastAsia="zh-CN"/>
        </w:rPr>
      </w:pPr>
      <w:r>
        <w:rPr>
          <w:lang w:eastAsia="zh-CN"/>
        </w:rPr>
        <w:t>“</w:t>
      </w:r>
      <w:r>
        <w:rPr>
          <w:lang w:eastAsia="zh-CN"/>
        </w:rPr>
        <w:t>三要素</w:t>
      </w:r>
      <w:r>
        <w:rPr>
          <w:lang w:eastAsia="zh-CN"/>
        </w:rPr>
        <w:t>”</w:t>
      </w:r>
      <w:r>
        <w:rPr>
          <w:lang w:eastAsia="zh-CN"/>
        </w:rPr>
        <w:t>是指数量化的任务分解机制、各部门共同参与的问题解决机制和物质化的多层次评价体系。</w:t>
      </w:r>
      <w:r>
        <w:rPr>
          <w:lang w:eastAsia="zh-CN"/>
        </w:rPr>
        <w:t xml:space="preserve"> </w:t>
      </w:r>
      <w:r>
        <w:rPr>
          <w:lang w:eastAsia="zh-CN"/>
        </w:rPr>
        <w:t>数量化的任务分解机制是指纵向的政府间关系，党政机构使用具体的指标</w:t>
      </w:r>
      <w:r>
        <w:rPr>
          <w:lang w:eastAsia="zh-CN"/>
        </w:rPr>
        <w:t>对上级的任务进行量化分解后层层下派到下级，并对执行结果提出要求。由于地方的自主性，政策目标并非单纯由上级部门制定，而是上下级共同博弈的结果</w:t>
      </w:r>
      <w:r>
        <w:rPr>
          <w:lang w:eastAsia="zh-CN"/>
        </w:rPr>
        <w:t xml:space="preserve"> (</w:t>
      </w:r>
      <w:hyperlink w:anchor="ref-ZhangWenCui2021">
        <w:r>
          <w:rPr>
            <w:rStyle w:val="ae"/>
            <w:lang w:eastAsia="zh-CN"/>
          </w:rPr>
          <w:t>张文翠</w:t>
        </w:r>
        <w:r>
          <w:rPr>
            <w:rStyle w:val="ae"/>
            <w:lang w:eastAsia="zh-CN"/>
          </w:rPr>
          <w:t>, 2021</w:t>
        </w:r>
      </w:hyperlink>
      <w:r>
        <w:rPr>
          <w:lang w:eastAsia="zh-CN"/>
        </w:rPr>
        <w:t xml:space="preserve">) </w:t>
      </w:r>
      <w:r>
        <w:rPr>
          <w:lang w:eastAsia="zh-CN"/>
        </w:rPr>
        <w:t>；各部门共同参与的问题解决机制是指横向不同政府部门的关系，用党委领导和临时抽调等方式来进行任务安排；物质化的多层次评价体系是指在完成任务后对承担任务的个人或集体以多种方式进行正向的激励和负向的惩戒。</w:t>
      </w:r>
    </w:p>
    <w:p w14:paraId="2CDF6BF8" w14:textId="77777777" w:rsidR="00977E4B" w:rsidRDefault="006C0E77">
      <w:pPr>
        <w:pStyle w:val="a0"/>
        <w:ind w:firstLine="480"/>
        <w:rPr>
          <w:lang w:eastAsia="zh-CN"/>
        </w:rPr>
      </w:pPr>
      <w:r>
        <w:rPr>
          <w:lang w:eastAsia="zh-CN"/>
        </w:rPr>
        <w:lastRenderedPageBreak/>
        <w:t>“</w:t>
      </w:r>
      <w:r>
        <w:rPr>
          <w:lang w:eastAsia="zh-CN"/>
        </w:rPr>
        <w:t>四来源</w:t>
      </w:r>
      <w:r>
        <w:rPr>
          <w:lang w:eastAsia="zh-CN"/>
        </w:rPr>
        <w:t>”</w:t>
      </w:r>
      <w:r>
        <w:rPr>
          <w:lang w:eastAsia="zh-CN"/>
        </w:rPr>
        <w:t>是指地方政府压力在压力型体制下面临着包括上级、同级、民</w:t>
      </w:r>
      <w:r>
        <w:rPr>
          <w:lang w:eastAsia="zh-CN"/>
        </w:rPr>
        <w:t>众和市场四个方面的压力来源。上级的压力会根据当时中央的工作重点和上级提供的资源配置方式在领域和强度上发生变化，但是下级完成任务时也因为自筹资源而有一定的</w:t>
      </w:r>
      <w:r>
        <w:rPr>
          <w:lang w:eastAsia="zh-CN"/>
        </w:rPr>
        <w:t>“</w:t>
      </w:r>
      <w:r>
        <w:rPr>
          <w:lang w:eastAsia="zh-CN"/>
        </w:rPr>
        <w:t>可谈判空间</w:t>
      </w:r>
      <w:r>
        <w:rPr>
          <w:lang w:eastAsia="zh-CN"/>
        </w:rPr>
        <w:t>”</w:t>
      </w:r>
      <w:r>
        <w:rPr>
          <w:lang w:eastAsia="zh-CN"/>
        </w:rPr>
        <w:t>；同级的压力是指本行政区的其他政府和其他地区的同级政府在资源和市场以及发展速度和水平上的竞争；来自民众的压力随着经济体制的变革和社会结构的变化而逐渐加强；在和市场相关的议题上，政府由于其经济角色和招商引资的政策目标，也受到来自市场的压力。</w:t>
      </w:r>
    </w:p>
    <w:p w14:paraId="123DCEDB" w14:textId="77777777" w:rsidR="00977E4B" w:rsidRDefault="006C0E77">
      <w:pPr>
        <w:pStyle w:val="a0"/>
        <w:ind w:firstLine="480"/>
        <w:rPr>
          <w:lang w:eastAsia="zh-CN"/>
        </w:rPr>
      </w:pPr>
      <w:r>
        <w:rPr>
          <w:lang w:eastAsia="zh-CN"/>
        </w:rPr>
        <w:t>“</w:t>
      </w:r>
      <w:r>
        <w:rPr>
          <w:lang w:eastAsia="zh-CN"/>
        </w:rPr>
        <w:t>两减压</w:t>
      </w:r>
      <w:r>
        <w:rPr>
          <w:lang w:eastAsia="zh-CN"/>
        </w:rPr>
        <w:t>”</w:t>
      </w:r>
      <w:r>
        <w:rPr>
          <w:lang w:eastAsia="zh-CN"/>
        </w:rPr>
        <w:t>是指</w:t>
      </w:r>
      <w:r>
        <w:rPr>
          <w:lang w:eastAsia="zh-CN"/>
        </w:rPr>
        <w:t>“</w:t>
      </w:r>
      <w:r>
        <w:rPr>
          <w:lang w:eastAsia="zh-CN"/>
        </w:rPr>
        <w:t>关系</w:t>
      </w:r>
      <w:r>
        <w:rPr>
          <w:lang w:eastAsia="zh-CN"/>
        </w:rPr>
        <w:t>”</w:t>
      </w:r>
      <w:r>
        <w:rPr>
          <w:lang w:eastAsia="zh-CN"/>
        </w:rPr>
        <w:t>和</w:t>
      </w:r>
      <w:r>
        <w:rPr>
          <w:lang w:eastAsia="zh-CN"/>
        </w:rPr>
        <w:t>“</w:t>
      </w:r>
      <w:r>
        <w:rPr>
          <w:lang w:eastAsia="zh-CN"/>
        </w:rPr>
        <w:t>统计</w:t>
      </w:r>
      <w:r>
        <w:rPr>
          <w:lang w:eastAsia="zh-CN"/>
        </w:rPr>
        <w:t>”</w:t>
      </w:r>
      <w:r>
        <w:rPr>
          <w:lang w:eastAsia="zh-CN"/>
        </w:rPr>
        <w:t>这两大压力型体制的减压阀，他们分别掌握在上下级手中，分别对应着地方治理的两</w:t>
      </w:r>
      <w:r>
        <w:rPr>
          <w:lang w:eastAsia="zh-CN"/>
        </w:rPr>
        <w:t>个关键过程。</w:t>
      </w:r>
      <w:r>
        <w:rPr>
          <w:lang w:eastAsia="zh-CN"/>
        </w:rPr>
        <w:t>“</w:t>
      </w:r>
      <w:r>
        <w:rPr>
          <w:lang w:eastAsia="zh-CN"/>
        </w:rPr>
        <w:t>关系</w:t>
      </w:r>
      <w:r>
        <w:rPr>
          <w:lang w:eastAsia="zh-CN"/>
        </w:rPr>
        <w:t>”</w:t>
      </w:r>
      <w:r>
        <w:rPr>
          <w:lang w:eastAsia="zh-CN"/>
        </w:rPr>
        <w:t>对应的是目标设定，上级如果制定不合理的政策目标，不仅会对下级的积极性造成影响</w:t>
      </w:r>
      <w:r>
        <w:rPr>
          <w:lang w:eastAsia="zh-CN"/>
        </w:rPr>
        <w:t xml:space="preserve"> (</w:t>
      </w:r>
      <w:hyperlink w:anchor="ref-ZhuGuangNanEtAl2012">
        <w:r>
          <w:rPr>
            <w:rStyle w:val="ae"/>
            <w:lang w:eastAsia="zh-CN"/>
          </w:rPr>
          <w:t>朱光楠</w:t>
        </w:r>
        <w:r>
          <w:rPr>
            <w:rStyle w:val="ae"/>
            <w:lang w:eastAsia="zh-CN"/>
          </w:rPr>
          <w:t xml:space="preserve"> </w:t>
        </w:r>
        <w:r>
          <w:rPr>
            <w:rStyle w:val="ae"/>
            <w:lang w:eastAsia="zh-CN"/>
          </w:rPr>
          <w:t>等</w:t>
        </w:r>
        <w:r>
          <w:rPr>
            <w:rStyle w:val="ae"/>
            <w:lang w:eastAsia="zh-CN"/>
          </w:rPr>
          <w:t>, 2012</w:t>
        </w:r>
      </w:hyperlink>
      <w:r>
        <w:rPr>
          <w:lang w:eastAsia="zh-CN"/>
        </w:rPr>
        <w:t xml:space="preserve">) </w:t>
      </w:r>
      <w:r>
        <w:rPr>
          <w:lang w:eastAsia="zh-CN"/>
        </w:rPr>
        <w:t>，还会使得政策执行和政策目标出现偏差</w:t>
      </w:r>
      <w:r>
        <w:rPr>
          <w:lang w:eastAsia="zh-CN"/>
        </w:rPr>
        <w:t xml:space="preserve"> (</w:t>
      </w:r>
      <w:hyperlink w:anchor="ref-ZhouXueGuang2009">
        <w:r>
          <w:rPr>
            <w:rStyle w:val="ae"/>
            <w:lang w:eastAsia="zh-CN"/>
          </w:rPr>
          <w:t>周雪光</w:t>
        </w:r>
        <w:r>
          <w:rPr>
            <w:rStyle w:val="ae"/>
            <w:lang w:eastAsia="zh-CN"/>
          </w:rPr>
          <w:t>, 2009</w:t>
        </w:r>
      </w:hyperlink>
      <w:r>
        <w:rPr>
          <w:lang w:eastAsia="zh-CN"/>
        </w:rPr>
        <w:t>)</w:t>
      </w:r>
      <w:r>
        <w:rPr>
          <w:lang w:eastAsia="zh-CN"/>
        </w:rPr>
        <w:t>。因此，上下级会借助私人关系等非正式制度来进行博弈和设定目标。</w:t>
      </w:r>
      <w:r>
        <w:rPr>
          <w:lang w:eastAsia="zh-CN"/>
        </w:rPr>
        <w:t>“</w:t>
      </w:r>
      <w:r>
        <w:rPr>
          <w:lang w:eastAsia="zh-CN"/>
        </w:rPr>
        <w:t>统计</w:t>
      </w:r>
      <w:r>
        <w:rPr>
          <w:lang w:eastAsia="zh-CN"/>
        </w:rPr>
        <w:t>”</w:t>
      </w:r>
      <w:r>
        <w:rPr>
          <w:lang w:eastAsia="zh-CN"/>
        </w:rPr>
        <w:t>是指在考核完成结果时，上级会通过调整统计方法和口径来调节下级的</w:t>
      </w:r>
      <w:r>
        <w:rPr>
          <w:lang w:eastAsia="zh-CN"/>
        </w:rPr>
        <w:t>“</w:t>
      </w:r>
      <w:r>
        <w:rPr>
          <w:lang w:eastAsia="zh-CN"/>
        </w:rPr>
        <w:t>压力参数</w:t>
      </w:r>
      <w:r>
        <w:rPr>
          <w:lang w:eastAsia="zh-CN"/>
        </w:rPr>
        <w:t>”</w:t>
      </w:r>
      <w:r>
        <w:rPr>
          <w:lang w:eastAsia="zh-CN"/>
        </w:rPr>
        <w:t>。</w:t>
      </w:r>
    </w:p>
    <w:p w14:paraId="68355F27" w14:textId="77777777" w:rsidR="00977E4B" w:rsidRDefault="006C0E77">
      <w:pPr>
        <w:pStyle w:val="a0"/>
        <w:ind w:firstLine="480"/>
        <w:rPr>
          <w:lang w:eastAsia="zh-CN"/>
        </w:rPr>
      </w:pPr>
      <w:r>
        <w:rPr>
          <w:lang w:eastAsia="zh-CN"/>
        </w:rPr>
        <w:t>“</w:t>
      </w:r>
      <w:r>
        <w:rPr>
          <w:lang w:eastAsia="zh-CN"/>
        </w:rPr>
        <w:t>压力型体制</w:t>
      </w:r>
      <w:r>
        <w:rPr>
          <w:lang w:eastAsia="zh-CN"/>
        </w:rPr>
        <w:t>”</w:t>
      </w:r>
      <w:r>
        <w:rPr>
          <w:lang w:eastAsia="zh-CN"/>
        </w:rPr>
        <w:t>通过</w:t>
      </w:r>
      <w:r>
        <w:rPr>
          <w:lang w:eastAsia="zh-CN"/>
        </w:rPr>
        <w:t>“</w:t>
      </w:r>
      <w:r>
        <w:rPr>
          <w:lang w:eastAsia="zh-CN"/>
        </w:rPr>
        <w:t>三要素</w:t>
      </w:r>
      <w:r>
        <w:rPr>
          <w:lang w:eastAsia="zh-CN"/>
        </w:rPr>
        <w:t>”</w:t>
      </w:r>
      <w:r>
        <w:rPr>
          <w:lang w:eastAsia="zh-CN"/>
        </w:rPr>
        <w:t>的运行过程，生动得刻画了中国地方政府在四大压力来源和两个减压阀下的整体治理环境。着眼于中国地方治理的全局，</w:t>
      </w:r>
      <w:r>
        <w:rPr>
          <w:lang w:eastAsia="zh-CN"/>
        </w:rPr>
        <w:t>“</w:t>
      </w:r>
      <w:r>
        <w:rPr>
          <w:lang w:eastAsia="zh-CN"/>
        </w:rPr>
        <w:t>压力型体制</w:t>
      </w:r>
      <w:r>
        <w:rPr>
          <w:lang w:eastAsia="zh-CN"/>
        </w:rPr>
        <w:t>”</w:t>
      </w:r>
      <w:r>
        <w:rPr>
          <w:lang w:eastAsia="zh-CN"/>
        </w:rPr>
        <w:t>能够对一些富有解释力的概念进行较好地整合。</w:t>
      </w:r>
      <w:r>
        <w:rPr>
          <w:lang w:eastAsia="zh-CN"/>
        </w:rPr>
        <w:t>“</w:t>
      </w:r>
      <w:r>
        <w:rPr>
          <w:lang w:eastAsia="zh-CN"/>
        </w:rPr>
        <w:t>三要素</w:t>
      </w:r>
      <w:r>
        <w:rPr>
          <w:lang w:eastAsia="zh-CN"/>
        </w:rPr>
        <w:t>”</w:t>
      </w:r>
      <w:r>
        <w:rPr>
          <w:lang w:eastAsia="zh-CN"/>
        </w:rPr>
        <w:t>中数量化的任务分解机制和</w:t>
      </w:r>
      <w:r>
        <w:rPr>
          <w:lang w:eastAsia="zh-CN"/>
        </w:rPr>
        <w:t>“</w:t>
      </w:r>
      <w:r>
        <w:rPr>
          <w:lang w:eastAsia="zh-CN"/>
        </w:rPr>
        <w:t>控制权</w:t>
      </w:r>
      <w:r>
        <w:rPr>
          <w:lang w:eastAsia="zh-CN"/>
        </w:rPr>
        <w:t>”</w:t>
      </w:r>
      <w:r>
        <w:rPr>
          <w:lang w:eastAsia="zh-CN"/>
        </w:rPr>
        <w:t>理论中的目标设定权</w:t>
      </w:r>
      <w:r>
        <w:rPr>
          <w:lang w:eastAsia="zh-CN"/>
        </w:rPr>
        <w:t>(</w:t>
      </w:r>
      <w:hyperlink w:anchor="ref-ZhouXueGuangLianHong2012">
        <w:r>
          <w:rPr>
            <w:rStyle w:val="ae"/>
            <w:lang w:eastAsia="zh-CN"/>
          </w:rPr>
          <w:t>周雪光</w:t>
        </w:r>
        <w:r>
          <w:rPr>
            <w:rStyle w:val="ae"/>
            <w:lang w:eastAsia="zh-CN"/>
          </w:rPr>
          <w:t xml:space="preserve"> </w:t>
        </w:r>
        <w:r>
          <w:rPr>
            <w:rStyle w:val="ae"/>
            <w:lang w:eastAsia="zh-CN"/>
          </w:rPr>
          <w:t>等</w:t>
        </w:r>
        <w:r>
          <w:rPr>
            <w:rStyle w:val="ae"/>
            <w:lang w:eastAsia="zh-CN"/>
          </w:rPr>
          <w:t>, 2012</w:t>
        </w:r>
      </w:hyperlink>
      <w:r>
        <w:rPr>
          <w:lang w:eastAsia="zh-CN"/>
        </w:rPr>
        <w:t>)</w:t>
      </w:r>
      <w:r>
        <w:rPr>
          <w:lang w:eastAsia="zh-CN"/>
        </w:rPr>
        <w:t>和目标责任制</w:t>
      </w:r>
      <w:r>
        <w:rPr>
          <w:lang w:eastAsia="zh-CN"/>
        </w:rPr>
        <w:t>(</w:t>
      </w:r>
      <w:hyperlink w:anchor="ref-TsuiWang2004">
        <w:r>
          <w:rPr>
            <w:rStyle w:val="ae"/>
            <w:lang w:eastAsia="zh-CN"/>
          </w:rPr>
          <w:t xml:space="preserve">TSUI </w:t>
        </w:r>
        <w:r>
          <w:rPr>
            <w:rStyle w:val="ae"/>
            <w:lang w:eastAsia="zh-CN"/>
          </w:rPr>
          <w:t>等</w:t>
        </w:r>
        <w:r>
          <w:rPr>
            <w:rStyle w:val="ae"/>
            <w:lang w:eastAsia="zh-CN"/>
          </w:rPr>
          <w:t>, 2004</w:t>
        </w:r>
      </w:hyperlink>
      <w:r>
        <w:rPr>
          <w:lang w:eastAsia="zh-CN"/>
        </w:rPr>
        <w:t>)</w:t>
      </w:r>
      <w:r>
        <w:rPr>
          <w:lang w:eastAsia="zh-CN"/>
        </w:rPr>
        <w:t>等理论联系紧密</w:t>
      </w:r>
      <w:r>
        <w:rPr>
          <w:lang w:eastAsia="zh-CN"/>
        </w:rPr>
        <w:t>；</w:t>
      </w:r>
      <w:r>
        <w:rPr>
          <w:lang w:eastAsia="zh-CN"/>
        </w:rPr>
        <w:t>“</w:t>
      </w:r>
      <w:r>
        <w:rPr>
          <w:lang w:eastAsia="zh-CN"/>
        </w:rPr>
        <w:t>工作组模式</w:t>
      </w:r>
      <w:r>
        <w:rPr>
          <w:lang w:eastAsia="zh-CN"/>
        </w:rPr>
        <w:t>” (</w:t>
      </w:r>
      <w:hyperlink w:anchor="ref-LiZhen2014">
        <w:r>
          <w:rPr>
            <w:rStyle w:val="ae"/>
            <w:lang w:eastAsia="zh-CN"/>
          </w:rPr>
          <w:t>李振</w:t>
        </w:r>
        <w:r>
          <w:rPr>
            <w:rStyle w:val="ae"/>
            <w:lang w:eastAsia="zh-CN"/>
          </w:rPr>
          <w:t>, 2014</w:t>
        </w:r>
      </w:hyperlink>
      <w:r>
        <w:rPr>
          <w:lang w:eastAsia="zh-CN"/>
        </w:rPr>
        <w:t xml:space="preserve">) </w:t>
      </w:r>
      <w:r>
        <w:rPr>
          <w:lang w:eastAsia="zh-CN"/>
        </w:rPr>
        <w:t>、</w:t>
      </w:r>
      <w:r>
        <w:rPr>
          <w:lang w:eastAsia="zh-CN"/>
        </w:rPr>
        <w:t>“</w:t>
      </w:r>
      <w:r>
        <w:rPr>
          <w:lang w:eastAsia="zh-CN"/>
        </w:rPr>
        <w:t>督查机制</w:t>
      </w:r>
      <w:r>
        <w:rPr>
          <w:lang w:eastAsia="zh-CN"/>
        </w:rPr>
        <w:t>” (</w:t>
      </w:r>
      <w:hyperlink w:anchor="ref-ChenJiaJian2015">
        <w:r>
          <w:rPr>
            <w:rStyle w:val="ae"/>
            <w:lang w:eastAsia="zh-CN"/>
          </w:rPr>
          <w:t>陈家建</w:t>
        </w:r>
        <w:r>
          <w:rPr>
            <w:rStyle w:val="ae"/>
            <w:lang w:eastAsia="zh-CN"/>
          </w:rPr>
          <w:t>, 2015</w:t>
        </w:r>
      </w:hyperlink>
      <w:r>
        <w:rPr>
          <w:lang w:eastAsia="zh-CN"/>
        </w:rPr>
        <w:t xml:space="preserve">) </w:t>
      </w:r>
      <w:r>
        <w:rPr>
          <w:lang w:eastAsia="zh-CN"/>
        </w:rPr>
        <w:t>和</w:t>
      </w:r>
      <w:r>
        <w:rPr>
          <w:lang w:eastAsia="zh-CN"/>
        </w:rPr>
        <w:t>“</w:t>
      </w:r>
      <w:r>
        <w:rPr>
          <w:lang w:eastAsia="zh-CN"/>
        </w:rPr>
        <w:t>激励分配权</w:t>
      </w:r>
      <w:r>
        <w:rPr>
          <w:lang w:eastAsia="zh-CN"/>
        </w:rPr>
        <w:t>” (</w:t>
      </w:r>
      <w:hyperlink w:anchor="ref-ZhouXueGuangLianHong2012">
        <w:r>
          <w:rPr>
            <w:rStyle w:val="ae"/>
            <w:lang w:eastAsia="zh-CN"/>
          </w:rPr>
          <w:t>周雪光</w:t>
        </w:r>
        <w:r>
          <w:rPr>
            <w:rStyle w:val="ae"/>
            <w:lang w:eastAsia="zh-CN"/>
          </w:rPr>
          <w:t xml:space="preserve"> </w:t>
        </w:r>
        <w:r>
          <w:rPr>
            <w:rStyle w:val="ae"/>
            <w:lang w:eastAsia="zh-CN"/>
          </w:rPr>
          <w:t>等</w:t>
        </w:r>
        <w:r>
          <w:rPr>
            <w:rStyle w:val="ae"/>
            <w:lang w:eastAsia="zh-CN"/>
          </w:rPr>
          <w:t>, 2012</w:t>
        </w:r>
      </w:hyperlink>
      <w:r>
        <w:rPr>
          <w:lang w:eastAsia="zh-CN"/>
        </w:rPr>
        <w:t xml:space="preserve">) </w:t>
      </w:r>
      <w:r>
        <w:rPr>
          <w:lang w:eastAsia="zh-CN"/>
        </w:rPr>
        <w:t>是</w:t>
      </w:r>
      <w:r>
        <w:rPr>
          <w:lang w:eastAsia="zh-CN"/>
        </w:rPr>
        <w:t>“</w:t>
      </w:r>
      <w:r>
        <w:rPr>
          <w:lang w:eastAsia="zh-CN"/>
        </w:rPr>
        <w:t>压力型体制</w:t>
      </w:r>
      <w:r>
        <w:rPr>
          <w:lang w:eastAsia="zh-CN"/>
        </w:rPr>
        <w:t>”</w:t>
      </w:r>
      <w:r>
        <w:rPr>
          <w:lang w:eastAsia="zh-CN"/>
        </w:rPr>
        <w:t>下物质化的多层次评价体系的具体表现；</w:t>
      </w:r>
      <w:r>
        <w:rPr>
          <w:lang w:eastAsia="zh-CN"/>
        </w:rPr>
        <w:t>“</w:t>
      </w:r>
      <w:r>
        <w:rPr>
          <w:lang w:eastAsia="zh-CN"/>
        </w:rPr>
        <w:t>行政发包制</w:t>
      </w:r>
      <w:r>
        <w:rPr>
          <w:lang w:eastAsia="zh-CN"/>
        </w:rPr>
        <w:t>” (</w:t>
      </w:r>
      <w:hyperlink w:anchor="ref-ZhouLiAn2014a">
        <w:r>
          <w:rPr>
            <w:rStyle w:val="ae"/>
            <w:lang w:eastAsia="zh-CN"/>
          </w:rPr>
          <w:t>周黎安</w:t>
        </w:r>
        <w:r>
          <w:rPr>
            <w:rStyle w:val="ae"/>
            <w:lang w:eastAsia="zh-CN"/>
          </w:rPr>
          <w:t>, 2014b</w:t>
        </w:r>
      </w:hyperlink>
      <w:r>
        <w:rPr>
          <w:lang w:eastAsia="zh-CN"/>
        </w:rPr>
        <w:t xml:space="preserve">) </w:t>
      </w:r>
      <w:r>
        <w:rPr>
          <w:lang w:eastAsia="zh-CN"/>
        </w:rPr>
        <w:t>、</w:t>
      </w:r>
      <w:r>
        <w:rPr>
          <w:lang w:eastAsia="zh-CN"/>
        </w:rPr>
        <w:t>“</w:t>
      </w:r>
      <w:r>
        <w:rPr>
          <w:lang w:eastAsia="zh-CN"/>
        </w:rPr>
        <w:t>竞争锦标赛</w:t>
      </w:r>
      <w:r>
        <w:rPr>
          <w:lang w:eastAsia="zh-CN"/>
        </w:rPr>
        <w:t>” (</w:t>
      </w:r>
      <w:hyperlink w:anchor="ref-ZhouFeiZhou2009">
        <w:r>
          <w:rPr>
            <w:rStyle w:val="ae"/>
            <w:lang w:eastAsia="zh-CN"/>
          </w:rPr>
          <w:t>周飞舟</w:t>
        </w:r>
        <w:r>
          <w:rPr>
            <w:rStyle w:val="ae"/>
            <w:lang w:eastAsia="zh-CN"/>
          </w:rPr>
          <w:t>, 2009</w:t>
        </w:r>
      </w:hyperlink>
      <w:r>
        <w:rPr>
          <w:lang w:eastAsia="zh-CN"/>
        </w:rPr>
        <w:t xml:space="preserve">) </w:t>
      </w:r>
      <w:r>
        <w:rPr>
          <w:lang w:eastAsia="zh-CN"/>
        </w:rPr>
        <w:t>等理论对</w:t>
      </w:r>
      <w:r>
        <w:rPr>
          <w:lang w:eastAsia="zh-CN"/>
        </w:rPr>
        <w:t>“</w:t>
      </w:r>
      <w:r>
        <w:rPr>
          <w:lang w:eastAsia="zh-CN"/>
        </w:rPr>
        <w:t>压力型体制</w:t>
      </w:r>
      <w:r>
        <w:rPr>
          <w:lang w:eastAsia="zh-CN"/>
        </w:rPr>
        <w:t>”</w:t>
      </w:r>
      <w:r>
        <w:rPr>
          <w:lang w:eastAsia="zh-CN"/>
        </w:rPr>
        <w:t>下地方政府压力来源的作用机制进行了有力地补充。上述经典理论和压力型体制一起构造出一幅中国地方政府治理的完整图景。</w:t>
      </w:r>
    </w:p>
    <w:p w14:paraId="629052D4" w14:textId="75ECBF2E" w:rsidR="00977E4B" w:rsidRDefault="006C0E77">
      <w:pPr>
        <w:pStyle w:val="2"/>
        <w:rPr>
          <w:lang w:eastAsia="zh-CN"/>
        </w:rPr>
      </w:pPr>
      <w:bookmarkStart w:id="38" w:name="减压阀失灵十八大以来政府间关系的新变化与压力型体制的挑战"/>
      <w:bookmarkEnd w:id="37"/>
      <w:r>
        <w:rPr>
          <w:lang w:eastAsia="zh-CN"/>
        </w:rPr>
        <w:t>“</w:t>
      </w:r>
      <w:r>
        <w:rPr>
          <w:lang w:eastAsia="zh-CN"/>
        </w:rPr>
        <w:t>减压阀失灵</w:t>
      </w:r>
      <w:del w:id="39" w:author="杨雪冬" w:date="2021-11-20T17:00:00Z">
        <w:r w:rsidDel="00972B83">
          <w:rPr>
            <w:lang w:eastAsia="zh-CN"/>
          </w:rPr>
          <w:delText>？</w:delText>
        </w:r>
      </w:del>
      <w:r>
        <w:rPr>
          <w:lang w:eastAsia="zh-CN"/>
        </w:rPr>
        <w:t>”</w:t>
      </w:r>
      <w:ins w:id="40" w:author="杨雪冬" w:date="2021-11-20T17:00:00Z">
        <w:r w:rsidR="00972B83">
          <w:rPr>
            <w:lang w:eastAsia="zh-CN"/>
          </w:rPr>
          <w:t>？</w:t>
        </w:r>
      </w:ins>
      <w:r>
        <w:rPr>
          <w:lang w:eastAsia="zh-CN"/>
        </w:rPr>
        <w:t>：十八大以来政府间关系的新变化与</w:t>
      </w:r>
      <w:r>
        <w:rPr>
          <w:lang w:eastAsia="zh-CN"/>
        </w:rPr>
        <w:t>“</w:t>
      </w:r>
      <w:r>
        <w:rPr>
          <w:lang w:eastAsia="zh-CN"/>
        </w:rPr>
        <w:t>压力型体制</w:t>
      </w:r>
      <w:r>
        <w:rPr>
          <w:lang w:eastAsia="zh-CN"/>
        </w:rPr>
        <w:t>”</w:t>
      </w:r>
      <w:r>
        <w:rPr>
          <w:lang w:eastAsia="zh-CN"/>
        </w:rPr>
        <w:t>的挑战</w:t>
      </w:r>
    </w:p>
    <w:p w14:paraId="55C66BED" w14:textId="77777777" w:rsidR="00977E4B" w:rsidRDefault="006C0E77">
      <w:pPr>
        <w:pStyle w:val="FirstParagraph"/>
        <w:ind w:firstLine="480"/>
        <w:rPr>
          <w:lang w:eastAsia="zh-CN"/>
        </w:rPr>
      </w:pPr>
      <w:r>
        <w:rPr>
          <w:lang w:eastAsia="zh-CN"/>
        </w:rPr>
        <w:t>十八大以来，党和政府推动了一系列重大的政治体制变革，从而深刻改变了压力型体制的运</w:t>
      </w:r>
      <w:r>
        <w:rPr>
          <w:lang w:eastAsia="zh-CN"/>
        </w:rPr>
        <w:t>行环境。</w:t>
      </w:r>
      <w:r>
        <w:rPr>
          <w:lang w:eastAsia="zh-CN"/>
        </w:rPr>
        <w:t xml:space="preserve"> </w:t>
      </w:r>
      <w:r>
        <w:fldChar w:fldCharType="begin"/>
      </w:r>
      <w:r>
        <w:rPr>
          <w:lang w:eastAsia="zh-CN"/>
        </w:rPr>
        <w:instrText xml:space="preserve"> HYPERLINK \l "ref-YangYan2018" \h </w:instrText>
      </w:r>
      <w:r>
        <w:fldChar w:fldCharType="separate"/>
      </w:r>
      <w:r>
        <w:rPr>
          <w:rStyle w:val="ae"/>
          <w:lang w:eastAsia="zh-CN"/>
        </w:rPr>
        <w:t xml:space="preserve">YANG </w:t>
      </w:r>
      <w:r>
        <w:rPr>
          <w:rStyle w:val="ae"/>
          <w:lang w:eastAsia="zh-CN"/>
        </w:rPr>
        <w:t>等</w:t>
      </w:r>
      <w:r>
        <w:rPr>
          <w:rStyle w:val="ae"/>
        </w:rPr>
        <w:fldChar w:fldCharType="end"/>
      </w:r>
      <w:r>
        <w:rPr>
          <w:lang w:eastAsia="zh-CN"/>
        </w:rPr>
        <w:t xml:space="preserve"> (</w:t>
      </w:r>
      <w:hyperlink w:anchor="ref-YangYan2018">
        <w:r>
          <w:rPr>
            <w:rStyle w:val="ae"/>
            <w:lang w:eastAsia="zh-CN"/>
          </w:rPr>
          <w:t>2018</w:t>
        </w:r>
      </w:hyperlink>
      <w:r>
        <w:rPr>
          <w:lang w:eastAsia="zh-CN"/>
        </w:rPr>
        <w:t xml:space="preserve">) </w:t>
      </w:r>
      <w:r>
        <w:rPr>
          <w:lang w:eastAsia="zh-CN"/>
        </w:rPr>
        <w:t>认为这一改变包括优化之前</w:t>
      </w:r>
      <w:r>
        <w:rPr>
          <w:lang w:eastAsia="zh-CN"/>
        </w:rPr>
        <w:t>“</w:t>
      </w:r>
      <w:r>
        <w:rPr>
          <w:lang w:eastAsia="zh-CN"/>
        </w:rPr>
        <w:t>多且重叠</w:t>
      </w:r>
      <w:r>
        <w:rPr>
          <w:lang w:eastAsia="zh-CN"/>
        </w:rPr>
        <w:t>”</w:t>
      </w:r>
      <w:r>
        <w:rPr>
          <w:lang w:eastAsia="zh-CN"/>
        </w:rPr>
        <w:t>的评估方法，减少了</w:t>
      </w:r>
      <w:r>
        <w:rPr>
          <w:lang w:eastAsia="zh-CN"/>
        </w:rPr>
        <w:t>“</w:t>
      </w:r>
      <w:r>
        <w:rPr>
          <w:lang w:eastAsia="zh-CN"/>
        </w:rPr>
        <w:t>一票否决</w:t>
      </w:r>
      <w:r>
        <w:rPr>
          <w:lang w:eastAsia="zh-CN"/>
        </w:rPr>
        <w:t>”</w:t>
      </w:r>
      <w:r>
        <w:rPr>
          <w:lang w:eastAsia="zh-CN"/>
        </w:rPr>
        <w:t>等制度的运用等。具体来说，十八大以来的政治体制改革，对压力型体制运行的环境都产生了整体性影响。在数量化的任务分解机制上，上级政府及其各系统部门的精细化指标和管理削弱了下级政府的行政自由裁量权</w:t>
      </w:r>
      <w:r>
        <w:rPr>
          <w:lang w:eastAsia="zh-CN"/>
        </w:rPr>
        <w:t xml:space="preserve"> (</w:t>
      </w:r>
      <w:hyperlink w:anchor="ref-FengShiZheng2014">
        <w:r>
          <w:rPr>
            <w:rStyle w:val="ae"/>
            <w:lang w:eastAsia="zh-CN"/>
          </w:rPr>
          <w:t>冯仕政</w:t>
        </w:r>
        <w:r>
          <w:rPr>
            <w:rStyle w:val="ae"/>
            <w:lang w:eastAsia="zh-CN"/>
          </w:rPr>
          <w:t>, 2014</w:t>
        </w:r>
      </w:hyperlink>
      <w:r>
        <w:rPr>
          <w:lang w:eastAsia="zh-CN"/>
        </w:rPr>
        <w:t xml:space="preserve">) </w:t>
      </w:r>
      <w:r>
        <w:rPr>
          <w:lang w:eastAsia="zh-CN"/>
        </w:rPr>
        <w:t>；中央政府检查验</w:t>
      </w:r>
      <w:r>
        <w:rPr>
          <w:lang w:eastAsia="zh-CN"/>
        </w:rPr>
        <w:lastRenderedPageBreak/>
        <w:t>收权的强化，使得之前对绩效的验收，拓展成对执行过程中的具体程序和阶段性目标的检查。经济权、税收和招商引资权的上收以及人员报酬的固定化都改变的压力型体制原有的物质化的多层次评价体系</w:t>
      </w:r>
      <w:r>
        <w:rPr>
          <w:lang w:eastAsia="zh-CN"/>
        </w:rPr>
        <w:t xml:space="preserve"> (</w:t>
      </w:r>
      <w:hyperlink w:anchor="ref-LiZhenEtAl2020">
        <w:r>
          <w:rPr>
            <w:rStyle w:val="ae"/>
            <w:lang w:eastAsia="zh-CN"/>
          </w:rPr>
          <w:t>李振</w:t>
        </w:r>
        <w:r>
          <w:rPr>
            <w:rStyle w:val="ae"/>
            <w:lang w:eastAsia="zh-CN"/>
          </w:rPr>
          <w:t xml:space="preserve"> </w:t>
        </w:r>
        <w:r>
          <w:rPr>
            <w:rStyle w:val="ae"/>
            <w:lang w:eastAsia="zh-CN"/>
          </w:rPr>
          <w:t>等</w:t>
        </w:r>
        <w:r>
          <w:rPr>
            <w:rStyle w:val="ae"/>
            <w:lang w:eastAsia="zh-CN"/>
          </w:rPr>
          <w:t>, 2020</w:t>
        </w:r>
      </w:hyperlink>
      <w:r>
        <w:rPr>
          <w:lang w:eastAsia="zh-CN"/>
        </w:rPr>
        <w:t xml:space="preserve">; </w:t>
      </w:r>
      <w:hyperlink w:anchor="ref-HuangXiaoChun2017">
        <w:r>
          <w:rPr>
            <w:rStyle w:val="ae"/>
            <w:lang w:eastAsia="zh-CN"/>
          </w:rPr>
          <w:t>黄晓春</w:t>
        </w:r>
        <w:r>
          <w:rPr>
            <w:rStyle w:val="ae"/>
            <w:lang w:eastAsia="zh-CN"/>
          </w:rPr>
          <w:t>, 2017</w:t>
        </w:r>
      </w:hyperlink>
      <w:r>
        <w:rPr>
          <w:lang w:eastAsia="zh-CN"/>
        </w:rPr>
        <w:t xml:space="preserve">) </w:t>
      </w:r>
      <w:r>
        <w:rPr>
          <w:lang w:eastAsia="zh-CN"/>
        </w:rPr>
        <w:t>。</w:t>
      </w:r>
    </w:p>
    <w:p w14:paraId="382745EE" w14:textId="77777777" w:rsidR="00977E4B" w:rsidRDefault="006C0E77">
      <w:pPr>
        <w:pStyle w:val="a0"/>
        <w:ind w:firstLine="480"/>
        <w:rPr>
          <w:lang w:eastAsia="zh-CN"/>
        </w:rPr>
      </w:pPr>
      <w:r>
        <w:rPr>
          <w:lang w:eastAsia="zh-CN"/>
        </w:rPr>
        <w:t>中国地方政府的压力来源也发生了变化，上级政府原来</w:t>
      </w:r>
      <w:r>
        <w:rPr>
          <w:lang w:eastAsia="zh-CN"/>
        </w:rPr>
        <w:t>单纯经济增长的压力演化为目标多元化的治理竞赛</w:t>
      </w:r>
      <w:r>
        <w:rPr>
          <w:lang w:eastAsia="zh-CN"/>
        </w:rPr>
        <w:t xml:space="preserve"> (</w:t>
      </w:r>
      <w:hyperlink w:anchor="ref-PengBoZhaoJi2019">
        <w:r>
          <w:rPr>
            <w:rStyle w:val="ae"/>
            <w:lang w:eastAsia="zh-CN"/>
          </w:rPr>
          <w:t>彭勃</w:t>
        </w:r>
        <w:r>
          <w:rPr>
            <w:rStyle w:val="ae"/>
            <w:lang w:eastAsia="zh-CN"/>
          </w:rPr>
          <w:t xml:space="preserve"> </w:t>
        </w:r>
        <w:r>
          <w:rPr>
            <w:rStyle w:val="ae"/>
            <w:lang w:eastAsia="zh-CN"/>
          </w:rPr>
          <w:t>等</w:t>
        </w:r>
        <w:r>
          <w:rPr>
            <w:rStyle w:val="ae"/>
            <w:lang w:eastAsia="zh-CN"/>
          </w:rPr>
          <w:t>, 2019</w:t>
        </w:r>
      </w:hyperlink>
      <w:r>
        <w:rPr>
          <w:lang w:eastAsia="zh-CN"/>
        </w:rPr>
        <w:t xml:space="preserve">); </w:t>
      </w:r>
      <w:r>
        <w:rPr>
          <w:lang w:eastAsia="zh-CN"/>
        </w:rPr>
        <w:t>数字政府的建设使得政府对民众压力的回应性有了更高的要求。</w:t>
      </w:r>
      <w:r>
        <w:rPr>
          <w:lang w:eastAsia="zh-CN"/>
        </w:rPr>
        <w:t>(</w:t>
      </w:r>
      <w:hyperlink w:anchor="ref-MengTianGuangLiFeng2015">
        <w:r>
          <w:rPr>
            <w:rStyle w:val="ae"/>
            <w:lang w:eastAsia="zh-CN"/>
          </w:rPr>
          <w:t>孟天广</w:t>
        </w:r>
        <w:r>
          <w:rPr>
            <w:rStyle w:val="ae"/>
            <w:lang w:eastAsia="zh-CN"/>
          </w:rPr>
          <w:t xml:space="preserve"> </w:t>
        </w:r>
        <w:r>
          <w:rPr>
            <w:rStyle w:val="ae"/>
            <w:lang w:eastAsia="zh-CN"/>
          </w:rPr>
          <w:t>等</w:t>
        </w:r>
        <w:r>
          <w:rPr>
            <w:rStyle w:val="ae"/>
            <w:lang w:eastAsia="zh-CN"/>
          </w:rPr>
          <w:t>, 2015</w:t>
        </w:r>
      </w:hyperlink>
      <w:r>
        <w:rPr>
          <w:lang w:eastAsia="zh-CN"/>
        </w:rPr>
        <w:t xml:space="preserve">) </w:t>
      </w:r>
      <w:r>
        <w:rPr>
          <w:lang w:eastAsia="zh-CN"/>
        </w:rPr>
        <w:t>。近年来的政治体制改革对于压力型体制最大的影响在于两个主要减压阀的失灵。系统垂直化管理、预算公开和阳光工资等领域的改革使得地方政府政策执行的过程、程序和阶段性目标也成为</w:t>
      </w:r>
      <w:r>
        <w:rPr>
          <w:lang w:eastAsia="zh-CN"/>
        </w:rPr>
        <w:t>监控的内容</w:t>
      </w:r>
      <w:r>
        <w:rPr>
          <w:lang w:eastAsia="zh-CN"/>
        </w:rPr>
        <w:t xml:space="preserve"> (</w:t>
      </w:r>
      <w:hyperlink w:anchor="ref-LiZhenEtAl2020">
        <w:r>
          <w:rPr>
            <w:rStyle w:val="ae"/>
            <w:lang w:eastAsia="zh-CN"/>
          </w:rPr>
          <w:t>李振</w:t>
        </w:r>
        <w:r>
          <w:rPr>
            <w:rStyle w:val="ae"/>
            <w:lang w:eastAsia="zh-CN"/>
          </w:rPr>
          <w:t xml:space="preserve"> </w:t>
        </w:r>
        <w:r>
          <w:rPr>
            <w:rStyle w:val="ae"/>
            <w:lang w:eastAsia="zh-CN"/>
          </w:rPr>
          <w:t>等</w:t>
        </w:r>
        <w:r>
          <w:rPr>
            <w:rStyle w:val="ae"/>
            <w:lang w:eastAsia="zh-CN"/>
          </w:rPr>
          <w:t>, 2020</w:t>
        </w:r>
      </w:hyperlink>
      <w:r>
        <w:rPr>
          <w:lang w:eastAsia="zh-CN"/>
        </w:rPr>
        <w:t xml:space="preserve">) </w:t>
      </w:r>
      <w:r>
        <w:rPr>
          <w:lang w:eastAsia="zh-CN"/>
        </w:rPr>
        <w:t>，之前时紧时松的纪律和规划得以严格执行，</w:t>
      </w:r>
      <w:r>
        <w:rPr>
          <w:lang w:eastAsia="zh-CN"/>
        </w:rPr>
        <w:t>“</w:t>
      </w:r>
      <w:r>
        <w:rPr>
          <w:lang w:eastAsia="zh-CN"/>
        </w:rPr>
        <w:t>关系</w:t>
      </w:r>
      <w:r>
        <w:rPr>
          <w:lang w:eastAsia="zh-CN"/>
        </w:rPr>
        <w:t>”</w:t>
      </w:r>
      <w:r>
        <w:rPr>
          <w:lang w:eastAsia="zh-CN"/>
        </w:rPr>
        <w:t>等非正式制度减压阀的作用空间越来越少；统计权的控制、数字管理的下沉</w:t>
      </w:r>
      <w:r>
        <w:rPr>
          <w:lang w:eastAsia="zh-CN"/>
        </w:rPr>
        <w:t xml:space="preserve"> (</w:t>
      </w:r>
      <w:hyperlink w:anchor="ref-WangYuLei2016">
        <w:r>
          <w:rPr>
            <w:rStyle w:val="ae"/>
            <w:lang w:eastAsia="zh-CN"/>
          </w:rPr>
          <w:t>王雨磊</w:t>
        </w:r>
        <w:r>
          <w:rPr>
            <w:rStyle w:val="ae"/>
            <w:lang w:eastAsia="zh-CN"/>
          </w:rPr>
          <w:t>, 2016</w:t>
        </w:r>
      </w:hyperlink>
      <w:r>
        <w:rPr>
          <w:lang w:eastAsia="zh-CN"/>
        </w:rPr>
        <w:t xml:space="preserve">) </w:t>
      </w:r>
      <w:r>
        <w:rPr>
          <w:lang w:eastAsia="zh-CN"/>
        </w:rPr>
        <w:t>、统计手段和技术的进步和统计方法的确定和透明使得统计这个减压阀对压力越来越难发挥调节作用。</w:t>
      </w:r>
    </w:p>
    <w:p w14:paraId="55B28557" w14:textId="77777777" w:rsidR="00977E4B" w:rsidRDefault="006C0E77">
      <w:pPr>
        <w:pStyle w:val="a0"/>
        <w:ind w:firstLine="480"/>
        <w:rPr>
          <w:lang w:eastAsia="zh-CN"/>
        </w:rPr>
      </w:pPr>
      <w:r>
        <w:rPr>
          <w:lang w:eastAsia="zh-CN"/>
        </w:rPr>
        <w:t>面对这些治理过程中的变化，压力型体制虽然仍表现出生动的描述力和较强的解释力</w:t>
      </w:r>
      <w:r>
        <w:rPr>
          <w:lang w:eastAsia="zh-CN"/>
        </w:rPr>
        <w:t xml:space="preserve"> (</w:t>
      </w:r>
      <w:hyperlink w:anchor="ref-YangYan2018">
        <w:r>
          <w:rPr>
            <w:rStyle w:val="ae"/>
            <w:lang w:eastAsia="zh-CN"/>
          </w:rPr>
          <w:t xml:space="preserve">YANG </w:t>
        </w:r>
        <w:r>
          <w:rPr>
            <w:rStyle w:val="ae"/>
            <w:lang w:eastAsia="zh-CN"/>
          </w:rPr>
          <w:t>等</w:t>
        </w:r>
        <w:r>
          <w:rPr>
            <w:rStyle w:val="ae"/>
            <w:lang w:eastAsia="zh-CN"/>
          </w:rPr>
          <w:t>, 2018</w:t>
        </w:r>
      </w:hyperlink>
      <w:r>
        <w:rPr>
          <w:lang w:eastAsia="zh-CN"/>
        </w:rPr>
        <w:t>)</w:t>
      </w:r>
      <w:r>
        <w:rPr>
          <w:lang w:eastAsia="zh-CN"/>
        </w:rPr>
        <w:t>，但是面对新的制度环境和新的现象依旧存在解释力上的不足。例如，在上级政府更多的使用</w:t>
      </w:r>
      <w:r>
        <w:rPr>
          <w:lang w:eastAsia="zh-CN"/>
        </w:rPr>
        <w:t>“</w:t>
      </w:r>
      <w:r>
        <w:rPr>
          <w:lang w:eastAsia="zh-CN"/>
        </w:rPr>
        <w:t>一竿子捅到底</w:t>
      </w:r>
      <w:r>
        <w:rPr>
          <w:lang w:eastAsia="zh-CN"/>
        </w:rPr>
        <w:t>”</w:t>
      </w:r>
      <w:r>
        <w:rPr>
          <w:lang w:eastAsia="zh-CN"/>
        </w:rPr>
        <w:t>的方式来制定和执行政策时，各地面对的制度环境和治理过程是相似的，但为什么地方的政策执行细则却产生巨大的差异？</w:t>
      </w:r>
      <w:r>
        <w:rPr>
          <w:lang w:eastAsia="zh-CN"/>
        </w:rPr>
        <w:t>[</w:t>
      </w:r>
      <w:hyperlink w:anchor="ref-ZhouLiAnEtAl2015">
        <w:r>
          <w:rPr>
            <w:rStyle w:val="ae"/>
            <w:lang w:eastAsia="zh-CN"/>
          </w:rPr>
          <w:t>周黎安</w:t>
        </w:r>
        <w:r>
          <w:rPr>
            <w:rStyle w:val="ae"/>
            <w:lang w:eastAsia="zh-CN"/>
          </w:rPr>
          <w:t xml:space="preserve"> </w:t>
        </w:r>
        <w:r>
          <w:rPr>
            <w:rStyle w:val="ae"/>
            <w:lang w:eastAsia="zh-CN"/>
          </w:rPr>
          <w:t>等</w:t>
        </w:r>
      </w:hyperlink>
      <w:r>
        <w:rPr>
          <w:lang w:eastAsia="zh-CN"/>
        </w:rPr>
        <w:t xml:space="preserve"> (</w:t>
      </w:r>
      <w:hyperlink w:anchor="ref-ZhouLiAnEtAl2015">
        <w:r>
          <w:rPr>
            <w:rStyle w:val="ae"/>
            <w:lang w:eastAsia="zh-CN"/>
          </w:rPr>
          <w:t>2015</w:t>
        </w:r>
      </w:hyperlink>
      <w:r>
        <w:rPr>
          <w:lang w:eastAsia="zh-CN"/>
        </w:rPr>
        <w:t>); Pe</w:t>
      </w:r>
      <w:r>
        <w:rPr>
          <w:lang w:eastAsia="zh-CN"/>
        </w:rPr>
        <w:t>ngPaiXinWen2021]</w:t>
      </w:r>
      <w:r>
        <w:rPr>
          <w:lang w:eastAsia="zh-CN"/>
        </w:rPr>
        <w:t>；在原有两大减压阀失灵的情况下，地方政府为什么仍保留一定程度的行政自主性？等等。这些挑战亟待新变量的识别来对原有理论进行有限和必要的修正。</w:t>
      </w:r>
    </w:p>
    <w:p w14:paraId="3CB23831" w14:textId="77777777" w:rsidR="00977E4B" w:rsidRDefault="006C0E77">
      <w:pPr>
        <w:pStyle w:val="2"/>
        <w:rPr>
          <w:lang w:eastAsia="zh-CN"/>
        </w:rPr>
      </w:pPr>
      <w:bookmarkStart w:id="41" w:name="政策扩散与能力空间"/>
      <w:bookmarkEnd w:id="38"/>
      <w:r>
        <w:rPr>
          <w:lang w:eastAsia="zh-CN"/>
        </w:rPr>
        <w:t>政策扩散与</w:t>
      </w:r>
      <w:r>
        <w:rPr>
          <w:lang w:eastAsia="zh-CN"/>
        </w:rPr>
        <w:t>“</w:t>
      </w:r>
      <w:r>
        <w:rPr>
          <w:lang w:eastAsia="zh-CN"/>
        </w:rPr>
        <w:t>能力空间</w:t>
      </w:r>
      <w:r>
        <w:rPr>
          <w:lang w:eastAsia="zh-CN"/>
        </w:rPr>
        <w:t>”</w:t>
      </w:r>
    </w:p>
    <w:p w14:paraId="1C22849F" w14:textId="77777777" w:rsidR="00977E4B" w:rsidRDefault="006C0E77">
      <w:pPr>
        <w:pStyle w:val="FirstParagraph"/>
        <w:ind w:firstLine="480"/>
        <w:rPr>
          <w:lang w:eastAsia="zh-CN"/>
        </w:rPr>
      </w:pPr>
      <w:r>
        <w:rPr>
          <w:lang w:eastAsia="zh-CN"/>
        </w:rPr>
        <w:t>政策文本是观察</w:t>
      </w:r>
      <w:r>
        <w:rPr>
          <w:lang w:eastAsia="zh-CN"/>
        </w:rPr>
        <w:t>“</w:t>
      </w:r>
      <w:r>
        <w:rPr>
          <w:lang w:eastAsia="zh-CN"/>
        </w:rPr>
        <w:t>压力型体制</w:t>
      </w:r>
      <w:r>
        <w:rPr>
          <w:lang w:eastAsia="zh-CN"/>
        </w:rPr>
        <w:t>”</w:t>
      </w:r>
      <w:r>
        <w:rPr>
          <w:lang w:eastAsia="zh-CN"/>
        </w:rPr>
        <w:t>下地方治理过程中的重要窗口，政策文本在不同层级和区域政府之间传递过程中的扩散（包括增减、创新、变通等），展现了地方政府在</w:t>
      </w:r>
      <w:r>
        <w:rPr>
          <w:lang w:eastAsia="zh-CN"/>
        </w:rPr>
        <w:t>“</w:t>
      </w:r>
      <w:r>
        <w:rPr>
          <w:lang w:eastAsia="zh-CN"/>
        </w:rPr>
        <w:t>压力型体制</w:t>
      </w:r>
      <w:r>
        <w:rPr>
          <w:lang w:eastAsia="zh-CN"/>
        </w:rPr>
        <w:t>”</w:t>
      </w:r>
      <w:r>
        <w:rPr>
          <w:lang w:eastAsia="zh-CN"/>
        </w:rPr>
        <w:t>下</w:t>
      </w:r>
      <w:r>
        <w:rPr>
          <w:lang w:eastAsia="zh-CN"/>
        </w:rPr>
        <w:t>“</w:t>
      </w:r>
      <w:r>
        <w:rPr>
          <w:lang w:eastAsia="zh-CN"/>
        </w:rPr>
        <w:t>受压</w:t>
      </w:r>
      <w:r>
        <w:rPr>
          <w:lang w:eastAsia="zh-CN"/>
        </w:rPr>
        <w:t>”</w:t>
      </w:r>
      <w:r>
        <w:rPr>
          <w:lang w:eastAsia="zh-CN"/>
        </w:rPr>
        <w:t>、</w:t>
      </w:r>
      <w:r>
        <w:rPr>
          <w:lang w:eastAsia="zh-CN"/>
        </w:rPr>
        <w:t>“</w:t>
      </w:r>
      <w:r>
        <w:rPr>
          <w:lang w:eastAsia="zh-CN"/>
        </w:rPr>
        <w:t>承压</w:t>
      </w:r>
      <w:r>
        <w:rPr>
          <w:lang w:eastAsia="zh-CN"/>
        </w:rPr>
        <w:t>”</w:t>
      </w:r>
      <w:r>
        <w:rPr>
          <w:lang w:eastAsia="zh-CN"/>
        </w:rPr>
        <w:t>和</w:t>
      </w:r>
      <w:r>
        <w:rPr>
          <w:lang w:eastAsia="zh-CN"/>
        </w:rPr>
        <w:t>“</w:t>
      </w:r>
      <w:r>
        <w:rPr>
          <w:lang w:eastAsia="zh-CN"/>
        </w:rPr>
        <w:t>转压</w:t>
      </w:r>
      <w:r>
        <w:rPr>
          <w:lang w:eastAsia="zh-CN"/>
        </w:rPr>
        <w:t>”</w:t>
      </w:r>
      <w:r>
        <w:rPr>
          <w:lang w:eastAsia="zh-CN"/>
        </w:rPr>
        <w:t>的全过程。政策扩散</w:t>
      </w:r>
      <w:r>
        <w:rPr>
          <w:lang w:eastAsia="zh-CN"/>
        </w:rPr>
        <w:t>(Political Diffusion)</w:t>
      </w:r>
      <w:r>
        <w:rPr>
          <w:lang w:eastAsia="zh-CN"/>
        </w:rPr>
        <w:t>理论给我们识别新变量、完善</w:t>
      </w:r>
      <w:r>
        <w:rPr>
          <w:lang w:eastAsia="zh-CN"/>
        </w:rPr>
        <w:t>“</w:t>
      </w:r>
      <w:r>
        <w:rPr>
          <w:lang w:eastAsia="zh-CN"/>
        </w:rPr>
        <w:t>压力型体制</w:t>
      </w:r>
      <w:r>
        <w:rPr>
          <w:lang w:eastAsia="zh-CN"/>
        </w:rPr>
        <w:t>”</w:t>
      </w:r>
      <w:r>
        <w:rPr>
          <w:lang w:eastAsia="zh-CN"/>
        </w:rPr>
        <w:t>的经典理论提供了新的视角和有益的启发。</w:t>
      </w:r>
    </w:p>
    <w:p w14:paraId="734692E9" w14:textId="77777777" w:rsidR="00977E4B" w:rsidRDefault="006C0E77">
      <w:pPr>
        <w:pStyle w:val="a0"/>
        <w:ind w:firstLine="480"/>
      </w:pPr>
      <w:r>
        <w:rPr>
          <w:lang w:eastAsia="zh-CN"/>
        </w:rPr>
        <w:t>“</w:t>
      </w:r>
      <w:r>
        <w:rPr>
          <w:lang w:eastAsia="zh-CN"/>
        </w:rPr>
        <w:t>政策扩散</w:t>
      </w:r>
      <w:r>
        <w:rPr>
          <w:lang w:eastAsia="zh-CN"/>
        </w:rPr>
        <w:t>”(Political Diffusion)</w:t>
      </w:r>
      <w:r>
        <w:rPr>
          <w:lang w:eastAsia="zh-CN"/>
        </w:rPr>
        <w:t>作为地方治理的重要议题，近年来受到诸多关注和讨论</w:t>
      </w:r>
      <w:r>
        <w:rPr>
          <w:lang w:eastAsia="zh-CN"/>
        </w:rPr>
        <w:t>(</w:t>
      </w:r>
      <w:hyperlink w:anchor="ref-Gilardi2010">
        <w:r>
          <w:rPr>
            <w:rStyle w:val="ae"/>
            <w:lang w:eastAsia="zh-CN"/>
          </w:rPr>
          <w:t>GILARDI, 2010</w:t>
        </w:r>
      </w:hyperlink>
      <w:r>
        <w:rPr>
          <w:lang w:eastAsia="zh-CN"/>
        </w:rPr>
        <w:t xml:space="preserve">), </w:t>
      </w:r>
      <w:r>
        <w:rPr>
          <w:lang w:eastAsia="zh-CN"/>
        </w:rPr>
        <w:t>学者们主要从政策扩散的行为者</w:t>
      </w:r>
      <w:r>
        <w:rPr>
          <w:lang w:eastAsia="zh-CN"/>
        </w:rPr>
        <w:t>(</w:t>
      </w:r>
      <w:hyperlink w:anchor="ref-DolowitzMarsh1996">
        <w:r>
          <w:rPr>
            <w:rStyle w:val="ae"/>
            <w:lang w:eastAsia="zh-CN"/>
          </w:rPr>
          <w:t xml:space="preserve">DOLOWITZ </w:t>
        </w:r>
        <w:r>
          <w:rPr>
            <w:rStyle w:val="ae"/>
            <w:lang w:eastAsia="zh-CN"/>
          </w:rPr>
          <w:t>等</w:t>
        </w:r>
        <w:r>
          <w:rPr>
            <w:rStyle w:val="ae"/>
            <w:lang w:eastAsia="zh-CN"/>
          </w:rPr>
          <w:t>, 1996</w:t>
        </w:r>
      </w:hyperlink>
      <w:r>
        <w:rPr>
          <w:lang w:eastAsia="zh-CN"/>
        </w:rPr>
        <w:t>)</w:t>
      </w:r>
      <w:r>
        <w:rPr>
          <w:lang w:eastAsia="zh-CN"/>
        </w:rPr>
        <w:t>、内容</w:t>
      </w:r>
      <w:r>
        <w:rPr>
          <w:lang w:eastAsia="zh-CN"/>
        </w:rPr>
        <w:t>(</w:t>
      </w:r>
      <w:hyperlink w:anchor="ref-KingdonStano1984">
        <w:r>
          <w:rPr>
            <w:rStyle w:val="ae"/>
            <w:lang w:eastAsia="zh-CN"/>
          </w:rPr>
          <w:t xml:space="preserve">KINGDON </w:t>
        </w:r>
        <w:r>
          <w:rPr>
            <w:rStyle w:val="ae"/>
            <w:lang w:eastAsia="zh-CN"/>
          </w:rPr>
          <w:t>等</w:t>
        </w:r>
        <w:r>
          <w:rPr>
            <w:rStyle w:val="ae"/>
            <w:lang w:eastAsia="zh-CN"/>
          </w:rPr>
          <w:t>, 1984</w:t>
        </w:r>
      </w:hyperlink>
      <w:r>
        <w:rPr>
          <w:lang w:eastAsia="zh-CN"/>
        </w:rPr>
        <w:t>)</w:t>
      </w:r>
      <w:r>
        <w:rPr>
          <w:lang w:eastAsia="zh-CN"/>
        </w:rPr>
        <w:t>、方式和条件</w:t>
      </w:r>
      <w:r>
        <w:rPr>
          <w:lang w:eastAsia="zh-CN"/>
        </w:rPr>
        <w:t>(</w:t>
      </w:r>
      <w:hyperlink w:anchor="ref-MostStarr1980">
        <w:r>
          <w:rPr>
            <w:rStyle w:val="ae"/>
            <w:lang w:eastAsia="zh-CN"/>
          </w:rPr>
          <w:t xml:space="preserve">MOST </w:t>
        </w:r>
        <w:r>
          <w:rPr>
            <w:rStyle w:val="ae"/>
            <w:lang w:eastAsia="zh-CN"/>
          </w:rPr>
          <w:t>等</w:t>
        </w:r>
        <w:r>
          <w:rPr>
            <w:rStyle w:val="ae"/>
            <w:lang w:eastAsia="zh-CN"/>
          </w:rPr>
          <w:t>, 1980</w:t>
        </w:r>
      </w:hyperlink>
      <w:r>
        <w:rPr>
          <w:lang w:eastAsia="zh-CN"/>
        </w:rPr>
        <w:t>)</w:t>
      </w:r>
      <w:r>
        <w:rPr>
          <w:lang w:eastAsia="zh-CN"/>
        </w:rPr>
        <w:t>等方面展开讨论。</w:t>
      </w:r>
      <w:r>
        <w:rPr>
          <w:lang w:eastAsia="zh-CN"/>
        </w:rPr>
        <w:t>“</w:t>
      </w:r>
      <w:r>
        <w:rPr>
          <w:lang w:eastAsia="zh-CN"/>
        </w:rPr>
        <w:t>政策扩散</w:t>
      </w:r>
      <w:r>
        <w:rPr>
          <w:lang w:eastAsia="zh-CN"/>
        </w:rPr>
        <w:t>”</w:t>
      </w:r>
      <w:r>
        <w:rPr>
          <w:lang w:eastAsia="zh-CN"/>
        </w:rPr>
        <w:t>领域对行为者尤其是内部参与者的研究对我们理解</w:t>
      </w:r>
      <w:r>
        <w:rPr>
          <w:lang w:eastAsia="zh-CN"/>
        </w:rPr>
        <w:t>“</w:t>
      </w:r>
      <w:r>
        <w:rPr>
          <w:lang w:eastAsia="zh-CN"/>
        </w:rPr>
        <w:t>压力型体制</w:t>
      </w:r>
      <w:r>
        <w:rPr>
          <w:lang w:eastAsia="zh-CN"/>
        </w:rPr>
        <w:t>”</w:t>
      </w:r>
      <w:r>
        <w:rPr>
          <w:lang w:eastAsia="zh-CN"/>
        </w:rPr>
        <w:t>下的地方自主性提供了一定的借鉴。</w:t>
      </w:r>
      <w:r>
        <w:rPr>
          <w:lang w:eastAsia="zh-CN"/>
        </w:rPr>
        <w:lastRenderedPageBreak/>
        <w:t>内部参与者作为政策扩散的主体行为者，其主观能动性对政策扩散发挥着重要影响</w:t>
      </w:r>
      <w:r>
        <w:rPr>
          <w:lang w:eastAsia="zh-CN"/>
        </w:rPr>
        <w:t>(</w:t>
      </w:r>
      <w:hyperlink w:anchor="ref-DolowitzMarsh1996">
        <w:r>
          <w:rPr>
            <w:rStyle w:val="ae"/>
            <w:lang w:eastAsia="zh-CN"/>
          </w:rPr>
          <w:t xml:space="preserve">DOLOWITZ </w:t>
        </w:r>
        <w:r>
          <w:rPr>
            <w:rStyle w:val="ae"/>
            <w:lang w:eastAsia="zh-CN"/>
          </w:rPr>
          <w:t>等</w:t>
        </w:r>
        <w:r>
          <w:rPr>
            <w:rStyle w:val="ae"/>
            <w:lang w:eastAsia="zh-CN"/>
          </w:rPr>
          <w:t>, 1996</w:t>
        </w:r>
      </w:hyperlink>
      <w:r>
        <w:rPr>
          <w:lang w:eastAsia="zh-CN"/>
        </w:rPr>
        <w:t>)</w:t>
      </w:r>
      <w:r>
        <w:rPr>
          <w:lang w:eastAsia="zh-CN"/>
        </w:rPr>
        <w:t>。现有文献主要研究了其偏好、目标和能力</w:t>
      </w:r>
      <w:r>
        <w:rPr>
          <w:lang w:eastAsia="zh-CN"/>
        </w:rPr>
        <w:t>(</w:t>
      </w:r>
      <w:hyperlink w:anchor="ref-HuberShipan2002">
        <w:r>
          <w:rPr>
            <w:rStyle w:val="ae"/>
            <w:lang w:eastAsia="zh-CN"/>
          </w:rPr>
          <w:t xml:space="preserve">HUBER </w:t>
        </w:r>
        <w:r>
          <w:rPr>
            <w:rStyle w:val="ae"/>
            <w:lang w:eastAsia="zh-CN"/>
          </w:rPr>
          <w:t>等</w:t>
        </w:r>
        <w:r>
          <w:rPr>
            <w:rStyle w:val="ae"/>
            <w:lang w:eastAsia="zh-CN"/>
          </w:rPr>
          <w:t>, 2002</w:t>
        </w:r>
      </w:hyperlink>
      <w:r>
        <w:rPr>
          <w:lang w:eastAsia="zh-CN"/>
        </w:rPr>
        <w:t xml:space="preserve">; </w:t>
      </w:r>
      <w:hyperlink w:anchor="ref-ShipanVolden2006a">
        <w:r>
          <w:rPr>
            <w:rStyle w:val="ae"/>
            <w:lang w:eastAsia="zh-CN"/>
          </w:rPr>
          <w:t xml:space="preserve">SHIPAN </w:t>
        </w:r>
        <w:r>
          <w:rPr>
            <w:rStyle w:val="ae"/>
            <w:lang w:eastAsia="zh-CN"/>
          </w:rPr>
          <w:t>等</w:t>
        </w:r>
        <w:r>
          <w:rPr>
            <w:rStyle w:val="ae"/>
            <w:lang w:eastAsia="zh-CN"/>
          </w:rPr>
          <w:t>, 2006</w:t>
        </w:r>
      </w:hyperlink>
      <w:r>
        <w:rPr>
          <w:lang w:eastAsia="zh-CN"/>
        </w:rPr>
        <w:t>)</w:t>
      </w:r>
      <w:r>
        <w:rPr>
          <w:lang w:eastAsia="zh-CN"/>
        </w:rPr>
        <w:t>对政策扩散的影响。个人意见、选民结构和利益集团喜好等都会影响到内部参与者对政策扩散的偏好</w:t>
      </w:r>
      <w:r>
        <w:rPr>
          <w:lang w:eastAsia="zh-CN"/>
        </w:rPr>
        <w:t>(</w:t>
      </w:r>
      <w:hyperlink w:anchor="ref-GrahamEtAl2013a">
        <w:r>
          <w:rPr>
            <w:rStyle w:val="ae"/>
            <w:lang w:eastAsia="zh-CN"/>
          </w:rPr>
          <w:t xml:space="preserve">GRAHAM </w:t>
        </w:r>
        <w:r>
          <w:rPr>
            <w:rStyle w:val="ae"/>
            <w:lang w:eastAsia="zh-CN"/>
          </w:rPr>
          <w:t>等</w:t>
        </w:r>
        <w:r>
          <w:rPr>
            <w:rStyle w:val="ae"/>
            <w:lang w:eastAsia="zh-CN"/>
          </w:rPr>
          <w:t>, 2013</w:t>
        </w:r>
      </w:hyperlink>
      <w:r>
        <w:rPr>
          <w:lang w:eastAsia="zh-CN"/>
        </w:rPr>
        <w:t>)</w:t>
      </w:r>
      <w:r>
        <w:rPr>
          <w:lang w:eastAsia="zh-CN"/>
        </w:rPr>
        <w:t>；赢取连任、取得合法性的政治目标和招商引资、提升绩效的政策目标共同驱使着内部行为者对政策扩散和政策创新的动力</w:t>
      </w:r>
      <w:r>
        <w:rPr>
          <w:lang w:eastAsia="zh-CN"/>
        </w:rPr>
        <w:t>(</w:t>
      </w:r>
      <w:hyperlink w:anchor="ref-GrossbackEtAl2004">
        <w:r>
          <w:rPr>
            <w:rStyle w:val="ae"/>
            <w:lang w:eastAsia="zh-CN"/>
          </w:rPr>
          <w:t xml:space="preserve">GROSSBACK </w:t>
        </w:r>
        <w:r>
          <w:rPr>
            <w:rStyle w:val="ae"/>
            <w:lang w:eastAsia="zh-CN"/>
          </w:rPr>
          <w:t>等</w:t>
        </w:r>
        <w:r>
          <w:rPr>
            <w:rStyle w:val="ae"/>
            <w:lang w:eastAsia="zh-CN"/>
          </w:rPr>
          <w:t>, 2004</w:t>
        </w:r>
      </w:hyperlink>
      <w:r>
        <w:rPr>
          <w:lang w:eastAsia="zh-CN"/>
        </w:rPr>
        <w:t>)</w:t>
      </w:r>
      <w:r>
        <w:rPr>
          <w:lang w:eastAsia="zh-CN"/>
        </w:rPr>
        <w:t>；最重要的是，选择偏好和实现目标的前提是内部行为者有足够的能力来进行政策创新和政策扩散。</w:t>
      </w:r>
      <w:r>
        <w:t>“</w:t>
      </w:r>
      <w:r>
        <w:t>立法专业性</w:t>
      </w:r>
      <w:r>
        <w:t>”(</w:t>
      </w:r>
      <w:hyperlink w:anchor="ref-HuberShipan2002">
        <w:r>
          <w:rPr>
            <w:rStyle w:val="ae"/>
          </w:rPr>
          <w:t xml:space="preserve">HUBER </w:t>
        </w:r>
        <w:r>
          <w:rPr>
            <w:rStyle w:val="ae"/>
          </w:rPr>
          <w:t>等</w:t>
        </w:r>
        <w:r>
          <w:rPr>
            <w:rStyle w:val="ae"/>
          </w:rPr>
          <w:t>, 2002</w:t>
        </w:r>
      </w:hyperlink>
      <w:r>
        <w:t>)</w:t>
      </w:r>
      <w:r>
        <w:t>、</w:t>
      </w:r>
      <w:r>
        <w:t>“</w:t>
      </w:r>
      <w:r>
        <w:t>时间有限性</w:t>
      </w:r>
      <w:r>
        <w:t>”</w:t>
      </w:r>
      <w:r>
        <w:t>和</w:t>
      </w:r>
      <w:r>
        <w:t>“</w:t>
      </w:r>
      <w:r>
        <w:t>信息有限性</w:t>
      </w:r>
      <w:r>
        <w:t>”(</w:t>
      </w:r>
      <w:hyperlink w:anchor="ref-Weyland2005">
        <w:r>
          <w:rPr>
            <w:rStyle w:val="ae"/>
          </w:rPr>
          <w:t>WEYLAND, 2005</w:t>
        </w:r>
      </w:hyperlink>
      <w:r>
        <w:t>)</w:t>
      </w:r>
      <w:r>
        <w:t>共同影响着政策制定者的能力。</w:t>
      </w:r>
    </w:p>
    <w:p w14:paraId="757EFBF6" w14:textId="77777777" w:rsidR="00977E4B" w:rsidRDefault="006C0E77">
      <w:pPr>
        <w:pStyle w:val="a0"/>
        <w:ind w:firstLine="480"/>
        <w:rPr>
          <w:lang w:eastAsia="zh-CN"/>
        </w:rPr>
      </w:pPr>
      <w:r>
        <w:rPr>
          <w:lang w:eastAsia="zh-CN"/>
        </w:rPr>
        <w:t>在</w:t>
      </w:r>
      <w:r>
        <w:rPr>
          <w:lang w:eastAsia="zh-CN"/>
        </w:rPr>
        <w:t>“</w:t>
      </w:r>
      <w:r>
        <w:rPr>
          <w:lang w:eastAsia="zh-CN"/>
        </w:rPr>
        <w:t>压力型体制</w:t>
      </w:r>
      <w:r>
        <w:rPr>
          <w:lang w:eastAsia="zh-CN"/>
        </w:rPr>
        <w:t>”</w:t>
      </w:r>
      <w:r>
        <w:rPr>
          <w:lang w:eastAsia="zh-CN"/>
        </w:rPr>
        <w:t>下地方治理过程中，政策文本再现了地方政府</w:t>
      </w:r>
      <w:r>
        <w:rPr>
          <w:lang w:eastAsia="zh-CN"/>
        </w:rPr>
        <w:t>“</w:t>
      </w:r>
      <w:r>
        <w:rPr>
          <w:lang w:eastAsia="zh-CN"/>
        </w:rPr>
        <w:t>受压</w:t>
      </w:r>
      <w:r>
        <w:rPr>
          <w:lang w:eastAsia="zh-CN"/>
        </w:rPr>
        <w:t>”</w:t>
      </w:r>
      <w:r>
        <w:rPr>
          <w:lang w:eastAsia="zh-CN"/>
        </w:rPr>
        <w:t>、</w:t>
      </w:r>
      <w:r>
        <w:rPr>
          <w:lang w:eastAsia="zh-CN"/>
        </w:rPr>
        <w:t>“</w:t>
      </w:r>
      <w:r>
        <w:rPr>
          <w:lang w:eastAsia="zh-CN"/>
        </w:rPr>
        <w:t>承压</w:t>
      </w:r>
      <w:r>
        <w:rPr>
          <w:lang w:eastAsia="zh-CN"/>
        </w:rPr>
        <w:t>”</w:t>
      </w:r>
      <w:r>
        <w:rPr>
          <w:lang w:eastAsia="zh-CN"/>
        </w:rPr>
        <w:t>和</w:t>
      </w:r>
      <w:r>
        <w:rPr>
          <w:lang w:eastAsia="zh-CN"/>
        </w:rPr>
        <w:t>“</w:t>
      </w:r>
      <w:r>
        <w:rPr>
          <w:lang w:eastAsia="zh-CN"/>
        </w:rPr>
        <w:t>转压</w:t>
      </w:r>
      <w:r>
        <w:rPr>
          <w:lang w:eastAsia="zh-CN"/>
        </w:rPr>
        <w:t>”</w:t>
      </w:r>
      <w:r>
        <w:rPr>
          <w:lang w:eastAsia="zh-CN"/>
        </w:rPr>
        <w:t>的全过程，中央政府通过政策文件的传达进行</w:t>
      </w:r>
      <w:r>
        <w:rPr>
          <w:lang w:eastAsia="zh-CN"/>
        </w:rPr>
        <w:t>“</w:t>
      </w:r>
      <w:r>
        <w:rPr>
          <w:lang w:eastAsia="zh-CN"/>
        </w:rPr>
        <w:t>施压</w:t>
      </w:r>
      <w:r>
        <w:rPr>
          <w:lang w:eastAsia="zh-CN"/>
        </w:rPr>
        <w:t>”</w:t>
      </w:r>
      <w:r>
        <w:rPr>
          <w:lang w:eastAsia="zh-CN"/>
        </w:rPr>
        <w:t>，用行政力量推动政策自上而下的扩散，同级政府在共同</w:t>
      </w:r>
      <w:r>
        <w:rPr>
          <w:lang w:eastAsia="zh-CN"/>
        </w:rPr>
        <w:t>“</w:t>
      </w:r>
      <w:r>
        <w:rPr>
          <w:lang w:eastAsia="zh-CN"/>
        </w:rPr>
        <w:t>承压</w:t>
      </w:r>
      <w:r>
        <w:rPr>
          <w:lang w:eastAsia="zh-CN"/>
        </w:rPr>
        <w:t>”</w:t>
      </w:r>
      <w:r>
        <w:rPr>
          <w:lang w:eastAsia="zh-CN"/>
        </w:rPr>
        <w:t>的同时，由于晋升和民意带来的政策和政治目标又会向其他同级政府</w:t>
      </w:r>
      <w:r>
        <w:rPr>
          <w:lang w:eastAsia="zh-CN"/>
        </w:rPr>
        <w:t>“</w:t>
      </w:r>
      <w:r>
        <w:rPr>
          <w:lang w:eastAsia="zh-CN"/>
        </w:rPr>
        <w:t>施压</w:t>
      </w:r>
      <w:r>
        <w:rPr>
          <w:lang w:eastAsia="zh-CN"/>
        </w:rPr>
        <w:t>”</w:t>
      </w:r>
      <w:r>
        <w:rPr>
          <w:lang w:eastAsia="zh-CN"/>
        </w:rPr>
        <w:t>，从而改变其政策文本，推动政策扩散。</w:t>
      </w:r>
    </w:p>
    <w:p w14:paraId="23950E5F" w14:textId="77777777" w:rsidR="00977E4B" w:rsidRDefault="006C0E77">
      <w:pPr>
        <w:pStyle w:val="a0"/>
        <w:ind w:firstLine="480"/>
        <w:rPr>
          <w:lang w:eastAsia="zh-CN"/>
        </w:rPr>
      </w:pPr>
      <w:r>
        <w:rPr>
          <w:lang w:eastAsia="zh-CN"/>
        </w:rPr>
        <w:t>如上文所述，</w:t>
      </w:r>
      <w:r>
        <w:rPr>
          <w:lang w:eastAsia="zh-CN"/>
        </w:rPr>
        <w:t>“</w:t>
      </w:r>
      <w:r>
        <w:rPr>
          <w:lang w:eastAsia="zh-CN"/>
        </w:rPr>
        <w:t>压力型体制</w:t>
      </w:r>
      <w:r>
        <w:rPr>
          <w:lang w:eastAsia="zh-CN"/>
        </w:rPr>
        <w:t>”</w:t>
      </w:r>
      <w:r>
        <w:rPr>
          <w:lang w:eastAsia="zh-CN"/>
        </w:rPr>
        <w:t>运行的制度环境发生巨大的变化。其中，最明显的就是地方政府的行政自主性被</w:t>
      </w:r>
      <w:r>
        <w:rPr>
          <w:lang w:eastAsia="zh-CN"/>
        </w:rPr>
        <w:t>各方力量所削弱：上级政府从制定</w:t>
      </w:r>
      <w:r>
        <w:rPr>
          <w:lang w:eastAsia="zh-CN"/>
        </w:rPr>
        <w:t>“</w:t>
      </w:r>
      <w:r>
        <w:rPr>
          <w:lang w:eastAsia="zh-CN"/>
        </w:rPr>
        <w:t>目标责任制</w:t>
      </w:r>
      <w:r>
        <w:rPr>
          <w:lang w:eastAsia="zh-CN"/>
        </w:rPr>
        <w:t>”</w:t>
      </w:r>
      <w:r>
        <w:rPr>
          <w:lang w:eastAsia="zh-CN"/>
        </w:rPr>
        <w:t>的普遍化，数字治理的精准控制到全流程监督制度的不断完善，不仅使得正式制度层面的</w:t>
      </w:r>
      <w:r>
        <w:rPr>
          <w:lang w:eastAsia="zh-CN"/>
        </w:rPr>
        <w:t>“</w:t>
      </w:r>
      <w:r>
        <w:rPr>
          <w:lang w:eastAsia="zh-CN"/>
        </w:rPr>
        <w:t>压力系数</w:t>
      </w:r>
      <w:r>
        <w:rPr>
          <w:lang w:eastAsia="zh-CN"/>
        </w:rPr>
        <w:t>”</w:t>
      </w:r>
      <w:r>
        <w:rPr>
          <w:lang w:eastAsia="zh-CN"/>
        </w:rPr>
        <w:t>越来越大，还使得非正式制度和统计口径这两个减压阀逐渐失灵。这意味着地方政府作为政策扩散的内部行动者其目标和偏好都高度相似；互联网普及和数字政府建设使得民众有更多的意见反映渠道，民意压力自下而上挤压了地方政府的自主性空间。与此同时，自上而下的上级政府压力还会和自下而上的民意压力形成合力，进一步挤压地方政府的自主空间。</w:t>
      </w:r>
    </w:p>
    <w:p w14:paraId="28550BAF" w14:textId="77777777" w:rsidR="00977E4B" w:rsidRDefault="006C0E77">
      <w:pPr>
        <w:pStyle w:val="a0"/>
        <w:ind w:firstLine="480"/>
        <w:rPr>
          <w:lang w:eastAsia="zh-CN"/>
        </w:rPr>
      </w:pPr>
      <w:r>
        <w:rPr>
          <w:lang w:eastAsia="zh-CN"/>
        </w:rPr>
        <w:t>但是，与此同时，笔者发现，在相似的制度环境和压力过程下，虽然</w:t>
      </w:r>
      <w:r>
        <w:rPr>
          <w:lang w:eastAsia="zh-CN"/>
        </w:rPr>
        <w:t>大多地方政府都采取加码加压的政策扩散方式来确保回应上级压力，确保政策目标的实现，但并非所有的地方政府都采取一样的政策加码加压策略，甚至面对同样的政策有完全不同的政策扩散策略。以当前各地方政府的核心任务</w:t>
      </w:r>
      <w:r>
        <w:rPr>
          <w:lang w:eastAsia="zh-CN"/>
        </w:rPr>
        <w:t>“</w:t>
      </w:r>
      <w:r>
        <w:rPr>
          <w:lang w:eastAsia="zh-CN"/>
        </w:rPr>
        <w:t>疫情防控</w:t>
      </w:r>
      <w:r>
        <w:rPr>
          <w:lang w:eastAsia="zh-CN"/>
        </w:rPr>
        <w:t>”</w:t>
      </w:r>
      <w:r>
        <w:rPr>
          <w:lang w:eastAsia="zh-CN"/>
        </w:rPr>
        <w:t>为例，面对同样的政策目标和上级压力，有些地方采用一刀切的政策，对疫情防控各项规定顶格制定、顶格执行，出现了</w:t>
      </w:r>
      <w:r>
        <w:rPr>
          <w:lang w:eastAsia="zh-CN"/>
        </w:rPr>
        <w:t>“</w:t>
      </w:r>
      <w:r>
        <w:rPr>
          <w:lang w:eastAsia="zh-CN"/>
        </w:rPr>
        <w:t>全城黄码</w:t>
      </w:r>
      <w:r>
        <w:rPr>
          <w:lang w:eastAsia="zh-CN"/>
        </w:rPr>
        <w:t>”</w:t>
      </w:r>
      <w:r>
        <w:rPr>
          <w:lang w:eastAsia="zh-CN"/>
        </w:rPr>
        <w:t>和将政策执行与民众福利和基本权利挂扣的乱相；有些地方则采用精准疫调的方式，实行精准防控，努力最早时间、最低层级、最小成本获得最大防控成效。</w:t>
      </w:r>
    </w:p>
    <w:p w14:paraId="61AE02C0" w14:textId="77777777" w:rsidR="00977E4B" w:rsidRDefault="006C0E77">
      <w:pPr>
        <w:pStyle w:val="a0"/>
        <w:ind w:firstLine="480"/>
        <w:rPr>
          <w:lang w:eastAsia="zh-CN"/>
        </w:rPr>
      </w:pPr>
      <w:r>
        <w:rPr>
          <w:lang w:eastAsia="zh-CN"/>
        </w:rPr>
        <w:lastRenderedPageBreak/>
        <w:t>这种异质性一定程度上证明了地方政府在</w:t>
      </w:r>
      <w:r>
        <w:rPr>
          <w:lang w:eastAsia="zh-CN"/>
        </w:rPr>
        <w:t>“</w:t>
      </w:r>
      <w:r>
        <w:rPr>
          <w:lang w:eastAsia="zh-CN"/>
        </w:rPr>
        <w:t>强监</w:t>
      </w:r>
      <w:r>
        <w:rPr>
          <w:lang w:eastAsia="zh-CN"/>
        </w:rPr>
        <w:t>督、弱激励和硬指标</w:t>
      </w:r>
      <w:r>
        <w:rPr>
          <w:lang w:eastAsia="zh-CN"/>
        </w:rPr>
        <w:t>” (</w:t>
      </w:r>
      <w:hyperlink w:anchor="ref-LiZhenEtAl2020">
        <w:r>
          <w:rPr>
            <w:rStyle w:val="ae"/>
            <w:lang w:eastAsia="zh-CN"/>
          </w:rPr>
          <w:t>李振</w:t>
        </w:r>
        <w:r>
          <w:rPr>
            <w:rStyle w:val="ae"/>
            <w:lang w:eastAsia="zh-CN"/>
          </w:rPr>
          <w:t xml:space="preserve"> </w:t>
        </w:r>
        <w:r>
          <w:rPr>
            <w:rStyle w:val="ae"/>
            <w:lang w:eastAsia="zh-CN"/>
          </w:rPr>
          <w:t>等</w:t>
        </w:r>
        <w:r>
          <w:rPr>
            <w:rStyle w:val="ae"/>
            <w:lang w:eastAsia="zh-CN"/>
          </w:rPr>
          <w:t>, 2020</w:t>
        </w:r>
      </w:hyperlink>
      <w:r>
        <w:rPr>
          <w:lang w:eastAsia="zh-CN"/>
        </w:rPr>
        <w:t xml:space="preserve">) </w:t>
      </w:r>
      <w:r>
        <w:rPr>
          <w:lang w:eastAsia="zh-CN"/>
        </w:rPr>
        <w:t>的政策过程中仍然具有一定的自主性空间；而不同地方政府自主性空间存在的较大差异一定程度上说明，这一调整自主性空间的</w:t>
      </w:r>
      <w:r>
        <w:rPr>
          <w:lang w:eastAsia="zh-CN"/>
        </w:rPr>
        <w:t>“</w:t>
      </w:r>
      <w:r>
        <w:rPr>
          <w:lang w:eastAsia="zh-CN"/>
        </w:rPr>
        <w:t>减压阀</w:t>
      </w:r>
      <w:r>
        <w:rPr>
          <w:lang w:eastAsia="zh-CN"/>
        </w:rPr>
        <w:t>”</w:t>
      </w:r>
      <w:r>
        <w:rPr>
          <w:lang w:eastAsia="zh-CN"/>
        </w:rPr>
        <w:t>由地方政府能动的控制。由此，笔者认为，这种自主性和之前的</w:t>
      </w:r>
      <w:r>
        <w:rPr>
          <w:lang w:eastAsia="zh-CN"/>
        </w:rPr>
        <w:t>“</w:t>
      </w:r>
      <w:r>
        <w:rPr>
          <w:lang w:eastAsia="zh-CN"/>
        </w:rPr>
        <w:t>压力系数</w:t>
      </w:r>
      <w:r>
        <w:rPr>
          <w:lang w:eastAsia="zh-CN"/>
        </w:rPr>
        <w:t>”</w:t>
      </w:r>
      <w:r>
        <w:rPr>
          <w:lang w:eastAsia="zh-CN"/>
        </w:rPr>
        <w:t>并不相同，它不是来源于上级政府，而是地方政府能动的结果。具体来说，这种新的减压阀来自于地方政府的治理能力。地方政府的治理能力使得他们在多方压力下还能保留一定的自主性空间，而这一自主性空间的大小</w:t>
      </w:r>
      <w:r>
        <w:rPr>
          <w:lang w:eastAsia="zh-CN"/>
        </w:rPr>
        <w:t>是由地方政府的治理能力强弱决定的。笔者将这种由能力取得的自主性空间称之为的</w:t>
      </w:r>
      <w:r>
        <w:rPr>
          <w:lang w:eastAsia="zh-CN"/>
        </w:rPr>
        <w:t>“</w:t>
      </w:r>
      <w:r>
        <w:rPr>
          <w:lang w:eastAsia="zh-CN"/>
        </w:rPr>
        <w:t>能力空间</w:t>
      </w:r>
      <w:r>
        <w:rPr>
          <w:lang w:eastAsia="zh-CN"/>
        </w:rPr>
        <w:t>”</w:t>
      </w:r>
      <w:r>
        <w:rPr>
          <w:lang w:eastAsia="zh-CN"/>
        </w:rPr>
        <w:t>。下图是笔者对</w:t>
      </w:r>
      <w:r>
        <w:rPr>
          <w:lang w:eastAsia="zh-CN"/>
        </w:rPr>
        <w:t>“</w:t>
      </w:r>
      <w:r>
        <w:rPr>
          <w:lang w:eastAsia="zh-CN"/>
        </w:rPr>
        <w:t>能力空间</w:t>
      </w:r>
      <w:r>
        <w:rPr>
          <w:lang w:eastAsia="zh-CN"/>
        </w:rPr>
        <w:t>”</w:t>
      </w:r>
      <w:r>
        <w:rPr>
          <w:lang w:eastAsia="zh-CN"/>
        </w:rPr>
        <w:t>和压力型体制经典理论的图像化表述。</w:t>
      </w:r>
    </w:p>
    <w:p w14:paraId="6BAC7935" w14:textId="77777777" w:rsidR="00977E4B" w:rsidRDefault="006C0E77">
      <w:r>
        <w:rPr>
          <w:noProof/>
        </w:rPr>
        <w:drawing>
          <wp:inline distT="0" distB="0" distL="0" distR="0" wp14:anchorId="54208EC4" wp14:editId="0011C54E">
            <wp:extent cx="5943600" cy="3964387"/>
            <wp:effectExtent l="0" t="0" r="0" b="0"/>
            <wp:docPr id="1" name="Picture" descr="Figure 1: “能力空间”与压力型体制"/>
            <wp:cNvGraphicFramePr/>
            <a:graphic xmlns:a="http://schemas.openxmlformats.org/drawingml/2006/main">
              <a:graphicData uri="http://schemas.openxmlformats.org/drawingml/2006/picture">
                <pic:pic xmlns:pic="http://schemas.openxmlformats.org/drawingml/2006/picture">
                  <pic:nvPicPr>
                    <pic:cNvPr id="0" name="Picture" descr="../figures/figure2.png"/>
                    <pic:cNvPicPr>
                      <a:picLocks noChangeAspect="1" noChangeArrowheads="1"/>
                    </pic:cNvPicPr>
                  </pic:nvPicPr>
                  <pic:blipFill>
                    <a:blip r:embed="rId10"/>
                    <a:stretch>
                      <a:fillRect/>
                    </a:stretch>
                  </pic:blipFill>
                  <pic:spPr bwMode="auto">
                    <a:xfrm>
                      <a:off x="0" y="0"/>
                      <a:ext cx="5943600" cy="3964387"/>
                    </a:xfrm>
                    <a:prstGeom prst="rect">
                      <a:avLst/>
                    </a:prstGeom>
                    <a:noFill/>
                    <a:ln w="9525">
                      <a:noFill/>
                      <a:headEnd/>
                      <a:tailEnd/>
                    </a:ln>
                  </pic:spPr>
                </pic:pic>
              </a:graphicData>
            </a:graphic>
          </wp:inline>
        </w:drawing>
      </w:r>
    </w:p>
    <w:p w14:paraId="52B2D0F3" w14:textId="77777777" w:rsidR="00977E4B" w:rsidRDefault="006C0E77">
      <w:pPr>
        <w:pStyle w:val="ImageCaption"/>
      </w:pPr>
      <w:r>
        <w:t>Figure 1: “</w:t>
      </w:r>
      <w:proofErr w:type="spellStart"/>
      <w:proofErr w:type="gramStart"/>
      <w:r>
        <w:t>能力空间</w:t>
      </w:r>
      <w:r>
        <w:t>”</w:t>
      </w:r>
      <w:commentRangeStart w:id="42"/>
      <w:r>
        <w:t>与压力型体制</w:t>
      </w:r>
      <w:commentRangeEnd w:id="42"/>
      <w:proofErr w:type="spellEnd"/>
      <w:proofErr w:type="gramEnd"/>
      <w:r w:rsidR="005E59BE">
        <w:rPr>
          <w:rStyle w:val="af5"/>
          <w:i w:val="0"/>
        </w:rPr>
        <w:commentReference w:id="42"/>
      </w:r>
    </w:p>
    <w:p w14:paraId="3106ED4B" w14:textId="77777777" w:rsidR="00977E4B" w:rsidRDefault="006C0E77">
      <w:pPr>
        <w:pStyle w:val="1"/>
        <w:rPr>
          <w:lang w:eastAsia="zh-CN"/>
        </w:rPr>
      </w:pPr>
      <w:bookmarkStart w:id="43" w:name="实证检验以2021年春节期间各地的疫情防控政策为例"/>
      <w:bookmarkEnd w:id="33"/>
      <w:bookmarkEnd w:id="41"/>
      <w:r>
        <w:rPr>
          <w:lang w:eastAsia="zh-CN"/>
        </w:rPr>
        <w:t>实证检验：以</w:t>
      </w:r>
      <w:r>
        <w:rPr>
          <w:lang w:eastAsia="zh-CN"/>
        </w:rPr>
        <w:t>2021</w:t>
      </w:r>
      <w:r>
        <w:rPr>
          <w:lang w:eastAsia="zh-CN"/>
        </w:rPr>
        <w:t>年春节期间各地的疫情防控政策为例</w:t>
      </w:r>
    </w:p>
    <w:p w14:paraId="71CA291D" w14:textId="77777777" w:rsidR="00977E4B" w:rsidRDefault="006C0E77">
      <w:pPr>
        <w:pStyle w:val="FirstParagraph"/>
        <w:ind w:firstLine="480"/>
        <w:rPr>
          <w:lang w:eastAsia="zh-CN"/>
        </w:rPr>
      </w:pPr>
      <w:r>
        <w:rPr>
          <w:lang w:eastAsia="zh-CN"/>
        </w:rPr>
        <w:t>下文中，笔者以</w:t>
      </w:r>
      <w:r>
        <w:rPr>
          <w:lang w:eastAsia="zh-CN"/>
        </w:rPr>
        <w:t>2021</w:t>
      </w:r>
      <w:r>
        <w:rPr>
          <w:lang w:eastAsia="zh-CN"/>
        </w:rPr>
        <w:t>年春节期间疫情防控政策在中国各地的差异化制定为案例，来剖析和验证地方政治治理能力对</w:t>
      </w:r>
      <w:r>
        <w:rPr>
          <w:lang w:eastAsia="zh-CN"/>
        </w:rPr>
        <w:t>“</w:t>
      </w:r>
      <w:r>
        <w:rPr>
          <w:lang w:eastAsia="zh-CN"/>
        </w:rPr>
        <w:t>压力型体制</w:t>
      </w:r>
      <w:r>
        <w:rPr>
          <w:lang w:eastAsia="zh-CN"/>
        </w:rPr>
        <w:t>”</w:t>
      </w:r>
      <w:r>
        <w:rPr>
          <w:lang w:eastAsia="zh-CN"/>
        </w:rPr>
        <w:t>运行的影响。疫情防控是</w:t>
      </w:r>
      <w:r>
        <w:rPr>
          <w:lang w:eastAsia="zh-CN"/>
        </w:rPr>
        <w:t>2021</w:t>
      </w:r>
      <w:r>
        <w:rPr>
          <w:lang w:eastAsia="zh-CN"/>
        </w:rPr>
        <w:t>年中国各地政府工作的核心任务。元旦和春节期间，由于人员流动性大，聚集性活动多，进口冷链食</w:t>
      </w:r>
      <w:r>
        <w:rPr>
          <w:lang w:eastAsia="zh-CN"/>
        </w:rPr>
        <w:lastRenderedPageBreak/>
        <w:t>品和货物物流增大，做好</w:t>
      </w:r>
      <w:r>
        <w:rPr>
          <w:lang w:eastAsia="zh-CN"/>
        </w:rPr>
        <w:t>“</w:t>
      </w:r>
      <w:r>
        <w:rPr>
          <w:lang w:eastAsia="zh-CN"/>
        </w:rPr>
        <w:t>两节</w:t>
      </w:r>
      <w:r>
        <w:rPr>
          <w:lang w:eastAsia="zh-CN"/>
        </w:rPr>
        <w:t>”</w:t>
      </w:r>
      <w:r>
        <w:rPr>
          <w:lang w:eastAsia="zh-CN"/>
        </w:rPr>
        <w:t>期间新型冠状病毒的疫情防控工作是中国各地政府任务的重中之重。</w:t>
      </w:r>
    </w:p>
    <w:p w14:paraId="739839B0" w14:textId="77777777" w:rsidR="00977E4B" w:rsidRDefault="006C0E77">
      <w:pPr>
        <w:pStyle w:val="a0"/>
        <w:ind w:firstLine="480"/>
        <w:rPr>
          <w:lang w:eastAsia="zh-CN"/>
        </w:rPr>
      </w:pPr>
      <w:r>
        <w:rPr>
          <w:lang w:eastAsia="zh-CN"/>
        </w:rPr>
        <w:t>春节期间疫情防控政策是考察</w:t>
      </w:r>
      <w:r>
        <w:rPr>
          <w:lang w:eastAsia="zh-CN"/>
        </w:rPr>
        <w:t>“</w:t>
      </w:r>
      <w:r>
        <w:rPr>
          <w:lang w:eastAsia="zh-CN"/>
        </w:rPr>
        <w:t>压力型体制</w:t>
      </w:r>
      <w:r>
        <w:rPr>
          <w:lang w:eastAsia="zh-CN"/>
        </w:rPr>
        <w:t>”</w:t>
      </w:r>
      <w:r>
        <w:rPr>
          <w:lang w:eastAsia="zh-CN"/>
        </w:rPr>
        <w:t>运行的典型案例：</w:t>
      </w:r>
      <w:r>
        <w:rPr>
          <w:b/>
          <w:bCs/>
          <w:lang w:eastAsia="zh-CN"/>
        </w:rPr>
        <w:t>首先，中心任务明确。</w:t>
      </w:r>
      <w:r>
        <w:rPr>
          <w:lang w:eastAsia="zh-CN"/>
        </w:rPr>
        <w:t>2021</w:t>
      </w:r>
      <w:r>
        <w:rPr>
          <w:lang w:eastAsia="zh-CN"/>
        </w:rPr>
        <w:t>年春节期间，中国本土疫情呈零星散发和局部聚集性疫情交织叠加态势，防控形势严峻复杂。</w:t>
      </w:r>
      <w:r>
        <w:rPr>
          <w:lang w:eastAsia="zh-CN"/>
        </w:rPr>
        <w:t xml:space="preserve"> </w:t>
      </w:r>
      <w:r>
        <w:rPr>
          <w:lang w:eastAsia="zh-CN"/>
        </w:rPr>
        <w:t>国务院从</w:t>
      </w:r>
      <w:r>
        <w:rPr>
          <w:lang w:eastAsia="zh-CN"/>
        </w:rPr>
        <w:t>2020</w:t>
      </w:r>
      <w:r>
        <w:rPr>
          <w:lang w:eastAsia="zh-CN"/>
        </w:rPr>
        <w:t>年底就开始部署</w:t>
      </w:r>
      <w:r>
        <w:rPr>
          <w:lang w:eastAsia="zh-CN"/>
        </w:rPr>
        <w:t>2021</w:t>
      </w:r>
      <w:r>
        <w:rPr>
          <w:lang w:eastAsia="zh-CN"/>
        </w:rPr>
        <w:t>年元旦和春节期间的疫情防控工作</w:t>
      </w:r>
      <w:r>
        <w:rPr>
          <w:lang w:eastAsia="zh-CN"/>
        </w:rPr>
        <w:t>(</w:t>
      </w:r>
      <w:hyperlink w:anchor="Xf03123715062ffd08c68504b1e6c769f47ed13c">
        <w:r>
          <w:rPr>
            <w:rStyle w:val="ae"/>
            <w:lang w:eastAsia="zh-CN"/>
          </w:rPr>
          <w:t>国务院联防联控机制综合组</w:t>
        </w:r>
        <w:r>
          <w:rPr>
            <w:rStyle w:val="ae"/>
            <w:lang w:eastAsia="zh-CN"/>
          </w:rPr>
          <w:t>, 2020</w:t>
        </w:r>
        <w:r>
          <w:rPr>
            <w:rStyle w:val="ae"/>
            <w:lang w:eastAsia="zh-CN"/>
          </w:rPr>
          <w:t>年</w:t>
        </w:r>
        <w:r>
          <w:rPr>
            <w:rStyle w:val="ae"/>
            <w:lang w:eastAsia="zh-CN"/>
          </w:rPr>
          <w:t>12</w:t>
        </w:r>
        <w:r>
          <w:rPr>
            <w:rStyle w:val="ae"/>
            <w:lang w:eastAsia="zh-CN"/>
          </w:rPr>
          <w:t>月</w:t>
        </w:r>
        <w:r>
          <w:rPr>
            <w:rStyle w:val="ae"/>
            <w:lang w:eastAsia="zh-CN"/>
          </w:rPr>
          <w:t>30</w:t>
        </w:r>
        <w:r>
          <w:rPr>
            <w:rStyle w:val="ae"/>
            <w:lang w:eastAsia="zh-CN"/>
          </w:rPr>
          <w:t>日</w:t>
        </w:r>
      </w:hyperlink>
      <w:r>
        <w:rPr>
          <w:lang w:eastAsia="zh-CN"/>
        </w:rPr>
        <w:t>)</w:t>
      </w:r>
      <w:r>
        <w:rPr>
          <w:lang w:eastAsia="zh-CN"/>
        </w:rPr>
        <w:t>，在中央政府的统一安排下，各</w:t>
      </w:r>
      <w:r>
        <w:rPr>
          <w:lang w:eastAsia="zh-CN"/>
        </w:rPr>
        <w:t>地的政策目标十分明确，整个社会经济系统围绕当地党委政府的指挥棒运行，党政部门是既是指挥员，又是组织员和作战员</w:t>
      </w:r>
      <w:r>
        <w:rPr>
          <w:lang w:eastAsia="zh-CN"/>
        </w:rPr>
        <w:t xml:space="preserve"> (</w:t>
      </w:r>
      <w:hyperlink w:anchor="ref-YangXueDong2021">
        <w:r>
          <w:rPr>
            <w:rStyle w:val="ae"/>
            <w:lang w:eastAsia="zh-CN"/>
          </w:rPr>
          <w:t>杨雪冬</w:t>
        </w:r>
        <w:r>
          <w:rPr>
            <w:rStyle w:val="ae"/>
            <w:lang w:eastAsia="zh-CN"/>
          </w:rPr>
          <w:t>, 2021</w:t>
        </w:r>
      </w:hyperlink>
      <w:r>
        <w:rPr>
          <w:lang w:eastAsia="zh-CN"/>
        </w:rPr>
        <w:t>)</w:t>
      </w:r>
      <w:r>
        <w:rPr>
          <w:lang w:eastAsia="zh-CN"/>
        </w:rPr>
        <w:t>；</w:t>
      </w:r>
      <w:r>
        <w:rPr>
          <w:b/>
          <w:bCs/>
          <w:lang w:eastAsia="zh-CN"/>
        </w:rPr>
        <w:t>其次，压力传输明显。</w:t>
      </w:r>
      <w:r>
        <w:rPr>
          <w:lang w:eastAsia="zh-CN"/>
        </w:rPr>
        <w:t>在国务院应对新型冠状病毒感染肺炎疫情联防联控机制综合组发布《关于做好</w:t>
      </w:r>
      <w:r>
        <w:rPr>
          <w:lang w:eastAsia="zh-CN"/>
        </w:rPr>
        <w:t>2021</w:t>
      </w:r>
      <w:r>
        <w:rPr>
          <w:lang w:eastAsia="zh-CN"/>
        </w:rPr>
        <w:t>年元旦和春节期间新冠肺炎疫情防控工作的通知》</w:t>
      </w:r>
      <w:r>
        <w:rPr>
          <w:lang w:eastAsia="zh-CN"/>
        </w:rPr>
        <w:t>(</w:t>
      </w:r>
      <w:hyperlink w:anchor="Xf03123715062ffd08c68504b1e6c769f47ed13c">
        <w:r>
          <w:rPr>
            <w:rStyle w:val="ae"/>
            <w:lang w:eastAsia="zh-CN"/>
          </w:rPr>
          <w:t>国务院联防联控机制综合组</w:t>
        </w:r>
        <w:r>
          <w:rPr>
            <w:rStyle w:val="ae"/>
            <w:lang w:eastAsia="zh-CN"/>
          </w:rPr>
          <w:t>, 2020</w:t>
        </w:r>
        <w:r>
          <w:rPr>
            <w:rStyle w:val="ae"/>
            <w:lang w:eastAsia="zh-CN"/>
          </w:rPr>
          <w:t>年</w:t>
        </w:r>
        <w:r>
          <w:rPr>
            <w:rStyle w:val="ae"/>
            <w:lang w:eastAsia="zh-CN"/>
          </w:rPr>
          <w:t>12</w:t>
        </w:r>
        <w:r>
          <w:rPr>
            <w:rStyle w:val="ae"/>
            <w:lang w:eastAsia="zh-CN"/>
          </w:rPr>
          <w:t>月</w:t>
        </w:r>
        <w:r>
          <w:rPr>
            <w:rStyle w:val="ae"/>
            <w:lang w:eastAsia="zh-CN"/>
          </w:rPr>
          <w:t>30</w:t>
        </w:r>
        <w:r>
          <w:rPr>
            <w:rStyle w:val="ae"/>
            <w:lang w:eastAsia="zh-CN"/>
          </w:rPr>
          <w:t>日</w:t>
        </w:r>
      </w:hyperlink>
      <w:r>
        <w:rPr>
          <w:lang w:eastAsia="zh-CN"/>
        </w:rPr>
        <w:t>)</w:t>
      </w:r>
      <w:r>
        <w:rPr>
          <w:lang w:eastAsia="zh-CN"/>
        </w:rPr>
        <w:t>后，从中央到省再到地级市直至基层村（社区）行政管理部门都发布了有关</w:t>
      </w:r>
      <w:r>
        <w:rPr>
          <w:lang w:eastAsia="zh-CN"/>
        </w:rPr>
        <w:t>“</w:t>
      </w:r>
      <w:r>
        <w:rPr>
          <w:lang w:eastAsia="zh-CN"/>
        </w:rPr>
        <w:t>春节期间新型冠状病毒的疫情防控工作</w:t>
      </w:r>
      <w:r>
        <w:rPr>
          <w:lang w:eastAsia="zh-CN"/>
        </w:rPr>
        <w:t>”</w:t>
      </w:r>
      <w:r>
        <w:rPr>
          <w:lang w:eastAsia="zh-CN"/>
        </w:rPr>
        <w:t>的政策文本，逐级严格，压力传输明显；更为重要的是，虽然受到的压力相同，也都使用加码的方式来传输压力，但加码方式在不同层级、同一层级的不同地域的地方政府间存在较大的</w:t>
      </w:r>
      <w:r>
        <w:rPr>
          <w:b/>
          <w:bCs/>
          <w:lang w:eastAsia="zh-CN"/>
        </w:rPr>
        <w:t>异质性</w:t>
      </w:r>
      <w:r>
        <w:rPr>
          <w:lang w:eastAsia="zh-CN"/>
        </w:rPr>
        <w:t>。这种政策扩散的差异性表现给我们衡量</w:t>
      </w:r>
      <w:r>
        <w:rPr>
          <w:lang w:eastAsia="zh-CN"/>
        </w:rPr>
        <w:t>“</w:t>
      </w:r>
      <w:r>
        <w:rPr>
          <w:lang w:eastAsia="zh-CN"/>
        </w:rPr>
        <w:t>压力型体制</w:t>
      </w:r>
      <w:r>
        <w:rPr>
          <w:lang w:eastAsia="zh-CN"/>
        </w:rPr>
        <w:t>”</w:t>
      </w:r>
      <w:r>
        <w:rPr>
          <w:lang w:eastAsia="zh-CN"/>
        </w:rPr>
        <w:t>在不同层级和不同地域的运行逻辑和影响变量的识别提供了绝佳的机会窗口。</w:t>
      </w:r>
    </w:p>
    <w:p w14:paraId="31EA1464" w14:textId="77777777" w:rsidR="00977E4B" w:rsidRDefault="006C0E77">
      <w:pPr>
        <w:pStyle w:val="2"/>
      </w:pPr>
      <w:bookmarkStart w:id="44" w:name="实证策略"/>
      <w:proofErr w:type="spellStart"/>
      <w:r>
        <w:t>实证策略</w:t>
      </w:r>
      <w:proofErr w:type="spellEnd"/>
    </w:p>
    <w:p w14:paraId="7C1D191D" w14:textId="77777777" w:rsidR="00977E4B" w:rsidRDefault="006C0E77">
      <w:pPr>
        <w:pStyle w:val="FirstParagraph"/>
        <w:ind w:firstLine="480"/>
        <w:rPr>
          <w:lang w:eastAsia="zh-CN"/>
        </w:rPr>
      </w:pPr>
      <w:r>
        <w:rPr>
          <w:lang w:eastAsia="zh-CN"/>
        </w:rPr>
        <w:t>具体来说，本文尝试回答两个研究问题：首先，虽然对个别地方政</w:t>
      </w:r>
      <w:r>
        <w:rPr>
          <w:lang w:eastAsia="zh-CN"/>
        </w:rPr>
        <w:t>府的对春节疫情防控</w:t>
      </w:r>
      <w:r>
        <w:rPr>
          <w:lang w:eastAsia="zh-CN"/>
        </w:rPr>
        <w:t>“</w:t>
      </w:r>
      <w:r>
        <w:rPr>
          <w:lang w:eastAsia="zh-CN"/>
        </w:rPr>
        <w:t>层层加码</w:t>
      </w:r>
      <w:r>
        <w:rPr>
          <w:lang w:eastAsia="zh-CN"/>
        </w:rPr>
        <w:t>”</w:t>
      </w:r>
      <w:r>
        <w:rPr>
          <w:lang w:eastAsia="zh-CN"/>
        </w:rPr>
        <w:t>、</w:t>
      </w:r>
      <w:r>
        <w:rPr>
          <w:lang w:eastAsia="zh-CN"/>
        </w:rPr>
        <w:t>“</w:t>
      </w:r>
      <w:r>
        <w:rPr>
          <w:lang w:eastAsia="zh-CN"/>
        </w:rPr>
        <w:t>一刀切</w:t>
      </w:r>
      <w:r>
        <w:rPr>
          <w:lang w:eastAsia="zh-CN"/>
        </w:rPr>
        <w:t>”</w:t>
      </w:r>
      <w:r>
        <w:rPr>
          <w:lang w:eastAsia="zh-CN"/>
        </w:rPr>
        <w:t>的现象批评众多</w:t>
      </w:r>
      <w:r>
        <w:rPr>
          <w:lang w:eastAsia="zh-CN"/>
        </w:rPr>
        <w:t>(</w:t>
      </w:r>
      <w:hyperlink w:anchor="ref-GuangMingRiBao2021">
        <w:r>
          <w:rPr>
            <w:rStyle w:val="ae"/>
            <w:lang w:eastAsia="zh-CN"/>
          </w:rPr>
          <w:t>光明日报</w:t>
        </w:r>
        <w:r>
          <w:rPr>
            <w:rStyle w:val="ae"/>
            <w:lang w:eastAsia="zh-CN"/>
          </w:rPr>
          <w:t>, 2021</w:t>
        </w:r>
      </w:hyperlink>
      <w:r>
        <w:rPr>
          <w:lang w:eastAsia="zh-CN"/>
        </w:rPr>
        <w:t>)</w:t>
      </w:r>
      <w:r>
        <w:rPr>
          <w:lang w:eastAsia="zh-CN"/>
        </w:rPr>
        <w:t>，但尚未有研究对这一现象的在全国范围内进行实证考察。中国不同层级和地域的地方政府在</w:t>
      </w:r>
      <w:r>
        <w:rPr>
          <w:lang w:eastAsia="zh-CN"/>
        </w:rPr>
        <w:t>2021</w:t>
      </w:r>
      <w:r>
        <w:rPr>
          <w:lang w:eastAsia="zh-CN"/>
        </w:rPr>
        <w:t>年春节期间疫情防控政策上是否都受到</w:t>
      </w:r>
      <w:r>
        <w:rPr>
          <w:lang w:eastAsia="zh-CN"/>
        </w:rPr>
        <w:t>“</w:t>
      </w:r>
      <w:r>
        <w:rPr>
          <w:lang w:eastAsia="zh-CN"/>
        </w:rPr>
        <w:t>压力型体制</w:t>
      </w:r>
      <w:r>
        <w:rPr>
          <w:lang w:eastAsia="zh-CN"/>
        </w:rPr>
        <w:t>”</w:t>
      </w:r>
      <w:r>
        <w:rPr>
          <w:lang w:eastAsia="zh-CN"/>
        </w:rPr>
        <w:t>的影响？具体表现为是否存在</w:t>
      </w:r>
      <w:r>
        <w:rPr>
          <w:lang w:eastAsia="zh-CN"/>
        </w:rPr>
        <w:t>“</w:t>
      </w:r>
      <w:r>
        <w:rPr>
          <w:lang w:eastAsia="zh-CN"/>
        </w:rPr>
        <w:t>层层加码</w:t>
      </w:r>
      <w:r>
        <w:rPr>
          <w:lang w:eastAsia="zh-CN"/>
        </w:rPr>
        <w:t>”</w:t>
      </w:r>
      <w:r>
        <w:rPr>
          <w:lang w:eastAsia="zh-CN"/>
        </w:rPr>
        <w:t>的现象？进一步的，如果这种基于</w:t>
      </w:r>
      <w:r>
        <w:rPr>
          <w:lang w:eastAsia="zh-CN"/>
        </w:rPr>
        <w:t>“</w:t>
      </w:r>
      <w:r>
        <w:rPr>
          <w:lang w:eastAsia="zh-CN"/>
        </w:rPr>
        <w:t>压力型体制</w:t>
      </w:r>
      <w:r>
        <w:rPr>
          <w:lang w:eastAsia="zh-CN"/>
        </w:rPr>
        <w:t>”</w:t>
      </w:r>
      <w:r>
        <w:rPr>
          <w:lang w:eastAsia="zh-CN"/>
        </w:rPr>
        <w:t>的层层加码现象是普遍的，不同地方政府的加码策略是否存在异质性？哪些因素影响着他们的政策加码程度？</w:t>
      </w:r>
    </w:p>
    <w:p w14:paraId="0359771C" w14:textId="77777777" w:rsidR="00977E4B" w:rsidRDefault="006C0E77">
      <w:pPr>
        <w:pStyle w:val="a0"/>
        <w:ind w:firstLine="480"/>
        <w:rPr>
          <w:lang w:eastAsia="zh-CN"/>
        </w:rPr>
      </w:pPr>
      <w:r>
        <w:rPr>
          <w:lang w:eastAsia="zh-CN"/>
        </w:rPr>
        <w:t>笔者通过对</w:t>
      </w:r>
      <w:r>
        <w:rPr>
          <w:lang w:eastAsia="zh-CN"/>
        </w:rPr>
        <w:t>2021</w:t>
      </w:r>
      <w:r>
        <w:rPr>
          <w:lang w:eastAsia="zh-CN"/>
        </w:rPr>
        <w:t>年春节</w:t>
      </w:r>
      <w:r>
        <w:rPr>
          <w:lang w:eastAsia="zh-CN"/>
        </w:rPr>
        <w:t>期间疫情防控政策在中国各地的差异化制定的分析，来考察</w:t>
      </w:r>
      <w:r>
        <w:rPr>
          <w:lang w:eastAsia="zh-CN"/>
        </w:rPr>
        <w:t>“</w:t>
      </w:r>
      <w:r>
        <w:rPr>
          <w:lang w:eastAsia="zh-CN"/>
        </w:rPr>
        <w:t>压力型体制</w:t>
      </w:r>
      <w:r>
        <w:rPr>
          <w:lang w:eastAsia="zh-CN"/>
        </w:rPr>
        <w:t>”</w:t>
      </w:r>
      <w:r>
        <w:rPr>
          <w:lang w:eastAsia="zh-CN"/>
        </w:rPr>
        <w:t>在不同层级和不同地域的运行逻辑和机制，在此基础上笔者还进一步识别了</w:t>
      </w:r>
      <w:r>
        <w:rPr>
          <w:lang w:eastAsia="zh-CN"/>
        </w:rPr>
        <w:t>“</w:t>
      </w:r>
      <w:r>
        <w:rPr>
          <w:lang w:eastAsia="zh-CN"/>
        </w:rPr>
        <w:t>压力型体制</w:t>
      </w:r>
      <w:r>
        <w:rPr>
          <w:lang w:eastAsia="zh-CN"/>
        </w:rPr>
        <w:t>”</w:t>
      </w:r>
      <w:r>
        <w:rPr>
          <w:lang w:eastAsia="zh-CN"/>
        </w:rPr>
        <w:t>的影响变量和压力来源。具体来说，笔者首先使用自然语言处理等方法对中国</w:t>
      </w:r>
      <w:r>
        <w:rPr>
          <w:lang w:eastAsia="zh-CN"/>
        </w:rPr>
        <w:t>293</w:t>
      </w:r>
      <w:r>
        <w:rPr>
          <w:lang w:eastAsia="zh-CN"/>
        </w:rPr>
        <w:t>个地级市</w:t>
      </w:r>
      <w:r>
        <w:rPr>
          <w:lang w:eastAsia="zh-CN"/>
        </w:rPr>
        <w:t>2021</w:t>
      </w:r>
      <w:r>
        <w:rPr>
          <w:lang w:eastAsia="zh-CN"/>
        </w:rPr>
        <w:t>年春节期间的疫情防控政策文本进行编码，再使用描述性统计的方</w:t>
      </w:r>
      <w:r>
        <w:rPr>
          <w:lang w:eastAsia="zh-CN"/>
        </w:rPr>
        <w:lastRenderedPageBreak/>
        <w:t>式考察各地各层级的</w:t>
      </w:r>
      <w:r>
        <w:rPr>
          <w:lang w:eastAsia="zh-CN"/>
        </w:rPr>
        <w:t>“</w:t>
      </w:r>
      <w:r>
        <w:rPr>
          <w:lang w:eastAsia="zh-CN"/>
        </w:rPr>
        <w:t>层层加码</w:t>
      </w:r>
      <w:r>
        <w:rPr>
          <w:lang w:eastAsia="zh-CN"/>
        </w:rPr>
        <w:t>”</w:t>
      </w:r>
      <w:r>
        <w:rPr>
          <w:lang w:eastAsia="zh-CN"/>
        </w:rPr>
        <w:t>现象；之后借助回归分析对影响变量和压力来源进行识别和检验。</w:t>
      </w:r>
    </w:p>
    <w:p w14:paraId="1A3B0D2B" w14:textId="77777777" w:rsidR="00977E4B" w:rsidRDefault="006C0E77">
      <w:pPr>
        <w:pStyle w:val="2"/>
      </w:pPr>
      <w:bookmarkStart w:id="45" w:name="研究假设"/>
      <w:bookmarkEnd w:id="44"/>
      <w:proofErr w:type="spellStart"/>
      <w:r>
        <w:t>研究假设</w:t>
      </w:r>
      <w:proofErr w:type="spellEnd"/>
    </w:p>
    <w:p w14:paraId="6674F399" w14:textId="77777777" w:rsidR="00977E4B" w:rsidRDefault="006C0E77">
      <w:pPr>
        <w:pStyle w:val="FirstParagraph"/>
        <w:ind w:firstLine="480"/>
        <w:rPr>
          <w:lang w:eastAsia="zh-CN"/>
        </w:rPr>
      </w:pPr>
      <w:r>
        <w:rPr>
          <w:lang w:eastAsia="zh-CN"/>
        </w:rPr>
        <w:t>据此，笔者提出本文的研究假设：</w:t>
      </w:r>
    </w:p>
    <w:p w14:paraId="2FB231A3" w14:textId="77777777" w:rsidR="00977E4B" w:rsidRDefault="006C0E77">
      <w:pPr>
        <w:pStyle w:val="a0"/>
        <w:ind w:firstLine="480"/>
        <w:rPr>
          <w:lang w:eastAsia="zh-CN"/>
        </w:rPr>
      </w:pPr>
      <w:r>
        <w:rPr>
          <w:lang w:eastAsia="zh-CN"/>
        </w:rPr>
        <w:t>对于第一个研究问题，笔者提出研究假设</w:t>
      </w:r>
      <w:r>
        <w:rPr>
          <w:lang w:eastAsia="zh-CN"/>
        </w:rPr>
        <w:t>1:</w:t>
      </w:r>
    </w:p>
    <w:p w14:paraId="62271A1F" w14:textId="77777777" w:rsidR="00977E4B" w:rsidRDefault="006C0E77">
      <w:pPr>
        <w:pStyle w:val="a0"/>
        <w:ind w:firstLine="482"/>
        <w:rPr>
          <w:lang w:eastAsia="zh-CN"/>
        </w:rPr>
      </w:pPr>
      <w:r>
        <w:rPr>
          <w:b/>
          <w:bCs/>
          <w:lang w:eastAsia="zh-CN"/>
        </w:rPr>
        <w:t>H1:</w:t>
      </w:r>
      <w:r>
        <w:rPr>
          <w:b/>
          <w:bCs/>
          <w:lang w:eastAsia="zh-CN"/>
        </w:rPr>
        <w:t>中国不同层级和地域的地方政府在</w:t>
      </w:r>
      <w:r>
        <w:rPr>
          <w:b/>
          <w:bCs/>
          <w:lang w:eastAsia="zh-CN"/>
        </w:rPr>
        <w:t>2021</w:t>
      </w:r>
      <w:r>
        <w:rPr>
          <w:b/>
          <w:bCs/>
          <w:lang w:eastAsia="zh-CN"/>
        </w:rPr>
        <w:t>年春节期间疫情防控政策上存在</w:t>
      </w:r>
      <w:r>
        <w:rPr>
          <w:b/>
          <w:bCs/>
          <w:lang w:eastAsia="zh-CN"/>
        </w:rPr>
        <w:t>“</w:t>
      </w:r>
      <w:r>
        <w:rPr>
          <w:b/>
          <w:bCs/>
          <w:lang w:eastAsia="zh-CN"/>
        </w:rPr>
        <w:t>层层加码</w:t>
      </w:r>
      <w:r>
        <w:rPr>
          <w:b/>
          <w:bCs/>
          <w:lang w:eastAsia="zh-CN"/>
        </w:rPr>
        <w:t>”</w:t>
      </w:r>
      <w:r>
        <w:rPr>
          <w:b/>
          <w:bCs/>
          <w:lang w:eastAsia="zh-CN"/>
        </w:rPr>
        <w:t>的现象；</w:t>
      </w:r>
    </w:p>
    <w:p w14:paraId="11220449" w14:textId="77777777" w:rsidR="00977E4B" w:rsidRDefault="006C0E77">
      <w:pPr>
        <w:pStyle w:val="a0"/>
        <w:ind w:firstLine="480"/>
        <w:rPr>
          <w:lang w:eastAsia="zh-CN"/>
        </w:rPr>
      </w:pPr>
      <w:r>
        <w:rPr>
          <w:lang w:eastAsia="zh-CN"/>
        </w:rPr>
        <w:t>对于第二个研究问题，笔者提出研究假设</w:t>
      </w:r>
      <w:r>
        <w:rPr>
          <w:lang w:eastAsia="zh-CN"/>
        </w:rPr>
        <w:t>2:</w:t>
      </w:r>
    </w:p>
    <w:p w14:paraId="610B2302" w14:textId="77777777" w:rsidR="00977E4B" w:rsidRDefault="006C0E77">
      <w:pPr>
        <w:pStyle w:val="a0"/>
        <w:ind w:firstLine="482"/>
        <w:rPr>
          <w:lang w:eastAsia="zh-CN"/>
        </w:rPr>
      </w:pPr>
      <w:r>
        <w:rPr>
          <w:b/>
          <w:bCs/>
          <w:lang w:eastAsia="zh-CN"/>
        </w:rPr>
        <w:t xml:space="preserve">H2: </w:t>
      </w:r>
      <w:r>
        <w:rPr>
          <w:b/>
          <w:bCs/>
          <w:lang w:eastAsia="zh-CN"/>
        </w:rPr>
        <w:t>地方政府的治理能力影响着当地的政策加码程度；</w:t>
      </w:r>
    </w:p>
    <w:p w14:paraId="034AF04D" w14:textId="77777777" w:rsidR="00977E4B" w:rsidRDefault="006C0E77">
      <w:pPr>
        <w:pStyle w:val="a0"/>
        <w:ind w:firstLine="480"/>
        <w:rPr>
          <w:lang w:eastAsia="zh-CN"/>
        </w:rPr>
      </w:pPr>
      <w:r>
        <w:rPr>
          <w:lang w:eastAsia="zh-CN"/>
        </w:rPr>
        <w:t>具体来说，在地方国家能力变量的测量上，笔者选择了和疫情防控最为相关的数字政府治理能力和医疗能力：</w:t>
      </w:r>
    </w:p>
    <w:p w14:paraId="6CF17504" w14:textId="77777777" w:rsidR="00977E4B" w:rsidRDefault="006C0E77">
      <w:pPr>
        <w:pStyle w:val="a0"/>
        <w:ind w:firstLine="482"/>
        <w:rPr>
          <w:lang w:eastAsia="zh-CN"/>
        </w:rPr>
      </w:pPr>
      <w:r>
        <w:rPr>
          <w:b/>
          <w:bCs/>
          <w:lang w:eastAsia="zh-CN"/>
        </w:rPr>
        <w:t xml:space="preserve">H2.1: </w:t>
      </w:r>
      <w:r>
        <w:rPr>
          <w:b/>
          <w:bCs/>
          <w:lang w:eastAsia="zh-CN"/>
        </w:rPr>
        <w:t>地方政府的数字治理能力越高，当地的政策加码程度越小；</w:t>
      </w:r>
    </w:p>
    <w:p w14:paraId="0622F965" w14:textId="77777777" w:rsidR="00977E4B" w:rsidRDefault="006C0E77">
      <w:pPr>
        <w:pStyle w:val="a0"/>
        <w:ind w:firstLine="482"/>
        <w:rPr>
          <w:lang w:eastAsia="zh-CN"/>
        </w:rPr>
      </w:pPr>
      <w:r>
        <w:rPr>
          <w:b/>
          <w:bCs/>
          <w:lang w:eastAsia="zh-CN"/>
        </w:rPr>
        <w:t xml:space="preserve">H2.2: </w:t>
      </w:r>
      <w:r>
        <w:rPr>
          <w:b/>
          <w:bCs/>
          <w:lang w:eastAsia="zh-CN"/>
        </w:rPr>
        <w:t>地方政府的医疗能力越高，当地的政策加码程度越小。</w:t>
      </w:r>
    </w:p>
    <w:p w14:paraId="06C64121" w14:textId="77777777" w:rsidR="00977E4B" w:rsidRDefault="006C0E77">
      <w:pPr>
        <w:pStyle w:val="2"/>
      </w:pPr>
      <w:bookmarkStart w:id="46" w:name="变量设置和数据来源"/>
      <w:bookmarkEnd w:id="45"/>
      <w:proofErr w:type="spellStart"/>
      <w:r>
        <w:t>变量设置和数据来源</w:t>
      </w:r>
      <w:proofErr w:type="spellEnd"/>
    </w:p>
    <w:p w14:paraId="7EBD539E" w14:textId="77777777" w:rsidR="00977E4B" w:rsidRDefault="006C0E77">
      <w:pPr>
        <w:pStyle w:val="FirstParagraph"/>
        <w:ind w:firstLine="480"/>
        <w:rPr>
          <w:lang w:eastAsia="zh-CN"/>
        </w:rPr>
      </w:pPr>
      <w:r>
        <w:rPr>
          <w:lang w:eastAsia="zh-CN"/>
        </w:rPr>
        <w:t>本研究的因变量是</w:t>
      </w:r>
      <w:r>
        <w:rPr>
          <w:lang w:eastAsia="zh-CN"/>
        </w:rPr>
        <w:t>2021</w:t>
      </w:r>
      <w:r>
        <w:rPr>
          <w:lang w:eastAsia="zh-CN"/>
        </w:rPr>
        <w:t>年春节期间疫情防控政策的加码程度，笔者对于因变量的处理分为两个部分：首先，笔者借助网络爬虫从政府</w:t>
      </w:r>
      <w:r>
        <w:rPr>
          <w:lang w:eastAsia="zh-CN"/>
        </w:rPr>
        <w:t>网站、政府公众号和政务服务平台等数据源获取了全国</w:t>
      </w:r>
      <w:r>
        <w:rPr>
          <w:lang w:eastAsia="zh-CN"/>
        </w:rPr>
        <w:t>293</w:t>
      </w:r>
      <w:r>
        <w:rPr>
          <w:lang w:eastAsia="zh-CN"/>
        </w:rPr>
        <w:t>个地级市</w:t>
      </w:r>
      <w:r>
        <w:rPr>
          <w:lang w:eastAsia="zh-CN"/>
        </w:rPr>
        <w:t>2021</w:t>
      </w:r>
      <w:r>
        <w:rPr>
          <w:lang w:eastAsia="zh-CN"/>
        </w:rPr>
        <w:t>年春节期间的疫情防控政策。需要强调的是，笔者关注的是各地针对来自</w:t>
      </w:r>
      <w:r>
        <w:rPr>
          <w:b/>
          <w:bCs/>
          <w:lang w:eastAsia="zh-CN"/>
        </w:rPr>
        <w:t>低风险地区</w:t>
      </w:r>
      <w:r>
        <w:rPr>
          <w:lang w:eastAsia="zh-CN"/>
        </w:rPr>
        <w:t>前往</w:t>
      </w:r>
      <w:r>
        <w:rPr>
          <w:b/>
          <w:bCs/>
          <w:lang w:eastAsia="zh-CN"/>
        </w:rPr>
        <w:t>城市地区</w:t>
      </w:r>
      <w:r>
        <w:rPr>
          <w:lang w:eastAsia="zh-CN"/>
        </w:rPr>
        <w:t>人群的疫情管控政策。选择低风险地区是因为社会各界对来自</w:t>
      </w:r>
      <w:r>
        <w:rPr>
          <w:b/>
          <w:bCs/>
          <w:lang w:eastAsia="zh-CN"/>
        </w:rPr>
        <w:t>中高风险</w:t>
      </w:r>
      <w:r>
        <w:rPr>
          <w:lang w:eastAsia="zh-CN"/>
        </w:rPr>
        <w:t>人员的管制意见较为一致，均采用严格的措施围堵疫情，而在对于来自</w:t>
      </w:r>
      <w:r>
        <w:rPr>
          <w:b/>
          <w:bCs/>
          <w:lang w:eastAsia="zh-CN"/>
        </w:rPr>
        <w:t>低风险地区</w:t>
      </w:r>
      <w:r>
        <w:rPr>
          <w:lang w:eastAsia="zh-CN"/>
        </w:rPr>
        <w:t>的人员管制意见差异较大，因此在制定对</w:t>
      </w:r>
      <w:r>
        <w:rPr>
          <w:b/>
          <w:bCs/>
          <w:lang w:eastAsia="zh-CN"/>
        </w:rPr>
        <w:t>低风险地区</w:t>
      </w:r>
      <w:r>
        <w:rPr>
          <w:lang w:eastAsia="zh-CN"/>
        </w:rPr>
        <w:t>人员的疫情管制时，地方政府会面对更大更复杂的压力。这种多方压力下的异质性也更有利于我们对其政策扩散的机制进行考察；选择</w:t>
      </w:r>
      <w:r>
        <w:rPr>
          <w:b/>
          <w:bCs/>
          <w:lang w:eastAsia="zh-CN"/>
        </w:rPr>
        <w:t>城市地区</w:t>
      </w:r>
      <w:r>
        <w:rPr>
          <w:lang w:eastAsia="zh-CN"/>
        </w:rPr>
        <w:t>是因为中央政府明确规定了返回农村地区</w:t>
      </w:r>
      <w:r>
        <w:rPr>
          <w:lang w:eastAsia="zh-CN"/>
        </w:rPr>
        <w:lastRenderedPageBreak/>
        <w:t>的防控政策</w:t>
      </w:r>
      <w:r>
        <w:rPr>
          <w:rStyle w:val="ad"/>
        </w:rPr>
        <w:footnoteReference w:id="3"/>
      </w:r>
      <w:r>
        <w:rPr>
          <w:lang w:eastAsia="zh-CN"/>
        </w:rPr>
        <w:t>，</w:t>
      </w:r>
      <w:r>
        <w:rPr>
          <w:lang w:eastAsia="zh-CN"/>
        </w:rPr>
        <w:t>这一压力是顶格且一致的。地方政府的加码空间较少，而中央对城市地区的管控政策较为模糊，没有明确规定。</w:t>
      </w:r>
    </w:p>
    <w:p w14:paraId="403DE349" w14:textId="77777777" w:rsidR="00977E4B" w:rsidRDefault="006C0E77">
      <w:pPr>
        <w:pStyle w:val="a0"/>
        <w:ind w:firstLine="480"/>
        <w:rPr>
          <w:lang w:eastAsia="zh-CN"/>
        </w:rPr>
      </w:pPr>
      <w:r>
        <w:rPr>
          <w:lang w:eastAsia="zh-CN"/>
        </w:rPr>
        <w:t>对于上述政策文本，笔者使用机器编码和人工查核相结合的方式对目标政策进行编码处理。我们首先使用正则表达式对政策文本的关键词进行识别从而进行初步分类；其次，研究团队的三位编码员在经过培训后对原始文本进行查核，对模糊和争议分类进行逐个确定，最终形成一致的分类结果。通过机器编码和人工查核，我们将目标政策分为</w:t>
      </w:r>
      <w:r>
        <w:rPr>
          <w:lang w:eastAsia="zh-CN"/>
        </w:rPr>
        <w:t>“</w:t>
      </w:r>
      <w:r>
        <w:rPr>
          <w:lang w:eastAsia="zh-CN"/>
        </w:rPr>
        <w:t>有条件自由流动</w:t>
      </w:r>
      <w:r>
        <w:rPr>
          <w:lang w:eastAsia="zh-CN"/>
        </w:rPr>
        <w:t>”</w:t>
      </w:r>
      <w:r>
        <w:rPr>
          <w:lang w:eastAsia="zh-CN"/>
        </w:rPr>
        <w:t>（</w:t>
      </w:r>
      <w:r>
        <w:rPr>
          <w:lang w:eastAsia="zh-CN"/>
        </w:rPr>
        <w:t>1</w:t>
      </w:r>
      <w:r>
        <w:rPr>
          <w:lang w:eastAsia="zh-CN"/>
        </w:rPr>
        <w:t>）、</w:t>
      </w:r>
      <w:r>
        <w:rPr>
          <w:lang w:eastAsia="zh-CN"/>
        </w:rPr>
        <w:t>“</w:t>
      </w:r>
      <w:r>
        <w:rPr>
          <w:lang w:eastAsia="zh-CN"/>
        </w:rPr>
        <w:t>健康报备</w:t>
      </w:r>
      <w:r>
        <w:rPr>
          <w:lang w:eastAsia="zh-CN"/>
        </w:rPr>
        <w:t>”</w:t>
      </w:r>
      <w:r>
        <w:rPr>
          <w:lang w:eastAsia="zh-CN"/>
        </w:rPr>
        <w:t>（</w:t>
      </w:r>
      <w:r>
        <w:rPr>
          <w:lang w:eastAsia="zh-CN"/>
        </w:rPr>
        <w:t>2</w:t>
      </w:r>
      <w:r>
        <w:rPr>
          <w:lang w:eastAsia="zh-CN"/>
        </w:rPr>
        <w:t>）、</w:t>
      </w:r>
      <w:r>
        <w:rPr>
          <w:lang w:eastAsia="zh-CN"/>
        </w:rPr>
        <w:t>“</w:t>
      </w:r>
      <w:r>
        <w:rPr>
          <w:lang w:eastAsia="zh-CN"/>
        </w:rPr>
        <w:t>核酸检测</w:t>
      </w:r>
      <w:r>
        <w:rPr>
          <w:lang w:eastAsia="zh-CN"/>
        </w:rPr>
        <w:t>”</w:t>
      </w:r>
      <w:r>
        <w:rPr>
          <w:lang w:eastAsia="zh-CN"/>
        </w:rPr>
        <w:t>（</w:t>
      </w:r>
      <w:r>
        <w:rPr>
          <w:lang w:eastAsia="zh-CN"/>
        </w:rPr>
        <w:t>3</w:t>
      </w:r>
      <w:r>
        <w:rPr>
          <w:lang w:eastAsia="zh-CN"/>
        </w:rPr>
        <w:t>）、</w:t>
      </w:r>
      <w:r>
        <w:rPr>
          <w:lang w:eastAsia="zh-CN"/>
        </w:rPr>
        <w:t>“</w:t>
      </w:r>
      <w:r>
        <w:rPr>
          <w:lang w:eastAsia="zh-CN"/>
        </w:rPr>
        <w:t>健康监测</w:t>
      </w:r>
      <w:r>
        <w:rPr>
          <w:lang w:eastAsia="zh-CN"/>
        </w:rPr>
        <w:t>”</w:t>
      </w:r>
      <w:r>
        <w:rPr>
          <w:lang w:eastAsia="zh-CN"/>
        </w:rPr>
        <w:t>（</w:t>
      </w:r>
      <w:r>
        <w:rPr>
          <w:lang w:eastAsia="zh-CN"/>
        </w:rPr>
        <w:t>4</w:t>
      </w:r>
      <w:r>
        <w:rPr>
          <w:lang w:eastAsia="zh-CN"/>
        </w:rPr>
        <w:t>）、</w:t>
      </w:r>
      <w:r>
        <w:rPr>
          <w:lang w:eastAsia="zh-CN"/>
        </w:rPr>
        <w:t>“</w:t>
      </w:r>
      <w:r>
        <w:rPr>
          <w:lang w:eastAsia="zh-CN"/>
        </w:rPr>
        <w:t>居家健康监测</w:t>
      </w:r>
      <w:r>
        <w:rPr>
          <w:lang w:eastAsia="zh-CN"/>
        </w:rPr>
        <w:t>”</w:t>
      </w:r>
      <w:r>
        <w:rPr>
          <w:lang w:eastAsia="zh-CN"/>
        </w:rPr>
        <w:t>（</w:t>
      </w:r>
      <w:r>
        <w:rPr>
          <w:lang w:eastAsia="zh-CN"/>
        </w:rPr>
        <w:t>5</w:t>
      </w:r>
      <w:r>
        <w:rPr>
          <w:lang w:eastAsia="zh-CN"/>
        </w:rPr>
        <w:t>）和</w:t>
      </w:r>
      <w:r>
        <w:rPr>
          <w:lang w:eastAsia="zh-CN"/>
        </w:rPr>
        <w:t>“</w:t>
      </w:r>
      <w:r>
        <w:rPr>
          <w:lang w:eastAsia="zh-CN"/>
        </w:rPr>
        <w:t>居家隔离</w:t>
      </w:r>
      <w:r>
        <w:rPr>
          <w:lang w:eastAsia="zh-CN"/>
        </w:rPr>
        <w:t>”</w:t>
      </w:r>
      <w:r>
        <w:rPr>
          <w:lang w:eastAsia="zh-CN"/>
        </w:rPr>
        <w:t>（</w:t>
      </w:r>
      <w:r>
        <w:rPr>
          <w:lang w:eastAsia="zh-CN"/>
        </w:rPr>
        <w:t>6</w:t>
      </w:r>
      <w:r>
        <w:rPr>
          <w:lang w:eastAsia="zh-CN"/>
        </w:rPr>
        <w:t>）六种类型。</w:t>
      </w:r>
    </w:p>
    <w:p w14:paraId="21455059" w14:textId="77777777" w:rsidR="00977E4B" w:rsidRDefault="006C0E77">
      <w:pPr>
        <w:pStyle w:val="a0"/>
        <w:ind w:firstLine="480"/>
        <w:rPr>
          <w:lang w:eastAsia="zh-CN"/>
        </w:rPr>
      </w:pPr>
      <w:r>
        <w:rPr>
          <w:lang w:eastAsia="zh-CN"/>
        </w:rPr>
        <w:t>本文的核心自变量是地方的治理能力，笔者主要关注和疫情防控相关的数字政府治理能力和医疗能力。笔者使用清华大学数据治理中心</w:t>
      </w:r>
      <w:r>
        <w:rPr>
          <w:lang w:eastAsia="zh-CN"/>
        </w:rPr>
        <w:t>2021</w:t>
      </w:r>
      <w:r>
        <w:rPr>
          <w:lang w:eastAsia="zh-CN"/>
        </w:rPr>
        <w:t>年发布的《中国数字政府发展研究报告》</w:t>
      </w:r>
      <w:r>
        <w:rPr>
          <w:lang w:eastAsia="zh-CN"/>
        </w:rPr>
        <w:t>(</w:t>
      </w:r>
      <w:hyperlink w:anchor="ref-MengTianGuangZhangXiaoJing2021">
        <w:r>
          <w:rPr>
            <w:rStyle w:val="ae"/>
            <w:lang w:eastAsia="zh-CN"/>
          </w:rPr>
          <w:t>孟天广</w:t>
        </w:r>
        <w:r>
          <w:rPr>
            <w:rStyle w:val="ae"/>
            <w:lang w:eastAsia="zh-CN"/>
          </w:rPr>
          <w:t xml:space="preserve"> </w:t>
        </w:r>
        <w:r>
          <w:rPr>
            <w:rStyle w:val="ae"/>
            <w:lang w:eastAsia="zh-CN"/>
          </w:rPr>
          <w:t>等</w:t>
        </w:r>
        <w:r>
          <w:rPr>
            <w:rStyle w:val="ae"/>
            <w:lang w:eastAsia="zh-CN"/>
          </w:rPr>
          <w:t>, 2021</w:t>
        </w:r>
      </w:hyperlink>
      <w:r>
        <w:rPr>
          <w:lang w:eastAsia="zh-CN"/>
        </w:rPr>
        <w:t>)</w:t>
      </w:r>
      <w:r>
        <w:rPr>
          <w:lang w:eastAsia="zh-CN"/>
        </w:rPr>
        <w:t>中对中国主要城市政府的数字治理能力评估的指数。这一指数侧重于分析政府利用数字化平台提供公共服务、开展政民互动的能力。该测评设置平台管理、数据开放、政务服务、政民互动四项二级指标，分别</w:t>
      </w:r>
      <w:r>
        <w:rPr>
          <w:lang w:eastAsia="zh-CN"/>
        </w:rPr>
        <w:t>衡量数字政府发展各类功能载体的健全性、便利性、安全性等特征。在地方政府的医疗量能上笔者使用的是该地级市的医院床位数，该数据和诸如该地的国民生产总值等控制变量均整理自各地的统计年鉴。</w:t>
      </w:r>
    </w:p>
    <w:p w14:paraId="7B281E3A" w14:textId="77777777" w:rsidR="00977E4B" w:rsidRDefault="006C0E77">
      <w:pPr>
        <w:pStyle w:val="a0"/>
        <w:ind w:firstLine="480"/>
        <w:rPr>
          <w:lang w:eastAsia="zh-CN"/>
        </w:rPr>
      </w:pPr>
      <w:r>
        <w:rPr>
          <w:lang w:eastAsia="zh-CN"/>
        </w:rPr>
        <w:t>与此同时，本文的还考察了上级政府、同级政府和民众等压力来源对地方政府的压力。笔者使用地级市所在省份政策颁布前一个月（</w:t>
      </w:r>
      <w:r>
        <w:rPr>
          <w:lang w:eastAsia="zh-CN"/>
        </w:rPr>
        <w:t>2020</w:t>
      </w:r>
      <w:r>
        <w:rPr>
          <w:lang w:eastAsia="zh-CN"/>
        </w:rPr>
        <w:t>年</w:t>
      </w:r>
      <w:r>
        <w:rPr>
          <w:lang w:eastAsia="zh-CN"/>
        </w:rPr>
        <w:t>12</w:t>
      </w:r>
      <w:r>
        <w:rPr>
          <w:lang w:eastAsia="zh-CN"/>
        </w:rPr>
        <w:t>月）的新型冠状病毒确诊数量作为上级政府压力的代理变量。在同级政府方面，地方政府受到的压力不仅来自相同区域的同级政府，而是来自发展程度更加相似的同级地方政府</w:t>
      </w:r>
      <w:r>
        <w:rPr>
          <w:lang w:eastAsia="zh-CN"/>
        </w:rPr>
        <w:t>(</w:t>
      </w:r>
      <w:hyperlink w:anchor="ref-ZhouLiAn2007">
        <w:r>
          <w:rPr>
            <w:rStyle w:val="ae"/>
            <w:lang w:eastAsia="zh-CN"/>
          </w:rPr>
          <w:t>周黎安</w:t>
        </w:r>
        <w:r>
          <w:rPr>
            <w:rStyle w:val="ae"/>
            <w:lang w:eastAsia="zh-CN"/>
          </w:rPr>
          <w:t>, 2007</w:t>
        </w:r>
      </w:hyperlink>
      <w:r>
        <w:rPr>
          <w:lang w:eastAsia="zh-CN"/>
        </w:rPr>
        <w:t>)</w:t>
      </w:r>
      <w:r>
        <w:rPr>
          <w:lang w:eastAsia="zh-CN"/>
        </w:rPr>
        <w:t>。因此，笔者将同级政府的压力分成两种情况，如果该地级市是副省级城市或省会城市，笔者使用同等级城市</w:t>
      </w:r>
      <w:r>
        <w:rPr>
          <w:lang w:eastAsia="zh-CN"/>
        </w:rPr>
        <w:t>2020</w:t>
      </w:r>
      <w:r>
        <w:rPr>
          <w:lang w:eastAsia="zh-CN"/>
        </w:rPr>
        <w:t>年</w:t>
      </w:r>
      <w:r>
        <w:rPr>
          <w:lang w:eastAsia="zh-CN"/>
        </w:rPr>
        <w:t>12</w:t>
      </w:r>
      <w:r>
        <w:rPr>
          <w:lang w:eastAsia="zh-CN"/>
        </w:rPr>
        <w:t>月新型冠状病毒确诊数量的平均值作为同级政府压力的代理变量；如果该地级市是一般的城市，笔者使用同省的其他城市</w:t>
      </w:r>
      <w:r>
        <w:rPr>
          <w:lang w:eastAsia="zh-CN"/>
        </w:rPr>
        <w:t>2020</w:t>
      </w:r>
      <w:r>
        <w:rPr>
          <w:lang w:eastAsia="zh-CN"/>
        </w:rPr>
        <w:t>年</w:t>
      </w:r>
      <w:r>
        <w:rPr>
          <w:lang w:eastAsia="zh-CN"/>
        </w:rPr>
        <w:t>12</w:t>
      </w:r>
      <w:r>
        <w:rPr>
          <w:lang w:eastAsia="zh-CN"/>
        </w:rPr>
        <w:t>月新型冠状病毒的确诊数量作为政府压力的代理变量。各地各层级</w:t>
      </w:r>
      <w:r>
        <w:rPr>
          <w:lang w:eastAsia="zh-CN"/>
        </w:rPr>
        <w:t>2020</w:t>
      </w:r>
      <w:r>
        <w:rPr>
          <w:lang w:eastAsia="zh-CN"/>
        </w:rPr>
        <w:t>年</w:t>
      </w:r>
      <w:r>
        <w:rPr>
          <w:lang w:eastAsia="zh-CN"/>
        </w:rPr>
        <w:t>12</w:t>
      </w:r>
      <w:r>
        <w:rPr>
          <w:lang w:eastAsia="zh-CN"/>
        </w:rPr>
        <w:t>月新型冠状病毒的确诊数量的数据</w:t>
      </w:r>
      <w:r>
        <w:rPr>
          <w:lang w:eastAsia="zh-CN"/>
        </w:rPr>
        <w:lastRenderedPageBreak/>
        <w:t>来源均整理自当地卫健委。在民众压力的实证策略上，笔者使用关键词</w:t>
      </w:r>
      <w:r>
        <w:rPr>
          <w:lang w:eastAsia="zh-CN"/>
        </w:rPr>
        <w:t>“</w:t>
      </w:r>
      <w:r>
        <w:rPr>
          <w:lang w:eastAsia="zh-CN"/>
        </w:rPr>
        <w:t>疫情</w:t>
      </w:r>
      <w:r>
        <w:rPr>
          <w:lang w:eastAsia="zh-CN"/>
        </w:rPr>
        <w:t>”</w:t>
      </w:r>
      <w:r>
        <w:rPr>
          <w:lang w:eastAsia="zh-CN"/>
        </w:rPr>
        <w:t>的百度搜索指数在</w:t>
      </w:r>
      <w:r>
        <w:rPr>
          <w:lang w:eastAsia="zh-CN"/>
        </w:rPr>
        <w:t>2020</w:t>
      </w:r>
      <w:r>
        <w:rPr>
          <w:lang w:eastAsia="zh-CN"/>
        </w:rPr>
        <w:t>年</w:t>
      </w:r>
      <w:r>
        <w:rPr>
          <w:lang w:eastAsia="zh-CN"/>
        </w:rPr>
        <w:t>12</w:t>
      </w:r>
      <w:r>
        <w:rPr>
          <w:lang w:eastAsia="zh-CN"/>
        </w:rPr>
        <w:t>月的环比增长数量作为民众压</w:t>
      </w:r>
      <w:r>
        <w:rPr>
          <w:lang w:eastAsia="zh-CN"/>
        </w:rPr>
        <w:t>力的代理变量。</w:t>
      </w:r>
      <w:r>
        <w:rPr>
          <w:rStyle w:val="ad"/>
        </w:rPr>
        <w:footnoteReference w:id="4"/>
      </w:r>
    </w:p>
    <w:p w14:paraId="4D1C843E" w14:textId="77777777" w:rsidR="00977E4B" w:rsidRDefault="006C0E77">
      <w:pPr>
        <w:pStyle w:val="2"/>
        <w:rPr>
          <w:lang w:eastAsia="zh-CN"/>
        </w:rPr>
      </w:pPr>
      <w:bookmarkStart w:id="47" w:name="不同层级不同区域地方政府间的层层加码现象经验证据"/>
      <w:bookmarkEnd w:id="46"/>
      <w:r>
        <w:rPr>
          <w:lang w:eastAsia="zh-CN"/>
        </w:rPr>
        <w:t>不同层级、不同区域地方政府间的</w:t>
      </w:r>
      <w:r>
        <w:rPr>
          <w:lang w:eastAsia="zh-CN"/>
        </w:rPr>
        <w:t>“</w:t>
      </w:r>
      <w:r>
        <w:rPr>
          <w:lang w:eastAsia="zh-CN"/>
        </w:rPr>
        <w:t>层层加码</w:t>
      </w:r>
      <w:r>
        <w:rPr>
          <w:lang w:eastAsia="zh-CN"/>
        </w:rPr>
        <w:t>”</w:t>
      </w:r>
      <w:r>
        <w:rPr>
          <w:lang w:eastAsia="zh-CN"/>
        </w:rPr>
        <w:t>现象</w:t>
      </w:r>
      <w:r>
        <w:rPr>
          <w:lang w:eastAsia="zh-CN"/>
        </w:rPr>
        <w:t>:</w:t>
      </w:r>
      <w:r>
        <w:rPr>
          <w:lang w:eastAsia="zh-CN"/>
        </w:rPr>
        <w:t>经验证据</w:t>
      </w:r>
    </w:p>
    <w:p w14:paraId="5A0A0B06" w14:textId="77777777" w:rsidR="00977E4B" w:rsidRDefault="006C0E77">
      <w:pPr>
        <w:pStyle w:val="FirstParagraph"/>
        <w:ind w:firstLine="480"/>
        <w:rPr>
          <w:lang w:eastAsia="zh-CN"/>
        </w:rPr>
      </w:pPr>
      <w:r>
        <w:rPr>
          <w:lang w:eastAsia="zh-CN"/>
        </w:rPr>
        <w:t>从下表中我们很容易看到，省级政府提出防控政策的严格程度平均说来都超过了中央提出的防疫政策，市级政府提出防控政策的严格程度平均说来都超过了省级政府提出的防疫政策，即从中央到地级市层级，</w:t>
      </w:r>
      <w:r>
        <w:rPr>
          <w:lang w:eastAsia="zh-CN"/>
        </w:rPr>
        <w:t>2021</w:t>
      </w:r>
      <w:r>
        <w:rPr>
          <w:lang w:eastAsia="zh-CN"/>
        </w:rPr>
        <w:t>年春节期间的防疫政策呈现出越向基层越严格的</w:t>
      </w:r>
      <w:r>
        <w:rPr>
          <w:lang w:eastAsia="zh-CN"/>
        </w:rPr>
        <w:t>“</w:t>
      </w:r>
      <w:r>
        <w:rPr>
          <w:lang w:eastAsia="zh-CN"/>
        </w:rPr>
        <w:t>层层加码</w:t>
      </w:r>
      <w:r>
        <w:rPr>
          <w:lang w:eastAsia="zh-CN"/>
        </w:rPr>
        <w:t>”</w:t>
      </w:r>
      <w:r>
        <w:rPr>
          <w:lang w:eastAsia="zh-CN"/>
        </w:rPr>
        <w:t>态势。</w:t>
      </w:r>
    </w:p>
    <w:p w14:paraId="4E55D07A" w14:textId="77777777" w:rsidR="00977E4B" w:rsidRDefault="006C0E77">
      <w:pPr>
        <w:pStyle w:val="a0"/>
        <w:ind w:firstLine="480"/>
        <w:rPr>
          <w:lang w:eastAsia="zh-CN"/>
        </w:rPr>
      </w:pPr>
      <w:r>
        <w:rPr>
          <w:lang w:eastAsia="zh-CN"/>
        </w:rPr>
        <w:t>具体来说，省一级加码最多的是吉林省，要求所有</w:t>
      </w:r>
      <w:r>
        <w:rPr>
          <w:lang w:eastAsia="zh-CN"/>
        </w:rPr>
        <w:t>“</w:t>
      </w:r>
      <w:r>
        <w:rPr>
          <w:lang w:eastAsia="zh-CN"/>
        </w:rPr>
        <w:t>非中高风险地区返（来）吉人员须持</w:t>
      </w:r>
      <w:r>
        <w:rPr>
          <w:lang w:eastAsia="zh-CN"/>
        </w:rPr>
        <w:t>3</w:t>
      </w:r>
      <w:r>
        <w:rPr>
          <w:lang w:eastAsia="zh-CN"/>
        </w:rPr>
        <w:t>日内新冠病毒核酸检测阴性证明。</w:t>
      </w:r>
      <w:r>
        <w:rPr>
          <w:lang w:eastAsia="zh-CN"/>
        </w:rPr>
        <w:t>”</w:t>
      </w:r>
      <w:r>
        <w:rPr>
          <w:rStyle w:val="ad"/>
        </w:rPr>
        <w:footnoteReference w:id="5"/>
      </w:r>
      <w:r>
        <w:rPr>
          <w:lang w:eastAsia="zh-CN"/>
        </w:rPr>
        <w:t>。</w:t>
      </w:r>
      <w:r>
        <w:rPr>
          <w:lang w:eastAsia="zh-CN"/>
        </w:rPr>
        <w:t xml:space="preserve"> </w:t>
      </w:r>
      <w:r>
        <w:rPr>
          <w:lang w:eastAsia="zh-CN"/>
        </w:rPr>
        <w:t>市一级加码最多的是以山东德州为代表的地级市，这些地方政府要求从低风险地区返回的民众，进行</w:t>
      </w:r>
      <w:r>
        <w:rPr>
          <w:lang w:eastAsia="zh-CN"/>
        </w:rPr>
        <w:t>14</w:t>
      </w:r>
      <w:r>
        <w:rPr>
          <w:lang w:eastAsia="zh-CN"/>
        </w:rPr>
        <w:t>天居家健康监测。</w:t>
      </w:r>
    </w:p>
    <w:p w14:paraId="4D2BB65B" w14:textId="77777777" w:rsidR="00977E4B" w:rsidRDefault="006C0E77">
      <w:pPr>
        <w:pStyle w:val="a0"/>
        <w:ind w:firstLine="480"/>
        <w:rPr>
          <w:lang w:eastAsia="zh-CN"/>
        </w:rPr>
      </w:pPr>
      <w:r>
        <w:rPr>
          <w:lang w:eastAsia="zh-CN"/>
        </w:rPr>
        <w:t xml:space="preserve">Table 1: </w:t>
      </w:r>
      <w:r>
        <w:rPr>
          <w:lang w:eastAsia="zh-CN"/>
        </w:rPr>
        <w:t>中央、省和地级市疫情防控政策比较</w:t>
      </w:r>
    </w:p>
    <w:p w14:paraId="20FF9954" w14:textId="77777777" w:rsidR="00977E4B" w:rsidRDefault="006C0E77">
      <w:pPr>
        <w:pStyle w:val="a0"/>
        <w:ind w:firstLine="480"/>
        <w:rPr>
          <w:lang w:eastAsia="zh-CN"/>
        </w:rPr>
      </w:pPr>
      <w:r>
        <w:rPr>
          <w:lang w:eastAsia="zh-CN"/>
        </w:rPr>
        <w:t>省级防控政策</w:t>
      </w:r>
    </w:p>
    <w:p w14:paraId="08A9DDF2" w14:textId="77777777" w:rsidR="00977E4B" w:rsidRDefault="006C0E77">
      <w:pPr>
        <w:pStyle w:val="a0"/>
        <w:ind w:firstLine="480"/>
        <w:rPr>
          <w:lang w:eastAsia="zh-CN"/>
        </w:rPr>
      </w:pPr>
      <w:r>
        <w:rPr>
          <w:lang w:eastAsia="zh-CN"/>
        </w:rPr>
        <w:t>市级防控政策</w:t>
      </w:r>
    </w:p>
    <w:p w14:paraId="77B449C1" w14:textId="77777777" w:rsidR="00977E4B" w:rsidRDefault="006C0E77">
      <w:pPr>
        <w:pStyle w:val="a0"/>
        <w:ind w:firstLine="480"/>
      </w:pPr>
      <w:proofErr w:type="spellStart"/>
      <w:r>
        <w:t>中央防控政策</w:t>
      </w:r>
      <w:proofErr w:type="spellEnd"/>
    </w:p>
    <w:p w14:paraId="5A7E5DD5" w14:textId="77777777" w:rsidR="00977E4B" w:rsidRDefault="006C0E77">
      <w:pPr>
        <w:pStyle w:val="a0"/>
        <w:ind w:firstLine="480"/>
      </w:pPr>
      <w:r>
        <w:t>均值</w:t>
      </w:r>
    </w:p>
    <w:p w14:paraId="3CE2A3CC" w14:textId="77777777" w:rsidR="00977E4B" w:rsidRDefault="006C0E77">
      <w:pPr>
        <w:pStyle w:val="a0"/>
        <w:ind w:firstLine="480"/>
      </w:pPr>
      <w:r>
        <w:t>最大值</w:t>
      </w:r>
    </w:p>
    <w:p w14:paraId="5DB2A6C5" w14:textId="77777777" w:rsidR="00977E4B" w:rsidRDefault="006C0E77">
      <w:pPr>
        <w:pStyle w:val="a0"/>
        <w:ind w:firstLine="480"/>
      </w:pPr>
      <w:r>
        <w:t>最小值</w:t>
      </w:r>
    </w:p>
    <w:p w14:paraId="29B4AF5B" w14:textId="77777777" w:rsidR="00977E4B" w:rsidRDefault="006C0E77">
      <w:pPr>
        <w:pStyle w:val="a0"/>
        <w:ind w:firstLine="480"/>
      </w:pPr>
      <w:r>
        <w:t>均值</w:t>
      </w:r>
      <w:r>
        <w:t>.</w:t>
      </w:r>
    </w:p>
    <w:p w14:paraId="13B7FD18" w14:textId="77777777" w:rsidR="00977E4B" w:rsidRDefault="006C0E77">
      <w:pPr>
        <w:pStyle w:val="a0"/>
        <w:ind w:firstLine="480"/>
      </w:pPr>
      <w:r>
        <w:t>最大值</w:t>
      </w:r>
      <w:r>
        <w:t>.</w:t>
      </w:r>
    </w:p>
    <w:p w14:paraId="14753CB1" w14:textId="77777777" w:rsidR="00977E4B" w:rsidRDefault="006C0E77">
      <w:pPr>
        <w:pStyle w:val="a0"/>
        <w:ind w:firstLine="480"/>
      </w:pPr>
      <w:r>
        <w:t>最小值</w:t>
      </w:r>
      <w:r>
        <w:t>.</w:t>
      </w:r>
    </w:p>
    <w:p w14:paraId="70A603E7" w14:textId="77777777" w:rsidR="00977E4B" w:rsidRDefault="006C0E77">
      <w:pPr>
        <w:pStyle w:val="a0"/>
        <w:ind w:firstLine="480"/>
        <w:rPr>
          <w:lang w:eastAsia="zh-CN"/>
        </w:rPr>
      </w:pPr>
      <w:r>
        <w:rPr>
          <w:lang w:eastAsia="zh-CN"/>
        </w:rPr>
        <w:t>1</w:t>
      </w:r>
    </w:p>
    <w:p w14:paraId="2BF09833" w14:textId="77777777" w:rsidR="00977E4B" w:rsidRDefault="006C0E77">
      <w:pPr>
        <w:pStyle w:val="a0"/>
        <w:ind w:firstLine="480"/>
        <w:rPr>
          <w:lang w:eastAsia="zh-CN"/>
        </w:rPr>
      </w:pPr>
      <w:r>
        <w:rPr>
          <w:lang w:eastAsia="zh-CN"/>
        </w:rPr>
        <w:t>1.23</w:t>
      </w:r>
    </w:p>
    <w:p w14:paraId="480BA9EE" w14:textId="77777777" w:rsidR="00977E4B" w:rsidRDefault="006C0E77">
      <w:pPr>
        <w:pStyle w:val="a0"/>
        <w:ind w:firstLine="480"/>
        <w:rPr>
          <w:lang w:eastAsia="zh-CN"/>
        </w:rPr>
      </w:pPr>
      <w:r>
        <w:rPr>
          <w:lang w:eastAsia="zh-CN"/>
        </w:rPr>
        <w:lastRenderedPageBreak/>
        <w:t>3</w:t>
      </w:r>
    </w:p>
    <w:p w14:paraId="0282DB4B" w14:textId="77777777" w:rsidR="00977E4B" w:rsidRDefault="006C0E77">
      <w:pPr>
        <w:pStyle w:val="a0"/>
        <w:ind w:firstLine="480"/>
        <w:rPr>
          <w:lang w:eastAsia="zh-CN"/>
        </w:rPr>
      </w:pPr>
      <w:r>
        <w:rPr>
          <w:lang w:eastAsia="zh-CN"/>
        </w:rPr>
        <w:t>1</w:t>
      </w:r>
    </w:p>
    <w:p w14:paraId="712378D3" w14:textId="77777777" w:rsidR="00977E4B" w:rsidRDefault="006C0E77">
      <w:pPr>
        <w:pStyle w:val="a0"/>
        <w:ind w:firstLine="480"/>
        <w:rPr>
          <w:lang w:eastAsia="zh-CN"/>
        </w:rPr>
      </w:pPr>
      <w:r>
        <w:rPr>
          <w:lang w:eastAsia="zh-CN"/>
        </w:rPr>
        <w:t>1.81</w:t>
      </w:r>
    </w:p>
    <w:p w14:paraId="78DF39C7" w14:textId="77777777" w:rsidR="00977E4B" w:rsidRDefault="006C0E77">
      <w:pPr>
        <w:pStyle w:val="a0"/>
        <w:ind w:firstLine="480"/>
        <w:rPr>
          <w:lang w:eastAsia="zh-CN"/>
        </w:rPr>
      </w:pPr>
      <w:r>
        <w:rPr>
          <w:lang w:eastAsia="zh-CN"/>
        </w:rPr>
        <w:t>5</w:t>
      </w:r>
    </w:p>
    <w:p w14:paraId="26B87344" w14:textId="77777777" w:rsidR="00977E4B" w:rsidRDefault="006C0E77">
      <w:pPr>
        <w:pStyle w:val="a0"/>
        <w:ind w:firstLine="480"/>
        <w:rPr>
          <w:lang w:eastAsia="zh-CN"/>
        </w:rPr>
      </w:pPr>
      <w:r>
        <w:rPr>
          <w:lang w:eastAsia="zh-CN"/>
        </w:rPr>
        <w:t>1</w:t>
      </w:r>
    </w:p>
    <w:p w14:paraId="0D2AC7CE" w14:textId="77777777" w:rsidR="00977E4B" w:rsidRDefault="006C0E77">
      <w:pPr>
        <w:pStyle w:val="a0"/>
        <w:ind w:firstLine="480"/>
        <w:rPr>
          <w:lang w:eastAsia="zh-CN"/>
        </w:rPr>
      </w:pPr>
      <w:r>
        <w:rPr>
          <w:lang w:eastAsia="zh-CN"/>
        </w:rPr>
        <w:t>为了更加形象的展示不同地区在疫情防控政策上的加码情况，笔者在东、中、西和东北部各选取了一个省，具体地说，东部选取了浙江省，中部选取了河南省，西部选取了青海省，东北部选取了吉林省来详细比较他们的加码差异。</w:t>
      </w:r>
    </w:p>
    <w:p w14:paraId="3D3FE3FB" w14:textId="77777777" w:rsidR="00977E4B" w:rsidRDefault="006C0E77">
      <w:pPr>
        <w:pStyle w:val="a0"/>
        <w:ind w:firstLine="480"/>
        <w:rPr>
          <w:lang w:eastAsia="zh-CN"/>
        </w:rPr>
      </w:pPr>
      <w:r>
        <w:rPr>
          <w:lang w:eastAsia="zh-CN"/>
        </w:rPr>
        <w:t>从下表数据笔者发现，在空间分布上，压力型体制仍旧是一个全国性的体制，防疫政策加码的情况在除浙江省外的中、西和东北广泛存在。而且和现有理论的发现一致，防疫政策加码的情况在空间存在上不平衡的特点</w:t>
      </w:r>
      <w:r>
        <w:rPr>
          <w:lang w:eastAsia="zh-CN"/>
        </w:rPr>
        <w:t xml:space="preserve"> (</w:t>
      </w:r>
      <w:hyperlink w:anchor="ref-YangXueDong2012">
        <w:r>
          <w:rPr>
            <w:rStyle w:val="ae"/>
            <w:lang w:eastAsia="zh-CN"/>
          </w:rPr>
          <w:t>杨雪冬</w:t>
        </w:r>
        <w:r>
          <w:rPr>
            <w:rStyle w:val="ae"/>
            <w:lang w:eastAsia="zh-CN"/>
          </w:rPr>
          <w:t>, 2012</w:t>
        </w:r>
      </w:hyperlink>
      <w:r>
        <w:rPr>
          <w:lang w:eastAsia="zh-CN"/>
        </w:rPr>
        <w:t>)</w:t>
      </w:r>
      <w:r>
        <w:rPr>
          <w:lang w:eastAsia="zh-CN"/>
        </w:rPr>
        <w:t>。笔者还汇报了各省的省级数字治理能力指数，对比各省数字治理能力指数与疫情防控措施的加码程度可以发现，和经典理论不同的是，这种不平衡性似乎和是否处在经济起飞阶段并没有很强的相关性，而是和地方政府的数字治理能力更加相关</w:t>
      </w:r>
      <w:r>
        <w:rPr>
          <w:lang w:eastAsia="zh-CN"/>
        </w:rPr>
        <w:t>。</w:t>
      </w:r>
    </w:p>
    <w:p w14:paraId="5719EC39" w14:textId="77777777" w:rsidR="00977E4B" w:rsidRDefault="006C0E77">
      <w:pPr>
        <w:pStyle w:val="a0"/>
        <w:ind w:firstLine="480"/>
        <w:rPr>
          <w:lang w:eastAsia="zh-CN"/>
        </w:rPr>
      </w:pPr>
      <w:r>
        <w:rPr>
          <w:lang w:eastAsia="zh-CN"/>
        </w:rPr>
        <w:t xml:space="preserve">Table 2: </w:t>
      </w:r>
      <w:r>
        <w:rPr>
          <w:lang w:eastAsia="zh-CN"/>
        </w:rPr>
        <w:t>东、中、西、东北地区个别省份疫情防控政策比较</w:t>
      </w:r>
    </w:p>
    <w:p w14:paraId="188830F5" w14:textId="77777777" w:rsidR="00977E4B" w:rsidRDefault="006C0E77">
      <w:pPr>
        <w:pStyle w:val="a0"/>
        <w:ind w:firstLine="480"/>
        <w:rPr>
          <w:lang w:eastAsia="zh-CN"/>
        </w:rPr>
      </w:pPr>
      <w:r>
        <w:rPr>
          <w:lang w:eastAsia="zh-CN"/>
        </w:rPr>
        <w:t>省份</w:t>
      </w:r>
    </w:p>
    <w:p w14:paraId="3BCAF036" w14:textId="77777777" w:rsidR="00977E4B" w:rsidRDefault="006C0E77">
      <w:pPr>
        <w:pStyle w:val="a0"/>
        <w:ind w:firstLine="480"/>
        <w:rPr>
          <w:lang w:eastAsia="zh-CN"/>
        </w:rPr>
      </w:pPr>
      <w:r>
        <w:rPr>
          <w:lang w:eastAsia="zh-CN"/>
        </w:rPr>
        <w:t>省级防控政策</w:t>
      </w:r>
    </w:p>
    <w:p w14:paraId="736E0CD9" w14:textId="77777777" w:rsidR="00977E4B" w:rsidRDefault="006C0E77">
      <w:pPr>
        <w:pStyle w:val="a0"/>
        <w:ind w:firstLine="480"/>
        <w:rPr>
          <w:lang w:eastAsia="zh-CN"/>
        </w:rPr>
      </w:pPr>
      <w:r>
        <w:rPr>
          <w:lang w:eastAsia="zh-CN"/>
        </w:rPr>
        <w:t>市均值</w:t>
      </w:r>
    </w:p>
    <w:p w14:paraId="5FEFDABD" w14:textId="77777777" w:rsidR="00977E4B" w:rsidRDefault="006C0E77">
      <w:pPr>
        <w:pStyle w:val="a0"/>
        <w:ind w:firstLine="480"/>
        <w:rPr>
          <w:lang w:eastAsia="zh-CN"/>
        </w:rPr>
      </w:pPr>
      <w:r>
        <w:rPr>
          <w:lang w:eastAsia="zh-CN"/>
        </w:rPr>
        <w:t>市最大值</w:t>
      </w:r>
    </w:p>
    <w:p w14:paraId="0FA772E2" w14:textId="77777777" w:rsidR="00977E4B" w:rsidRDefault="006C0E77">
      <w:pPr>
        <w:pStyle w:val="a0"/>
        <w:ind w:firstLine="480"/>
        <w:rPr>
          <w:lang w:eastAsia="zh-CN"/>
        </w:rPr>
      </w:pPr>
      <w:r>
        <w:rPr>
          <w:lang w:eastAsia="zh-CN"/>
        </w:rPr>
        <w:t>市最小值</w:t>
      </w:r>
    </w:p>
    <w:p w14:paraId="25EF02FF" w14:textId="77777777" w:rsidR="00977E4B" w:rsidRDefault="006C0E77">
      <w:pPr>
        <w:pStyle w:val="a0"/>
        <w:ind w:firstLine="480"/>
        <w:rPr>
          <w:lang w:eastAsia="zh-CN"/>
        </w:rPr>
      </w:pPr>
      <w:r>
        <w:rPr>
          <w:lang w:eastAsia="zh-CN"/>
        </w:rPr>
        <w:t>省级数字治理能力指数</w:t>
      </w:r>
    </w:p>
    <w:p w14:paraId="5D52C1A2" w14:textId="77777777" w:rsidR="00977E4B" w:rsidRDefault="006C0E77">
      <w:pPr>
        <w:pStyle w:val="a0"/>
        <w:ind w:firstLine="480"/>
        <w:rPr>
          <w:lang w:eastAsia="zh-CN"/>
        </w:rPr>
      </w:pPr>
      <w:r>
        <w:rPr>
          <w:lang w:eastAsia="zh-CN"/>
        </w:rPr>
        <w:t>浙江</w:t>
      </w:r>
    </w:p>
    <w:p w14:paraId="4ADB4B41" w14:textId="77777777" w:rsidR="00977E4B" w:rsidRDefault="006C0E77">
      <w:pPr>
        <w:pStyle w:val="a0"/>
        <w:ind w:firstLine="480"/>
        <w:rPr>
          <w:lang w:eastAsia="zh-CN"/>
        </w:rPr>
      </w:pPr>
      <w:r>
        <w:rPr>
          <w:lang w:eastAsia="zh-CN"/>
        </w:rPr>
        <w:t>1</w:t>
      </w:r>
    </w:p>
    <w:p w14:paraId="59E2C990" w14:textId="77777777" w:rsidR="00977E4B" w:rsidRDefault="006C0E77">
      <w:pPr>
        <w:pStyle w:val="a0"/>
        <w:ind w:firstLine="480"/>
        <w:rPr>
          <w:lang w:eastAsia="zh-CN"/>
        </w:rPr>
      </w:pPr>
      <w:r>
        <w:rPr>
          <w:lang w:eastAsia="zh-CN"/>
        </w:rPr>
        <w:t>1.00</w:t>
      </w:r>
    </w:p>
    <w:p w14:paraId="6C5B880E" w14:textId="77777777" w:rsidR="00977E4B" w:rsidRDefault="006C0E77">
      <w:pPr>
        <w:pStyle w:val="a0"/>
        <w:ind w:firstLine="480"/>
        <w:rPr>
          <w:lang w:eastAsia="zh-CN"/>
        </w:rPr>
      </w:pPr>
      <w:r>
        <w:rPr>
          <w:lang w:eastAsia="zh-CN"/>
        </w:rPr>
        <w:t>1</w:t>
      </w:r>
    </w:p>
    <w:p w14:paraId="0E7F6CC3" w14:textId="77777777" w:rsidR="00977E4B" w:rsidRDefault="006C0E77">
      <w:pPr>
        <w:pStyle w:val="a0"/>
        <w:ind w:firstLine="480"/>
        <w:rPr>
          <w:lang w:eastAsia="zh-CN"/>
        </w:rPr>
      </w:pPr>
      <w:r>
        <w:rPr>
          <w:lang w:eastAsia="zh-CN"/>
        </w:rPr>
        <w:t>1</w:t>
      </w:r>
    </w:p>
    <w:p w14:paraId="497C2911" w14:textId="77777777" w:rsidR="00977E4B" w:rsidRDefault="006C0E77">
      <w:pPr>
        <w:pStyle w:val="a0"/>
        <w:ind w:firstLine="480"/>
        <w:rPr>
          <w:lang w:eastAsia="zh-CN"/>
        </w:rPr>
      </w:pPr>
      <w:r>
        <w:rPr>
          <w:lang w:eastAsia="zh-CN"/>
        </w:rPr>
        <w:t>37.2</w:t>
      </w:r>
    </w:p>
    <w:p w14:paraId="3B403BCE" w14:textId="77777777" w:rsidR="00977E4B" w:rsidRDefault="006C0E77">
      <w:pPr>
        <w:pStyle w:val="a0"/>
        <w:ind w:firstLine="480"/>
        <w:rPr>
          <w:lang w:eastAsia="zh-CN"/>
        </w:rPr>
      </w:pPr>
      <w:r>
        <w:rPr>
          <w:lang w:eastAsia="zh-CN"/>
        </w:rPr>
        <w:t>山西</w:t>
      </w:r>
    </w:p>
    <w:p w14:paraId="2A432461" w14:textId="77777777" w:rsidR="00977E4B" w:rsidRDefault="006C0E77">
      <w:pPr>
        <w:pStyle w:val="a0"/>
        <w:ind w:firstLine="480"/>
        <w:rPr>
          <w:lang w:eastAsia="zh-CN"/>
        </w:rPr>
      </w:pPr>
      <w:r>
        <w:rPr>
          <w:lang w:eastAsia="zh-CN"/>
        </w:rPr>
        <w:lastRenderedPageBreak/>
        <w:t>1</w:t>
      </w:r>
    </w:p>
    <w:p w14:paraId="6CD76F35" w14:textId="77777777" w:rsidR="00977E4B" w:rsidRDefault="006C0E77">
      <w:pPr>
        <w:pStyle w:val="a0"/>
        <w:ind w:firstLine="480"/>
        <w:rPr>
          <w:lang w:eastAsia="zh-CN"/>
        </w:rPr>
      </w:pPr>
      <w:r>
        <w:rPr>
          <w:lang w:eastAsia="zh-CN"/>
        </w:rPr>
        <w:t>2.23</w:t>
      </w:r>
    </w:p>
    <w:p w14:paraId="1FD23985" w14:textId="77777777" w:rsidR="00977E4B" w:rsidRDefault="006C0E77">
      <w:pPr>
        <w:pStyle w:val="a0"/>
        <w:ind w:firstLine="480"/>
        <w:rPr>
          <w:lang w:eastAsia="zh-CN"/>
        </w:rPr>
      </w:pPr>
      <w:r>
        <w:rPr>
          <w:lang w:eastAsia="zh-CN"/>
        </w:rPr>
        <w:t>5</w:t>
      </w:r>
    </w:p>
    <w:p w14:paraId="5EF56121" w14:textId="77777777" w:rsidR="00977E4B" w:rsidRDefault="006C0E77">
      <w:pPr>
        <w:pStyle w:val="a0"/>
        <w:ind w:firstLine="480"/>
        <w:rPr>
          <w:lang w:eastAsia="zh-CN"/>
        </w:rPr>
      </w:pPr>
      <w:r>
        <w:rPr>
          <w:lang w:eastAsia="zh-CN"/>
        </w:rPr>
        <w:t>1</w:t>
      </w:r>
    </w:p>
    <w:p w14:paraId="069C2993" w14:textId="77777777" w:rsidR="00977E4B" w:rsidRDefault="006C0E77">
      <w:pPr>
        <w:pStyle w:val="a0"/>
        <w:ind w:firstLine="480"/>
        <w:rPr>
          <w:lang w:eastAsia="zh-CN"/>
        </w:rPr>
      </w:pPr>
      <w:r>
        <w:rPr>
          <w:lang w:eastAsia="zh-CN"/>
        </w:rPr>
        <w:t>25.3</w:t>
      </w:r>
    </w:p>
    <w:p w14:paraId="2FF3A62C" w14:textId="77777777" w:rsidR="00977E4B" w:rsidRDefault="006C0E77">
      <w:pPr>
        <w:pStyle w:val="a0"/>
        <w:ind w:firstLine="480"/>
        <w:rPr>
          <w:lang w:eastAsia="zh-CN"/>
        </w:rPr>
      </w:pPr>
      <w:r>
        <w:rPr>
          <w:lang w:eastAsia="zh-CN"/>
        </w:rPr>
        <w:t>青海</w:t>
      </w:r>
    </w:p>
    <w:p w14:paraId="313AC18C" w14:textId="77777777" w:rsidR="00977E4B" w:rsidRDefault="006C0E77">
      <w:pPr>
        <w:pStyle w:val="a0"/>
        <w:ind w:firstLine="480"/>
        <w:rPr>
          <w:lang w:eastAsia="zh-CN"/>
        </w:rPr>
      </w:pPr>
      <w:r>
        <w:rPr>
          <w:lang w:eastAsia="zh-CN"/>
        </w:rPr>
        <w:t>1</w:t>
      </w:r>
    </w:p>
    <w:p w14:paraId="361FF05A" w14:textId="77777777" w:rsidR="00977E4B" w:rsidRDefault="006C0E77">
      <w:pPr>
        <w:pStyle w:val="a0"/>
        <w:ind w:firstLine="480"/>
        <w:rPr>
          <w:lang w:eastAsia="zh-CN"/>
        </w:rPr>
      </w:pPr>
      <w:r>
        <w:rPr>
          <w:lang w:eastAsia="zh-CN"/>
        </w:rPr>
        <w:t>2.70</w:t>
      </w:r>
    </w:p>
    <w:p w14:paraId="02547408" w14:textId="77777777" w:rsidR="00977E4B" w:rsidRDefault="006C0E77">
      <w:pPr>
        <w:pStyle w:val="a0"/>
        <w:ind w:firstLine="480"/>
        <w:rPr>
          <w:lang w:eastAsia="zh-CN"/>
        </w:rPr>
      </w:pPr>
      <w:r>
        <w:rPr>
          <w:lang w:eastAsia="zh-CN"/>
        </w:rPr>
        <w:t>5</w:t>
      </w:r>
    </w:p>
    <w:p w14:paraId="7CF40762" w14:textId="77777777" w:rsidR="00977E4B" w:rsidRDefault="006C0E77">
      <w:pPr>
        <w:pStyle w:val="a0"/>
        <w:ind w:firstLine="480"/>
        <w:rPr>
          <w:lang w:eastAsia="zh-CN"/>
        </w:rPr>
      </w:pPr>
      <w:r>
        <w:rPr>
          <w:lang w:eastAsia="zh-CN"/>
        </w:rPr>
        <w:t>1</w:t>
      </w:r>
    </w:p>
    <w:p w14:paraId="38CC2873" w14:textId="77777777" w:rsidR="00977E4B" w:rsidRDefault="006C0E77">
      <w:pPr>
        <w:pStyle w:val="a0"/>
        <w:ind w:firstLine="480"/>
        <w:rPr>
          <w:lang w:eastAsia="zh-CN"/>
        </w:rPr>
      </w:pPr>
      <w:r>
        <w:rPr>
          <w:lang w:eastAsia="zh-CN"/>
        </w:rPr>
        <w:t>19.3</w:t>
      </w:r>
    </w:p>
    <w:p w14:paraId="0B389946" w14:textId="77777777" w:rsidR="00977E4B" w:rsidRDefault="006C0E77">
      <w:pPr>
        <w:pStyle w:val="a0"/>
        <w:ind w:firstLine="480"/>
        <w:rPr>
          <w:lang w:eastAsia="zh-CN"/>
        </w:rPr>
      </w:pPr>
      <w:r>
        <w:rPr>
          <w:lang w:eastAsia="zh-CN"/>
        </w:rPr>
        <w:t>吉林</w:t>
      </w:r>
    </w:p>
    <w:p w14:paraId="155CCF93" w14:textId="77777777" w:rsidR="00977E4B" w:rsidRDefault="006C0E77">
      <w:pPr>
        <w:pStyle w:val="a0"/>
        <w:ind w:firstLine="480"/>
        <w:rPr>
          <w:lang w:eastAsia="zh-CN"/>
        </w:rPr>
      </w:pPr>
      <w:r>
        <w:rPr>
          <w:lang w:eastAsia="zh-CN"/>
        </w:rPr>
        <w:t>3</w:t>
      </w:r>
    </w:p>
    <w:p w14:paraId="2493F646" w14:textId="77777777" w:rsidR="00977E4B" w:rsidRDefault="006C0E77">
      <w:pPr>
        <w:pStyle w:val="a0"/>
        <w:ind w:firstLine="480"/>
        <w:rPr>
          <w:lang w:eastAsia="zh-CN"/>
        </w:rPr>
      </w:pPr>
      <w:r>
        <w:rPr>
          <w:lang w:eastAsia="zh-CN"/>
        </w:rPr>
        <w:t>3.20</w:t>
      </w:r>
    </w:p>
    <w:p w14:paraId="5B5B93ED" w14:textId="77777777" w:rsidR="00977E4B" w:rsidRDefault="006C0E77">
      <w:pPr>
        <w:pStyle w:val="a0"/>
        <w:ind w:firstLine="480"/>
        <w:rPr>
          <w:lang w:eastAsia="zh-CN"/>
        </w:rPr>
      </w:pPr>
      <w:r>
        <w:rPr>
          <w:lang w:eastAsia="zh-CN"/>
        </w:rPr>
        <w:t>4</w:t>
      </w:r>
    </w:p>
    <w:p w14:paraId="6346C349" w14:textId="77777777" w:rsidR="00977E4B" w:rsidRDefault="006C0E77">
      <w:pPr>
        <w:pStyle w:val="a0"/>
        <w:ind w:firstLine="480"/>
        <w:rPr>
          <w:lang w:eastAsia="zh-CN"/>
        </w:rPr>
      </w:pPr>
      <w:r>
        <w:rPr>
          <w:lang w:eastAsia="zh-CN"/>
        </w:rPr>
        <w:t>3</w:t>
      </w:r>
    </w:p>
    <w:p w14:paraId="2CBEBFB5" w14:textId="77777777" w:rsidR="00977E4B" w:rsidRDefault="006C0E77">
      <w:pPr>
        <w:pStyle w:val="a0"/>
        <w:ind w:firstLine="480"/>
        <w:rPr>
          <w:lang w:eastAsia="zh-CN"/>
        </w:rPr>
      </w:pPr>
      <w:r>
        <w:rPr>
          <w:lang w:eastAsia="zh-CN"/>
        </w:rPr>
        <w:t>28.2</w:t>
      </w:r>
    </w:p>
    <w:p w14:paraId="2CCD43B8" w14:textId="77777777" w:rsidR="00977E4B" w:rsidRDefault="006C0E77">
      <w:pPr>
        <w:pStyle w:val="a0"/>
        <w:ind w:firstLine="480"/>
        <w:rPr>
          <w:lang w:eastAsia="zh-CN"/>
        </w:rPr>
      </w:pPr>
      <w:r>
        <w:rPr>
          <w:lang w:eastAsia="zh-CN"/>
        </w:rPr>
        <w:t>由此笔者验证了本文的第一个研究假设：中国不同层级和地域的地方政府在</w:t>
      </w:r>
      <w:r>
        <w:rPr>
          <w:lang w:eastAsia="zh-CN"/>
        </w:rPr>
        <w:t>2021</w:t>
      </w:r>
      <w:r>
        <w:rPr>
          <w:lang w:eastAsia="zh-CN"/>
        </w:rPr>
        <w:t>年春节期间疫情防控政策上存在</w:t>
      </w:r>
      <w:r>
        <w:rPr>
          <w:lang w:eastAsia="zh-CN"/>
        </w:rPr>
        <w:t>“</w:t>
      </w:r>
      <w:r>
        <w:rPr>
          <w:lang w:eastAsia="zh-CN"/>
        </w:rPr>
        <w:t>层层加码</w:t>
      </w:r>
      <w:r>
        <w:rPr>
          <w:lang w:eastAsia="zh-CN"/>
        </w:rPr>
        <w:t>”</w:t>
      </w:r>
      <w:r>
        <w:rPr>
          <w:lang w:eastAsia="zh-CN"/>
        </w:rPr>
        <w:t>的现象，在层级上，地级市政府加码最多，在空间上，数字治理能力弱的地区加码最多。</w:t>
      </w:r>
    </w:p>
    <w:p w14:paraId="59ABAFD3" w14:textId="77777777" w:rsidR="00977E4B" w:rsidRDefault="006C0E77">
      <w:pPr>
        <w:pStyle w:val="2"/>
        <w:rPr>
          <w:lang w:eastAsia="zh-CN"/>
        </w:rPr>
      </w:pPr>
      <w:bookmarkStart w:id="48" w:name="能力空间政府能力与加码程度的经验证据"/>
      <w:bookmarkEnd w:id="47"/>
      <w:r>
        <w:rPr>
          <w:lang w:eastAsia="zh-CN"/>
        </w:rPr>
        <w:t>“</w:t>
      </w:r>
      <w:r>
        <w:rPr>
          <w:lang w:eastAsia="zh-CN"/>
        </w:rPr>
        <w:t>能力空间</w:t>
      </w:r>
      <w:r>
        <w:rPr>
          <w:lang w:eastAsia="zh-CN"/>
        </w:rPr>
        <w:t>”</w:t>
      </w:r>
      <w:r>
        <w:rPr>
          <w:lang w:eastAsia="zh-CN"/>
        </w:rPr>
        <w:t>：政府能力与加码程度的经验证据</w:t>
      </w:r>
    </w:p>
    <w:p w14:paraId="2A852485" w14:textId="77777777" w:rsidR="00977E4B" w:rsidRDefault="006C0E77">
      <w:pPr>
        <w:pStyle w:val="FirstParagraph"/>
        <w:ind w:firstLine="480"/>
        <w:rPr>
          <w:lang w:eastAsia="zh-CN"/>
        </w:rPr>
      </w:pPr>
      <w:r>
        <w:rPr>
          <w:lang w:eastAsia="zh-CN"/>
        </w:rPr>
        <w:t>笔者继续检验本文的第二个研究假设，即检验影响地方政府政策加码程度的原因，在检验经典理论的基础上，笔者着重识别和检验了地方政府的治理能力的影响。</w:t>
      </w:r>
    </w:p>
    <w:p w14:paraId="50D6C740" w14:textId="77777777" w:rsidR="00977E4B" w:rsidRDefault="006C0E77">
      <w:r>
        <w:rPr>
          <w:noProof/>
        </w:rPr>
        <w:lastRenderedPageBreak/>
        <w:drawing>
          <wp:inline distT="0" distB="0" distL="0" distR="0" wp14:anchorId="44CAFB7B" wp14:editId="3A1E75BA">
            <wp:extent cx="5943600" cy="3343275"/>
            <wp:effectExtent l="0" t="0" r="0" b="0"/>
            <wp:docPr id="2" name="Picture" descr="Figure 2: 回归结果"/>
            <wp:cNvGraphicFramePr/>
            <a:graphic xmlns:a="http://schemas.openxmlformats.org/drawingml/2006/main">
              <a:graphicData uri="http://schemas.openxmlformats.org/drawingml/2006/picture">
                <pic:pic xmlns:pic="http://schemas.openxmlformats.org/drawingml/2006/picture">
                  <pic:nvPicPr>
                    <pic:cNvPr id="0" name="Picture" descr="../figures/figure1.png"/>
                    <pic:cNvPicPr>
                      <a:picLocks noChangeAspect="1" noChangeArrowheads="1"/>
                    </pic:cNvPicPr>
                  </pic:nvPicPr>
                  <pic:blipFill>
                    <a:blip r:embed="rId11"/>
                    <a:stretch>
                      <a:fillRect/>
                    </a:stretch>
                  </pic:blipFill>
                  <pic:spPr bwMode="auto">
                    <a:xfrm>
                      <a:off x="0" y="0"/>
                      <a:ext cx="5943600" cy="3343275"/>
                    </a:xfrm>
                    <a:prstGeom prst="rect">
                      <a:avLst/>
                    </a:prstGeom>
                    <a:noFill/>
                    <a:ln w="9525">
                      <a:noFill/>
                      <a:headEnd/>
                      <a:tailEnd/>
                    </a:ln>
                  </pic:spPr>
                </pic:pic>
              </a:graphicData>
            </a:graphic>
          </wp:inline>
        </w:drawing>
      </w:r>
    </w:p>
    <w:p w14:paraId="5AA6C049" w14:textId="77777777" w:rsidR="00977E4B" w:rsidRDefault="006C0E77">
      <w:pPr>
        <w:pStyle w:val="ImageCaption"/>
        <w:rPr>
          <w:lang w:eastAsia="zh-CN"/>
        </w:rPr>
      </w:pPr>
      <w:r>
        <w:rPr>
          <w:lang w:eastAsia="zh-CN"/>
        </w:rPr>
        <w:t xml:space="preserve">Figure 2: </w:t>
      </w:r>
      <w:r>
        <w:rPr>
          <w:lang w:eastAsia="zh-CN"/>
        </w:rPr>
        <w:t>回归结果</w:t>
      </w:r>
    </w:p>
    <w:p w14:paraId="4A2B88C9" w14:textId="77777777" w:rsidR="00977E4B" w:rsidRDefault="006C0E77">
      <w:pPr>
        <w:pStyle w:val="a0"/>
        <w:ind w:firstLine="480"/>
        <w:rPr>
          <w:lang w:eastAsia="zh-CN"/>
        </w:rPr>
      </w:pPr>
      <w:r>
        <w:rPr>
          <w:lang w:eastAsia="zh-CN"/>
        </w:rPr>
        <w:t>根据上图回归分析的结果，笔者发现，经典理论中的四个压力来源对地方政府疫情防控政策的加码程度仍有较强的解释力，本地疫情压力、同级政府压力、上级政府压力和民众压力对地方政府疫情防控政策的加码程度仍有显著影响：在控制其他变量的前提下，本地疫情越严重，地方政府疫情防控政策加码越多；和本地同级城市疫情越严重，地方政府疫情防控政策加码越多；本地所在省份疫情越严重，地方政府疫情防控政策加码越多；民众压力越大，地方政府疫情防控政策加码越少。</w:t>
      </w:r>
    </w:p>
    <w:p w14:paraId="032B5FD0" w14:textId="77777777" w:rsidR="00977E4B" w:rsidRDefault="006C0E77">
      <w:pPr>
        <w:pStyle w:val="a0"/>
        <w:ind w:firstLine="480"/>
        <w:rPr>
          <w:lang w:eastAsia="zh-CN"/>
        </w:rPr>
      </w:pPr>
      <w:r>
        <w:rPr>
          <w:lang w:eastAsia="zh-CN"/>
        </w:rPr>
        <w:t>在此基础上，笔者识别和检验了地方政府的治理能力尤其是数字治理能力的影响，回归分析发</w:t>
      </w:r>
      <w:r>
        <w:rPr>
          <w:lang w:eastAsia="zh-CN"/>
        </w:rPr>
        <w:t>现，地方政府的数字治理能力和卫生能力对地方政府疫情防控政策加码程度仍有显著影响：在控制其他变量的前提下，地方政府的数字治理能力越强，地方政府疫情防控政策加码越少；地方政府的卫生能力越强，地方政府疫情防控政策加码越少。即，治理能力是地方政府面对各方压力的减压阀，治理能力越强的地方政府的行政自主性即</w:t>
      </w:r>
      <w:r>
        <w:rPr>
          <w:lang w:eastAsia="zh-CN"/>
        </w:rPr>
        <w:t>“</w:t>
      </w:r>
      <w:r>
        <w:rPr>
          <w:lang w:eastAsia="zh-CN"/>
        </w:rPr>
        <w:t>能力空间</w:t>
      </w:r>
      <w:r>
        <w:rPr>
          <w:lang w:eastAsia="zh-CN"/>
        </w:rPr>
        <w:t>”</w:t>
      </w:r>
      <w:r>
        <w:rPr>
          <w:lang w:eastAsia="zh-CN"/>
        </w:rPr>
        <w:t>就越大，从而能够较为灵活的处理多方压力和政策加码。</w:t>
      </w:r>
    </w:p>
    <w:p w14:paraId="32076B68" w14:textId="77777777" w:rsidR="00977E4B" w:rsidRDefault="006C0E77">
      <w:pPr>
        <w:pStyle w:val="a0"/>
        <w:ind w:firstLine="480"/>
        <w:rPr>
          <w:lang w:eastAsia="zh-CN"/>
        </w:rPr>
      </w:pPr>
      <w:r>
        <w:rPr>
          <w:lang w:eastAsia="zh-CN"/>
        </w:rPr>
        <w:t>在对变量进行标准化处理后，我们可以比较不同自变量对因变量的影响程度。通过上右图的比较，笔者发现，地方的治理能力尤其是卫生能力，在所有自变量中对地方政府疫</w:t>
      </w:r>
      <w:r>
        <w:rPr>
          <w:lang w:eastAsia="zh-CN"/>
        </w:rPr>
        <w:lastRenderedPageBreak/>
        <w:t>情防控政策的加码程度影响最大；地方的数字治理能力对地方政府疫情防控政策的加码程度也有较大影响。</w:t>
      </w:r>
    </w:p>
    <w:p w14:paraId="61B03B24" w14:textId="77777777" w:rsidR="00977E4B" w:rsidRDefault="006C0E77">
      <w:pPr>
        <w:pStyle w:val="1"/>
      </w:pPr>
      <w:bookmarkStart w:id="49" w:name="总结与讨论"/>
      <w:bookmarkEnd w:id="43"/>
      <w:bookmarkEnd w:id="48"/>
      <w:commentRangeStart w:id="50"/>
      <w:proofErr w:type="spellStart"/>
      <w:r>
        <w:t>总结与讨论</w:t>
      </w:r>
      <w:commentRangeEnd w:id="50"/>
      <w:proofErr w:type="spellEnd"/>
      <w:r w:rsidR="005E59BE">
        <w:rPr>
          <w:rStyle w:val="af5"/>
          <w:rFonts w:asciiTheme="minorHAnsi" w:eastAsiaTheme="minorEastAsia" w:hAnsiTheme="minorHAnsi" w:cstheme="minorBidi"/>
          <w:b w:val="0"/>
          <w:bCs w:val="0"/>
          <w:color w:val="auto"/>
        </w:rPr>
        <w:commentReference w:id="50"/>
      </w:r>
    </w:p>
    <w:p w14:paraId="40D9B410" w14:textId="77777777" w:rsidR="00977E4B" w:rsidRDefault="006C0E77">
      <w:pPr>
        <w:pStyle w:val="FirstParagraph"/>
        <w:ind w:firstLine="480"/>
        <w:rPr>
          <w:lang w:eastAsia="zh-CN"/>
        </w:rPr>
      </w:pPr>
      <w:r>
        <w:rPr>
          <w:lang w:eastAsia="zh-CN"/>
        </w:rPr>
        <w:t>近年来，作为国家治理的核心环节，地方治理受到学者广泛的关注。</w:t>
      </w:r>
      <w:r>
        <w:rPr>
          <w:lang w:eastAsia="zh-CN"/>
        </w:rPr>
        <w:t>“</w:t>
      </w:r>
      <w:r>
        <w:rPr>
          <w:lang w:eastAsia="zh-CN"/>
        </w:rPr>
        <w:t>压力型体制</w:t>
      </w:r>
      <w:r>
        <w:rPr>
          <w:lang w:eastAsia="zh-CN"/>
        </w:rPr>
        <w:t>”</w:t>
      </w:r>
      <w:r>
        <w:rPr>
          <w:lang w:eastAsia="zh-CN"/>
        </w:rPr>
        <w:t>作为对中国地方治理实践的理论描绘，得到了国内外学者的广泛关注和讨论，不仅生动的描述了中国地方治理的压力和动力，还能够对</w:t>
      </w:r>
      <w:r>
        <w:rPr>
          <w:lang w:eastAsia="zh-CN"/>
        </w:rPr>
        <w:t>“</w:t>
      </w:r>
      <w:r>
        <w:rPr>
          <w:lang w:eastAsia="zh-CN"/>
        </w:rPr>
        <w:t>目标责任制</w:t>
      </w:r>
      <w:r>
        <w:rPr>
          <w:lang w:eastAsia="zh-CN"/>
        </w:rPr>
        <w:t>”</w:t>
      </w:r>
      <w:r>
        <w:rPr>
          <w:lang w:eastAsia="zh-CN"/>
        </w:rPr>
        <w:t>、</w:t>
      </w:r>
      <w:r>
        <w:rPr>
          <w:lang w:eastAsia="zh-CN"/>
        </w:rPr>
        <w:t>“</w:t>
      </w:r>
      <w:r>
        <w:rPr>
          <w:lang w:eastAsia="zh-CN"/>
        </w:rPr>
        <w:t>项目制</w:t>
      </w:r>
      <w:r>
        <w:rPr>
          <w:lang w:eastAsia="zh-CN"/>
        </w:rPr>
        <w:t>”</w:t>
      </w:r>
      <w:r>
        <w:rPr>
          <w:lang w:eastAsia="zh-CN"/>
        </w:rPr>
        <w:t>和</w:t>
      </w:r>
      <w:r>
        <w:rPr>
          <w:lang w:eastAsia="zh-CN"/>
        </w:rPr>
        <w:t>“</w:t>
      </w:r>
      <w:r>
        <w:rPr>
          <w:lang w:eastAsia="zh-CN"/>
        </w:rPr>
        <w:t>行政发包制</w:t>
      </w:r>
      <w:r>
        <w:rPr>
          <w:lang w:eastAsia="zh-CN"/>
        </w:rPr>
        <w:t xml:space="preserve">” </w:t>
      </w:r>
      <w:r>
        <w:rPr>
          <w:lang w:eastAsia="zh-CN"/>
        </w:rPr>
        <w:t>等一些富有解释力的概念进行较好地整合。</w:t>
      </w:r>
    </w:p>
    <w:p w14:paraId="7ADD976F" w14:textId="77777777" w:rsidR="00977E4B" w:rsidRDefault="006C0E77">
      <w:pPr>
        <w:pStyle w:val="a0"/>
        <w:ind w:firstLine="480"/>
        <w:rPr>
          <w:lang w:eastAsia="zh-CN"/>
        </w:rPr>
      </w:pPr>
      <w:r>
        <w:rPr>
          <w:lang w:eastAsia="zh-CN"/>
        </w:rPr>
        <w:t>中国共产党第十八次全国代表大会以来，党和政府推动了一系列重大的政治体制改革，</w:t>
      </w:r>
      <w:r>
        <w:rPr>
          <w:lang w:eastAsia="zh-CN"/>
        </w:rPr>
        <w:t>“</w:t>
      </w:r>
      <w:r>
        <w:rPr>
          <w:lang w:eastAsia="zh-CN"/>
        </w:rPr>
        <w:t>强监督、弱激励、硬指标</w:t>
      </w:r>
      <w:r>
        <w:rPr>
          <w:lang w:eastAsia="zh-CN"/>
        </w:rPr>
        <w:t>”</w:t>
      </w:r>
      <w:r>
        <w:rPr>
          <w:lang w:eastAsia="zh-CN"/>
        </w:rPr>
        <w:t>的地方治理氛围，深刻得改变</w:t>
      </w:r>
      <w:r>
        <w:rPr>
          <w:lang w:eastAsia="zh-CN"/>
        </w:rPr>
        <w:t>了压力型体制的运行环境。在这一改革进程中，</w:t>
      </w:r>
      <w:r>
        <w:rPr>
          <w:lang w:eastAsia="zh-CN"/>
        </w:rPr>
        <w:t>“</w:t>
      </w:r>
      <w:r>
        <w:rPr>
          <w:lang w:eastAsia="zh-CN"/>
        </w:rPr>
        <w:t>压力型体制</w:t>
      </w:r>
      <w:r>
        <w:rPr>
          <w:lang w:eastAsia="zh-CN"/>
        </w:rPr>
        <w:t>”</w:t>
      </w:r>
      <w:r>
        <w:rPr>
          <w:lang w:eastAsia="zh-CN"/>
        </w:rPr>
        <w:t>的表现更趋明显，甚至已经被官方话语所接纳。虽然压力型体制仍然表现出生动的描述力和较强的解释力，但是面对新的制度环境和新的现象依旧存在解释力上的不足。</w:t>
      </w:r>
    </w:p>
    <w:p w14:paraId="2207846C" w14:textId="77777777" w:rsidR="00977E4B" w:rsidRDefault="006C0E77">
      <w:pPr>
        <w:pStyle w:val="a0"/>
        <w:ind w:firstLine="480"/>
        <w:rPr>
          <w:lang w:eastAsia="zh-CN"/>
        </w:rPr>
      </w:pPr>
      <w:r>
        <w:rPr>
          <w:lang w:eastAsia="zh-CN"/>
        </w:rPr>
        <w:t>本研究在梳理已有理论的基础上，结合政策扩散和地方治理能力等理论视角，提出压力型体制下</w:t>
      </w:r>
      <w:r>
        <w:rPr>
          <w:lang w:eastAsia="zh-CN"/>
        </w:rPr>
        <w:t>“</w:t>
      </w:r>
      <w:r>
        <w:rPr>
          <w:lang w:eastAsia="zh-CN"/>
        </w:rPr>
        <w:t>能力空间</w:t>
      </w:r>
      <w:r>
        <w:rPr>
          <w:lang w:eastAsia="zh-CN"/>
        </w:rPr>
        <w:t>”</w:t>
      </w:r>
      <w:r>
        <w:rPr>
          <w:lang w:eastAsia="zh-CN"/>
        </w:rPr>
        <w:t>的概念。笔者认为，地方政府的治理能力使得他们在各界压力下还能保留一定的自主性空间，而这一自主性空间的大小是由地方政府的治理能力的强弱决定的。</w:t>
      </w:r>
    </w:p>
    <w:p w14:paraId="156FE9E5" w14:textId="77777777" w:rsidR="00977E4B" w:rsidRDefault="006C0E77">
      <w:pPr>
        <w:pStyle w:val="a0"/>
        <w:ind w:firstLine="480"/>
        <w:rPr>
          <w:lang w:eastAsia="zh-CN"/>
        </w:rPr>
      </w:pPr>
      <w:r>
        <w:rPr>
          <w:lang w:eastAsia="zh-CN"/>
        </w:rPr>
        <w:t>在此基础上，本研究以以</w:t>
      </w:r>
      <w:r>
        <w:rPr>
          <w:lang w:eastAsia="zh-CN"/>
        </w:rPr>
        <w:t>2021</w:t>
      </w:r>
      <w:r>
        <w:rPr>
          <w:lang w:eastAsia="zh-CN"/>
        </w:rPr>
        <w:t>年春节期间疫情防控政策在中国各地的差异</w:t>
      </w:r>
      <w:r>
        <w:rPr>
          <w:lang w:eastAsia="zh-CN"/>
        </w:rPr>
        <w:t>化制定为案例，实证检验了地方政治治理能力对</w:t>
      </w:r>
      <w:r>
        <w:rPr>
          <w:lang w:eastAsia="zh-CN"/>
        </w:rPr>
        <w:t>“</w:t>
      </w:r>
      <w:r>
        <w:rPr>
          <w:lang w:eastAsia="zh-CN"/>
        </w:rPr>
        <w:t>压力型体制</w:t>
      </w:r>
      <w:r>
        <w:rPr>
          <w:lang w:eastAsia="zh-CN"/>
        </w:rPr>
        <w:t>”</w:t>
      </w:r>
      <w:r>
        <w:rPr>
          <w:lang w:eastAsia="zh-CN"/>
        </w:rPr>
        <w:t>运行的影响。通过实证分析，笔者发现，经典理论中的同级、上级和民众对地方政府的政策加码程度均有显著影响，其中同级和上级压力对政策加码程度有显著的正向影响，上级压力和同级压力越大，政策加码越多。而民众压力对有显著的负向影响，民众对疫情防控的关注越多，政策加码越少。在检验经典理论的基础上，笔者着重识别和检验了地方政府的治理能力尤其是数字治理能力和医疗量能的影响，笔者发现，地方政府的数字治理能力和卫生能力对地方政府疫情防控政策加码程度有明显的</w:t>
      </w:r>
      <w:r>
        <w:rPr>
          <w:lang w:eastAsia="zh-CN"/>
        </w:rPr>
        <w:t>“</w:t>
      </w:r>
      <w:r>
        <w:rPr>
          <w:lang w:eastAsia="zh-CN"/>
        </w:rPr>
        <w:t>减压阀</w:t>
      </w:r>
      <w:r>
        <w:rPr>
          <w:lang w:eastAsia="zh-CN"/>
        </w:rPr>
        <w:t>”</w:t>
      </w:r>
      <w:r>
        <w:rPr>
          <w:lang w:eastAsia="zh-CN"/>
        </w:rPr>
        <w:t>作用，治</w:t>
      </w:r>
      <w:r>
        <w:rPr>
          <w:lang w:eastAsia="zh-CN"/>
        </w:rPr>
        <w:t>理能力越强的地方政府的行政自主性即</w:t>
      </w:r>
      <w:r>
        <w:rPr>
          <w:lang w:eastAsia="zh-CN"/>
        </w:rPr>
        <w:t>“</w:t>
      </w:r>
      <w:r>
        <w:rPr>
          <w:lang w:eastAsia="zh-CN"/>
        </w:rPr>
        <w:t>能力空间</w:t>
      </w:r>
      <w:r>
        <w:rPr>
          <w:lang w:eastAsia="zh-CN"/>
        </w:rPr>
        <w:t>”</w:t>
      </w:r>
      <w:r>
        <w:rPr>
          <w:lang w:eastAsia="zh-CN"/>
        </w:rPr>
        <w:t>就越大，从而能够较为灵活的处理多方压力和政策加码。</w:t>
      </w:r>
    </w:p>
    <w:p w14:paraId="016CB4B0" w14:textId="77777777" w:rsidR="00977E4B" w:rsidRDefault="006C0E77">
      <w:pPr>
        <w:pStyle w:val="a0"/>
        <w:ind w:firstLine="480"/>
        <w:rPr>
          <w:lang w:eastAsia="zh-CN"/>
        </w:rPr>
      </w:pPr>
      <w:r>
        <w:rPr>
          <w:lang w:eastAsia="zh-CN"/>
        </w:rPr>
        <w:lastRenderedPageBreak/>
        <w:t>本文不仅利用实证数据和方法对</w:t>
      </w:r>
      <w:r>
        <w:rPr>
          <w:lang w:eastAsia="zh-CN"/>
        </w:rPr>
        <w:t>“</w:t>
      </w:r>
      <w:r>
        <w:rPr>
          <w:lang w:eastAsia="zh-CN"/>
        </w:rPr>
        <w:t>压力型体制</w:t>
      </w:r>
      <w:r>
        <w:rPr>
          <w:lang w:eastAsia="zh-CN"/>
        </w:rPr>
        <w:t>”</w:t>
      </w:r>
      <w:r>
        <w:rPr>
          <w:lang w:eastAsia="zh-CN"/>
        </w:rPr>
        <w:t>这一经典理论进行实证检验，发现在十八大之后的政治体制变革中，</w:t>
      </w:r>
      <w:r>
        <w:rPr>
          <w:lang w:eastAsia="zh-CN"/>
        </w:rPr>
        <w:t>“</w:t>
      </w:r>
      <w:r>
        <w:rPr>
          <w:lang w:eastAsia="zh-CN"/>
        </w:rPr>
        <w:t>压力型体制</w:t>
      </w:r>
      <w:r>
        <w:rPr>
          <w:lang w:eastAsia="zh-CN"/>
        </w:rPr>
        <w:t>”</w:t>
      </w:r>
      <w:r>
        <w:rPr>
          <w:lang w:eastAsia="zh-CN"/>
        </w:rPr>
        <w:t>对中国地方治理的实践仍然有较强的解释力；还发现地方政府治理能力对</w:t>
      </w:r>
      <w:r>
        <w:rPr>
          <w:lang w:eastAsia="zh-CN"/>
        </w:rPr>
        <w:t>“</w:t>
      </w:r>
      <w:r>
        <w:rPr>
          <w:lang w:eastAsia="zh-CN"/>
        </w:rPr>
        <w:t>压力型体制</w:t>
      </w:r>
      <w:r>
        <w:rPr>
          <w:lang w:eastAsia="zh-CN"/>
        </w:rPr>
        <w:t>”</w:t>
      </w:r>
      <w:r>
        <w:rPr>
          <w:lang w:eastAsia="zh-CN"/>
        </w:rPr>
        <w:t>运行的</w:t>
      </w:r>
      <w:r>
        <w:rPr>
          <w:lang w:eastAsia="zh-CN"/>
        </w:rPr>
        <w:t>“</w:t>
      </w:r>
      <w:r>
        <w:rPr>
          <w:lang w:eastAsia="zh-CN"/>
        </w:rPr>
        <w:t>减压阀</w:t>
      </w:r>
      <w:r>
        <w:rPr>
          <w:lang w:eastAsia="zh-CN"/>
        </w:rPr>
        <w:t>”</w:t>
      </w:r>
      <w:r>
        <w:rPr>
          <w:lang w:eastAsia="zh-CN"/>
        </w:rPr>
        <w:t>效应，提出了</w:t>
      </w:r>
      <w:r>
        <w:rPr>
          <w:lang w:eastAsia="zh-CN"/>
        </w:rPr>
        <w:t>“</w:t>
      </w:r>
      <w:r>
        <w:rPr>
          <w:lang w:eastAsia="zh-CN"/>
        </w:rPr>
        <w:t>能力空间</w:t>
      </w:r>
      <w:r>
        <w:rPr>
          <w:lang w:eastAsia="zh-CN"/>
        </w:rPr>
        <w:t>”</w:t>
      </w:r>
      <w:r>
        <w:rPr>
          <w:lang w:eastAsia="zh-CN"/>
        </w:rPr>
        <w:t>与</w:t>
      </w:r>
      <w:r>
        <w:rPr>
          <w:lang w:eastAsia="zh-CN"/>
        </w:rPr>
        <w:t>“</w:t>
      </w:r>
      <w:r>
        <w:rPr>
          <w:lang w:eastAsia="zh-CN"/>
        </w:rPr>
        <w:t>有自主性的压力型体制</w:t>
      </w:r>
      <w:r>
        <w:rPr>
          <w:lang w:eastAsia="zh-CN"/>
        </w:rPr>
        <w:t>”</w:t>
      </w:r>
      <w:r>
        <w:rPr>
          <w:lang w:eastAsia="zh-CN"/>
        </w:rPr>
        <w:t>的观点，对</w:t>
      </w:r>
      <w:r>
        <w:rPr>
          <w:lang w:eastAsia="zh-CN"/>
        </w:rPr>
        <w:t>“</w:t>
      </w:r>
      <w:r>
        <w:rPr>
          <w:lang w:eastAsia="zh-CN"/>
        </w:rPr>
        <w:t>压力型体制</w:t>
      </w:r>
      <w:r>
        <w:rPr>
          <w:lang w:eastAsia="zh-CN"/>
        </w:rPr>
        <w:t>”</w:t>
      </w:r>
      <w:r>
        <w:rPr>
          <w:lang w:eastAsia="zh-CN"/>
        </w:rPr>
        <w:t>在新时代进行了理论修正与检验。需要说明的是，本文也存在明显的不足：首先，由于数据的限制，笔者仅对加码行为进行了</w:t>
      </w:r>
      <w:r>
        <w:rPr>
          <w:lang w:eastAsia="zh-CN"/>
        </w:rPr>
        <w:t>“</w:t>
      </w:r>
      <w:r>
        <w:rPr>
          <w:lang w:eastAsia="zh-CN"/>
        </w:rPr>
        <w:t>中央</w:t>
      </w:r>
      <w:r>
        <w:rPr>
          <w:lang w:eastAsia="zh-CN"/>
        </w:rPr>
        <w:t>-</w:t>
      </w:r>
      <w:r>
        <w:rPr>
          <w:lang w:eastAsia="zh-CN"/>
        </w:rPr>
        <w:t>省</w:t>
      </w:r>
      <w:r>
        <w:rPr>
          <w:lang w:eastAsia="zh-CN"/>
        </w:rPr>
        <w:t>-</w:t>
      </w:r>
      <w:r>
        <w:rPr>
          <w:lang w:eastAsia="zh-CN"/>
        </w:rPr>
        <w:t>地级市</w:t>
      </w:r>
      <w:r>
        <w:rPr>
          <w:lang w:eastAsia="zh-CN"/>
        </w:rPr>
        <w:t>”</w:t>
      </w:r>
      <w:r>
        <w:rPr>
          <w:lang w:eastAsia="zh-CN"/>
        </w:rPr>
        <w:t>层面的分析，而对原有理论中</w:t>
      </w:r>
      <w:r>
        <w:rPr>
          <w:lang w:eastAsia="zh-CN"/>
        </w:rPr>
        <w:t>“</w:t>
      </w:r>
      <w:r>
        <w:rPr>
          <w:lang w:eastAsia="zh-CN"/>
        </w:rPr>
        <w:t>压力型体制表现得更加突出</w:t>
      </w:r>
      <w:r>
        <w:rPr>
          <w:lang w:eastAsia="zh-CN"/>
        </w:rPr>
        <w:t>”</w:t>
      </w:r>
      <w:r>
        <w:rPr>
          <w:lang w:eastAsia="zh-CN"/>
        </w:rPr>
        <w:t>的县级政府</w:t>
      </w:r>
      <w:r>
        <w:rPr>
          <w:lang w:eastAsia="zh-CN"/>
        </w:rPr>
        <w:t xml:space="preserve"> (</w:t>
      </w:r>
      <w:hyperlink w:anchor="ref-YangXueDong2012">
        <w:r>
          <w:rPr>
            <w:rStyle w:val="ae"/>
            <w:lang w:eastAsia="zh-CN"/>
          </w:rPr>
          <w:t>杨雪冬</w:t>
        </w:r>
        <w:r>
          <w:rPr>
            <w:rStyle w:val="ae"/>
            <w:lang w:eastAsia="zh-CN"/>
          </w:rPr>
          <w:t>, 2012</w:t>
        </w:r>
      </w:hyperlink>
      <w:r>
        <w:rPr>
          <w:lang w:eastAsia="zh-CN"/>
        </w:rPr>
        <w:t xml:space="preserve">) </w:t>
      </w:r>
      <w:r>
        <w:rPr>
          <w:lang w:eastAsia="zh-CN"/>
        </w:rPr>
        <w:t>本文并没有足够的数据来进行实证检验；其次，通过大样本的数据分析虽然能够在总体上发现相关性，但是在影响机制上的探索有限。地方政府治理能力对压力型体制下地方自主性的具体影响机制还有待后续研究进一步完善。</w:t>
      </w:r>
    </w:p>
    <w:p w14:paraId="425C63C8" w14:textId="77777777" w:rsidR="00977E4B" w:rsidRDefault="006C0E77">
      <w:pPr>
        <w:rPr>
          <w:lang w:eastAsia="zh-CN"/>
        </w:rPr>
      </w:pPr>
      <w:r>
        <w:rPr>
          <w:lang w:eastAsia="zh-CN"/>
        </w:rPr>
        <w:br w:type="page"/>
      </w:r>
    </w:p>
    <w:p w14:paraId="6D6CD110" w14:textId="77777777" w:rsidR="00977E4B" w:rsidRDefault="006C0E77">
      <w:pPr>
        <w:pStyle w:val="1"/>
      </w:pPr>
      <w:bookmarkStart w:id="52" w:name="参考文献"/>
      <w:bookmarkEnd w:id="49"/>
      <w:proofErr w:type="spellStart"/>
      <w:r>
        <w:lastRenderedPageBreak/>
        <w:t>参考文献</w:t>
      </w:r>
      <w:proofErr w:type="spellEnd"/>
    </w:p>
    <w:p w14:paraId="029D3D37" w14:textId="77777777" w:rsidR="00977E4B" w:rsidRDefault="006C0E77">
      <w:pPr>
        <w:pStyle w:val="a8"/>
      </w:pPr>
      <w:bookmarkStart w:id="53" w:name="ref-Ahlers2019"/>
      <w:bookmarkStart w:id="54" w:name="refs"/>
      <w:r>
        <w:t>AHLERS A L, 2019. Political Inclusion in Contemporary China[M]</w:t>
      </w:r>
      <w:r>
        <w:t>. Taylor &amp; Francis.</w:t>
      </w:r>
    </w:p>
    <w:p w14:paraId="654217C2" w14:textId="77777777" w:rsidR="00977E4B" w:rsidRDefault="006C0E77">
      <w:pPr>
        <w:pStyle w:val="a8"/>
      </w:pPr>
      <w:bookmarkStart w:id="55" w:name="ref-DolowitzMarsh1996"/>
      <w:bookmarkEnd w:id="53"/>
      <w:r>
        <w:t>DOLOWITZ D, MARSH D, 1996. Who Learns What from Whom: A Review of the Policy Transfer Literature[J]. Political Studies, 44(2): 343–357. DOI:</w:t>
      </w:r>
      <w:hyperlink r:id="rId12">
        <w:r>
          <w:rPr>
            <w:rStyle w:val="ae"/>
          </w:rPr>
          <w:t>10.1111/j.1467-</w:t>
        </w:r>
        <w:proofErr w:type="gramStart"/>
        <w:r>
          <w:rPr>
            <w:rStyle w:val="ae"/>
          </w:rPr>
          <w:t>9248.1996.t</w:t>
        </w:r>
        <w:r>
          <w:rPr>
            <w:rStyle w:val="ae"/>
          </w:rPr>
          <w:t>b</w:t>
        </w:r>
        <w:proofErr w:type="gramEnd"/>
        <w:r>
          <w:rPr>
            <w:rStyle w:val="ae"/>
          </w:rPr>
          <w:t>00334.x</w:t>
        </w:r>
      </w:hyperlink>
      <w:r>
        <w:t>.</w:t>
      </w:r>
    </w:p>
    <w:p w14:paraId="339650D6" w14:textId="77777777" w:rsidR="00977E4B" w:rsidRDefault="006C0E77">
      <w:pPr>
        <w:pStyle w:val="a8"/>
      </w:pPr>
      <w:bookmarkStart w:id="56" w:name="ref-Edin2003"/>
      <w:bookmarkEnd w:id="55"/>
      <w:r>
        <w:t>EDIN M, 2003. State Capacity and Local Agent Control in China: CCP Cadre Management from a Township Perspective[J]. China Q.</w:t>
      </w:r>
      <w:proofErr w:type="gramStart"/>
      <w:r>
        <w:t>, :</w:t>
      </w:r>
      <w:proofErr w:type="gramEnd"/>
      <w:r>
        <w:t xml:space="preserve"> 35.</w:t>
      </w:r>
    </w:p>
    <w:p w14:paraId="28A7E6AE" w14:textId="77777777" w:rsidR="00977E4B" w:rsidRDefault="006C0E77">
      <w:pPr>
        <w:pStyle w:val="a8"/>
      </w:pPr>
      <w:bookmarkStart w:id="57" w:name="ref-Gilardi2010"/>
      <w:bookmarkEnd w:id="56"/>
      <w:r>
        <w:t xml:space="preserve">GILARDI F, 2010. Who Learns from What in Policy Diffusion </w:t>
      </w:r>
      <w:proofErr w:type="gramStart"/>
      <w:r>
        <w:t>Processes?[</w:t>
      </w:r>
      <w:proofErr w:type="gramEnd"/>
      <w:r>
        <w:t>J]. American journal of political science, 54</w:t>
      </w:r>
      <w:r>
        <w:t>(3): 650–666.</w:t>
      </w:r>
    </w:p>
    <w:p w14:paraId="4C4958E2" w14:textId="77777777" w:rsidR="00977E4B" w:rsidRDefault="006C0E77">
      <w:pPr>
        <w:pStyle w:val="a8"/>
      </w:pPr>
      <w:bookmarkStart w:id="58" w:name="ref-GrahamEtAl2013a"/>
      <w:bookmarkEnd w:id="57"/>
      <w:r>
        <w:t>GRAHAM E R, SHIPAN C R, VOLDEN C, 2013. The Diffusion of Policy Diffusion Research in Political Science[J]. British Journal of Political Science, 43(3): 673–701. DOI:</w:t>
      </w:r>
      <w:hyperlink r:id="rId13">
        <w:r>
          <w:rPr>
            <w:rStyle w:val="ae"/>
          </w:rPr>
          <w:t>10.1017/S000712</w:t>
        </w:r>
        <w:r>
          <w:rPr>
            <w:rStyle w:val="ae"/>
          </w:rPr>
          <w:t>3412000415</w:t>
        </w:r>
      </w:hyperlink>
      <w:r>
        <w:t>.</w:t>
      </w:r>
    </w:p>
    <w:p w14:paraId="34E3AE5E" w14:textId="77777777" w:rsidR="00977E4B" w:rsidRDefault="006C0E77">
      <w:pPr>
        <w:pStyle w:val="a8"/>
      </w:pPr>
      <w:bookmarkStart w:id="59" w:name="ref-GrossbackEtAl2004"/>
      <w:bookmarkEnd w:id="58"/>
      <w:r>
        <w:t>GROSSBACK L J, NICHOLSON-CROTTY S, PETERSON D A, 2004. Ideology and Learning in Policy Diffusion[J]. American Politics Research, 32(5): 521–545.</w:t>
      </w:r>
    </w:p>
    <w:p w14:paraId="1DA524F1" w14:textId="77777777" w:rsidR="00977E4B" w:rsidRDefault="006C0E77">
      <w:pPr>
        <w:pStyle w:val="a8"/>
      </w:pPr>
      <w:bookmarkStart w:id="60" w:name="ref-Guo2020"/>
      <w:bookmarkEnd w:id="59"/>
      <w:r>
        <w:t>GUO B, 2020. A Partocracy with Chinese Characteristics: Governance System Reform under Xi Jinping[J</w:t>
      </w:r>
      <w:r>
        <w:t>]. Journal of Contemporary China, 29(126): 809–823.</w:t>
      </w:r>
    </w:p>
    <w:p w14:paraId="6386EE64" w14:textId="77777777" w:rsidR="00977E4B" w:rsidRDefault="006C0E77">
      <w:pPr>
        <w:pStyle w:val="a8"/>
      </w:pPr>
      <w:bookmarkStart w:id="61" w:name="ref-HuberShipan2002"/>
      <w:bookmarkEnd w:id="60"/>
      <w:r>
        <w:t xml:space="preserve">HUBER J D, SHIPAN C R, 2002. Deliberate </w:t>
      </w:r>
      <w:proofErr w:type="gramStart"/>
      <w:r>
        <w:t>Discretion?:</w:t>
      </w:r>
      <w:proofErr w:type="gramEnd"/>
      <w:r>
        <w:t xml:space="preserve"> The Institutional Foundations of Bureaucratic Autonomy[M]. Cambridge University Press.</w:t>
      </w:r>
    </w:p>
    <w:p w14:paraId="4A745F0C" w14:textId="77777777" w:rsidR="00977E4B" w:rsidRDefault="006C0E77">
      <w:pPr>
        <w:pStyle w:val="a8"/>
      </w:pPr>
      <w:bookmarkStart w:id="62" w:name="ref-KingdonStano1984"/>
      <w:bookmarkEnd w:id="61"/>
      <w:r>
        <w:t>KINGDON J W, STANO E, 1984. Agendas, Alternatives, and Public Po</w:t>
      </w:r>
      <w:r>
        <w:t>licies[M]. Little, Brown Boston.</w:t>
      </w:r>
    </w:p>
    <w:p w14:paraId="6D6F3EB3" w14:textId="77777777" w:rsidR="00977E4B" w:rsidRDefault="006C0E77">
      <w:pPr>
        <w:pStyle w:val="a8"/>
      </w:pPr>
      <w:bookmarkStart w:id="63" w:name="ref-MontinolaEtAl1995"/>
      <w:bookmarkEnd w:id="62"/>
      <w:r>
        <w:t>MONTINOLA G, QIAN Y, WEINGAST B R, 1995. Federalism, Chinese Style: The Political Basis for Economic Success in China[J]. World politics</w:t>
      </w:r>
      <w:proofErr w:type="gramStart"/>
      <w:r>
        <w:t>, :</w:t>
      </w:r>
      <w:proofErr w:type="gramEnd"/>
      <w:r>
        <w:t xml:space="preserve"> 50–81.</w:t>
      </w:r>
    </w:p>
    <w:p w14:paraId="5FC55615" w14:textId="77777777" w:rsidR="00977E4B" w:rsidRDefault="006C0E77">
      <w:pPr>
        <w:pStyle w:val="a8"/>
      </w:pPr>
      <w:bookmarkStart w:id="64" w:name="ref-MostStarr1980"/>
      <w:bookmarkEnd w:id="63"/>
      <w:r>
        <w:t>MOST B A, STARR H, 1980. Diffusion, Reinforcement, Geopolitics, and the Spre</w:t>
      </w:r>
      <w:r>
        <w:t>ad of War[J]. American Political Science Review, 74(4): 932–946.</w:t>
      </w:r>
    </w:p>
    <w:p w14:paraId="3084439D" w14:textId="77777777" w:rsidR="00977E4B" w:rsidRDefault="006C0E77">
      <w:pPr>
        <w:pStyle w:val="a8"/>
      </w:pPr>
      <w:bookmarkStart w:id="65" w:name="ref-QianXu1993"/>
      <w:bookmarkEnd w:id="64"/>
      <w:r>
        <w:t>QIAN Y, XU C, 1993. The M-Form Hierarchy and China’s Economic Reform[J]. European Economic Review, 37(2-3): 541–548.</w:t>
      </w:r>
    </w:p>
    <w:p w14:paraId="5D22ABA9" w14:textId="77777777" w:rsidR="00977E4B" w:rsidRDefault="006C0E77">
      <w:pPr>
        <w:pStyle w:val="a8"/>
      </w:pPr>
      <w:bookmarkStart w:id="66" w:name="ref-Schubert2020"/>
      <w:bookmarkEnd w:id="65"/>
      <w:r>
        <w:t xml:space="preserve">SCHUBERT A, 2020. Local Governance in </w:t>
      </w:r>
      <w:proofErr w:type="gramStart"/>
      <w:r>
        <w:t>China  A</w:t>
      </w:r>
      <w:proofErr w:type="gramEnd"/>
      <w:r>
        <w:t xml:space="preserve"> Critical State-of-the Art R</w:t>
      </w:r>
      <w:r>
        <w:t>eview[Z](2020–12).</w:t>
      </w:r>
    </w:p>
    <w:p w14:paraId="16205321" w14:textId="77777777" w:rsidR="00977E4B" w:rsidRDefault="006C0E77">
      <w:pPr>
        <w:pStyle w:val="a8"/>
      </w:pPr>
      <w:bookmarkStart w:id="67" w:name="ref-ShipanVolden2006a"/>
      <w:bookmarkEnd w:id="66"/>
      <w:r>
        <w:t>SHIPAN C R, VOLDEN C, 2006. Bottom-up Federalism: The Diffusion of Antismoking Policies from US Cities to States[J]. American journal of political science, 50(4): 825–843.</w:t>
      </w:r>
    </w:p>
    <w:p w14:paraId="7121DF91" w14:textId="77777777" w:rsidR="00977E4B" w:rsidRDefault="006C0E77">
      <w:pPr>
        <w:pStyle w:val="a8"/>
      </w:pPr>
      <w:bookmarkStart w:id="68" w:name="ref-Shue1990"/>
      <w:bookmarkEnd w:id="67"/>
      <w:r>
        <w:t>SHUE V, 1990. The Reach of the State: Sketches of the Chinese Bod</w:t>
      </w:r>
      <w:r>
        <w:t>y Politic[M]. Stanford University Press.</w:t>
      </w:r>
    </w:p>
    <w:p w14:paraId="3B8AC1ED" w14:textId="77777777" w:rsidR="00977E4B" w:rsidRDefault="006C0E77">
      <w:pPr>
        <w:pStyle w:val="a8"/>
      </w:pPr>
      <w:bookmarkStart w:id="69" w:name="ref-TsuiWang2004"/>
      <w:bookmarkEnd w:id="68"/>
      <w:r>
        <w:lastRenderedPageBreak/>
        <w:t>TSUI K, WANG Y, 2004. Between Separate Stoves and a Single Menu: Fiscal Decentralization in China[J]. The China Quarterly</w:t>
      </w:r>
      <w:proofErr w:type="gramStart"/>
      <w:r>
        <w:t>, :</w:t>
      </w:r>
      <w:proofErr w:type="gramEnd"/>
      <w:r>
        <w:t xml:space="preserve"> 71–90.</w:t>
      </w:r>
    </w:p>
    <w:p w14:paraId="553E6B80" w14:textId="77777777" w:rsidR="00977E4B" w:rsidRDefault="006C0E77">
      <w:pPr>
        <w:pStyle w:val="a8"/>
      </w:pPr>
      <w:bookmarkStart w:id="70" w:name="ref-Weyland2005"/>
      <w:bookmarkEnd w:id="69"/>
      <w:r>
        <w:t xml:space="preserve">WEYLAND K, 2005. Theories of Policy Diffusion Lessons from Latin American </w:t>
      </w:r>
      <w:r>
        <w:t>Pension Reform[J]. World politics, 57(2): 262–295.</w:t>
      </w:r>
    </w:p>
    <w:p w14:paraId="56AEF580" w14:textId="77777777" w:rsidR="00977E4B" w:rsidRDefault="006C0E77">
      <w:pPr>
        <w:pStyle w:val="a8"/>
      </w:pPr>
      <w:bookmarkStart w:id="71" w:name="ref-YangYan2018"/>
      <w:bookmarkEnd w:id="70"/>
      <w:r>
        <w:t>YANG X, YAN J, 2018. Top-Level Design, Reform Pressures, and Local Adaptations: An Interpretation of the Trajectory of Reform since the 18th CPC Party Congress[J]. Journal of Chinese Governance, 3(1): 25–4</w:t>
      </w:r>
      <w:r>
        <w:t>8. DOI:</w:t>
      </w:r>
      <w:hyperlink r:id="rId14">
        <w:r>
          <w:rPr>
            <w:rStyle w:val="ae"/>
          </w:rPr>
          <w:t>10.1080/23812346.2018.1428075</w:t>
        </w:r>
      </w:hyperlink>
      <w:r>
        <w:t>.</w:t>
      </w:r>
    </w:p>
    <w:p w14:paraId="110D0DD7" w14:textId="77777777" w:rsidR="00977E4B" w:rsidRDefault="006C0E77">
      <w:pPr>
        <w:pStyle w:val="a8"/>
      </w:pPr>
      <w:bookmarkStart w:id="72" w:name="ref-GuangMingRiBao2021"/>
      <w:bookmarkEnd w:id="71"/>
      <w:r>
        <w:t>光明日报</w:t>
      </w:r>
      <w:r>
        <w:t xml:space="preserve">, 2021. </w:t>
      </w:r>
      <w:r>
        <w:t>国务院联防联控机制发布会：对《层层加码》的懒政行为进行整改</w:t>
      </w:r>
      <w:r>
        <w:t>[Z]. http://www.gov.cn/xinwen/2021-02/05/content_5585049.htm(2021–02).</w:t>
      </w:r>
    </w:p>
    <w:p w14:paraId="3CD89885" w14:textId="77777777" w:rsidR="00977E4B" w:rsidRDefault="006C0E77">
      <w:pPr>
        <w:pStyle w:val="a8"/>
        <w:rPr>
          <w:lang w:eastAsia="zh-CN"/>
        </w:rPr>
      </w:pPr>
      <w:bookmarkStart w:id="73" w:name="ref-FengShiZheng2014"/>
      <w:bookmarkEnd w:id="72"/>
      <w:r>
        <w:rPr>
          <w:lang w:eastAsia="zh-CN"/>
        </w:rPr>
        <w:t>冯仕政</w:t>
      </w:r>
      <w:r>
        <w:rPr>
          <w:lang w:eastAsia="zh-CN"/>
        </w:rPr>
        <w:t xml:space="preserve">, 2014. </w:t>
      </w:r>
      <w:r>
        <w:rPr>
          <w:lang w:eastAsia="zh-CN"/>
        </w:rPr>
        <w:t>政治市场想象与中国国家治理分析兼评周黎安的行政发包制理论</w:t>
      </w:r>
      <w:r>
        <w:rPr>
          <w:lang w:eastAsia="zh-CN"/>
        </w:rPr>
        <w:t>[J</w:t>
      </w:r>
      <w:r>
        <w:rPr>
          <w:lang w:eastAsia="zh-CN"/>
        </w:rPr>
        <w:t xml:space="preserve">]. </w:t>
      </w:r>
      <w:r>
        <w:rPr>
          <w:lang w:eastAsia="zh-CN"/>
        </w:rPr>
        <w:t>社会</w:t>
      </w:r>
      <w:r>
        <w:rPr>
          <w:lang w:eastAsia="zh-CN"/>
        </w:rPr>
        <w:t>, 34(6): 70–84.</w:t>
      </w:r>
    </w:p>
    <w:p w14:paraId="5C5FEE9F" w14:textId="77777777" w:rsidR="00977E4B" w:rsidRDefault="006C0E77">
      <w:pPr>
        <w:pStyle w:val="a8"/>
        <w:rPr>
          <w:lang w:eastAsia="zh-CN"/>
        </w:rPr>
      </w:pPr>
      <w:bookmarkStart w:id="74" w:name="ref-ZhouXueGuang2009"/>
      <w:bookmarkEnd w:id="73"/>
      <w:r>
        <w:rPr>
          <w:lang w:eastAsia="zh-CN"/>
        </w:rPr>
        <w:t>周雪光</w:t>
      </w:r>
      <w:r>
        <w:rPr>
          <w:lang w:eastAsia="zh-CN"/>
        </w:rPr>
        <w:t xml:space="preserve">, 2009. </w:t>
      </w:r>
      <w:r>
        <w:rPr>
          <w:lang w:eastAsia="zh-CN"/>
        </w:rPr>
        <w:t>基层政府间的</w:t>
      </w:r>
      <w:r>
        <w:rPr>
          <w:lang w:eastAsia="zh-CN"/>
        </w:rPr>
        <w:t xml:space="preserve"> </w:t>
      </w:r>
      <w:r>
        <w:rPr>
          <w:lang w:eastAsia="zh-CN"/>
        </w:rPr>
        <w:t>《共谋现象》一个政府行为的制度逻辑</w:t>
      </w:r>
      <w:r>
        <w:rPr>
          <w:lang w:eastAsia="zh-CN"/>
        </w:rPr>
        <w:t xml:space="preserve">[J]. </w:t>
      </w:r>
      <w:r>
        <w:rPr>
          <w:lang w:eastAsia="zh-CN"/>
        </w:rPr>
        <w:t>开放时代</w:t>
      </w:r>
      <w:r>
        <w:rPr>
          <w:lang w:eastAsia="zh-CN"/>
        </w:rPr>
        <w:t>, 12: 40–55.</w:t>
      </w:r>
    </w:p>
    <w:p w14:paraId="67522E77" w14:textId="77777777" w:rsidR="00977E4B" w:rsidRDefault="006C0E77">
      <w:pPr>
        <w:pStyle w:val="a8"/>
        <w:rPr>
          <w:lang w:eastAsia="zh-CN"/>
        </w:rPr>
      </w:pPr>
      <w:bookmarkStart w:id="75" w:name="ref-ZhouXueGuangLianHong2012"/>
      <w:bookmarkEnd w:id="74"/>
      <w:r>
        <w:rPr>
          <w:lang w:eastAsia="zh-CN"/>
        </w:rPr>
        <w:t>周雪光</w:t>
      </w:r>
      <w:r>
        <w:rPr>
          <w:lang w:eastAsia="zh-CN"/>
        </w:rPr>
        <w:t xml:space="preserve">, </w:t>
      </w:r>
      <w:r>
        <w:rPr>
          <w:lang w:eastAsia="zh-CN"/>
        </w:rPr>
        <w:t>练宏</w:t>
      </w:r>
      <w:r>
        <w:rPr>
          <w:lang w:eastAsia="zh-CN"/>
        </w:rPr>
        <w:t xml:space="preserve">, 2012. </w:t>
      </w:r>
      <w:r>
        <w:rPr>
          <w:lang w:eastAsia="zh-CN"/>
        </w:rPr>
        <w:t>中国政府的治理模式</w:t>
      </w:r>
      <w:r>
        <w:rPr>
          <w:lang w:eastAsia="zh-CN"/>
        </w:rPr>
        <w:t xml:space="preserve">: </w:t>
      </w:r>
      <w:r>
        <w:rPr>
          <w:lang w:eastAsia="zh-CN"/>
        </w:rPr>
        <w:t>一个</w:t>
      </w:r>
      <w:r>
        <w:rPr>
          <w:lang w:eastAsia="zh-CN"/>
        </w:rPr>
        <w:t xml:space="preserve"> </w:t>
      </w:r>
      <w:r>
        <w:rPr>
          <w:lang w:eastAsia="zh-CN"/>
        </w:rPr>
        <w:t>《控制权》</w:t>
      </w:r>
      <w:r>
        <w:rPr>
          <w:lang w:eastAsia="zh-CN"/>
        </w:rPr>
        <w:t xml:space="preserve"> </w:t>
      </w:r>
      <w:r>
        <w:rPr>
          <w:lang w:eastAsia="zh-CN"/>
        </w:rPr>
        <w:t>理论</w:t>
      </w:r>
      <w:r>
        <w:rPr>
          <w:lang w:eastAsia="zh-CN"/>
        </w:rPr>
        <w:t xml:space="preserve">[J]. </w:t>
      </w:r>
      <w:r>
        <w:rPr>
          <w:lang w:eastAsia="zh-CN"/>
        </w:rPr>
        <w:t>社会学研究</w:t>
      </w:r>
      <w:r>
        <w:rPr>
          <w:lang w:eastAsia="zh-CN"/>
        </w:rPr>
        <w:t>, 5(69): r93.</w:t>
      </w:r>
    </w:p>
    <w:p w14:paraId="56CD69DD" w14:textId="77777777" w:rsidR="00977E4B" w:rsidRDefault="006C0E77">
      <w:pPr>
        <w:pStyle w:val="a8"/>
        <w:rPr>
          <w:lang w:eastAsia="zh-CN"/>
        </w:rPr>
      </w:pPr>
      <w:bookmarkStart w:id="76" w:name="ref-ZhouFeiZhou2009"/>
      <w:bookmarkEnd w:id="75"/>
      <w:r>
        <w:rPr>
          <w:lang w:eastAsia="zh-CN"/>
        </w:rPr>
        <w:t>周飞舟</w:t>
      </w:r>
      <w:r>
        <w:rPr>
          <w:lang w:eastAsia="zh-CN"/>
        </w:rPr>
        <w:t xml:space="preserve">, 2009. </w:t>
      </w:r>
      <w:r>
        <w:rPr>
          <w:lang w:eastAsia="zh-CN"/>
        </w:rPr>
        <w:t>锦标赛体制</w:t>
      </w:r>
      <w:r>
        <w:rPr>
          <w:lang w:eastAsia="zh-CN"/>
        </w:rPr>
        <w:t xml:space="preserve">[J]. </w:t>
      </w:r>
      <w:r>
        <w:rPr>
          <w:lang w:eastAsia="zh-CN"/>
        </w:rPr>
        <w:t>社会学研究</w:t>
      </w:r>
      <w:r>
        <w:rPr>
          <w:lang w:eastAsia="zh-CN"/>
        </w:rPr>
        <w:t>, 3(5): 4–77.</w:t>
      </w:r>
    </w:p>
    <w:p w14:paraId="21632CF0" w14:textId="77777777" w:rsidR="00977E4B" w:rsidRDefault="006C0E77">
      <w:pPr>
        <w:pStyle w:val="a8"/>
        <w:rPr>
          <w:lang w:eastAsia="zh-CN"/>
        </w:rPr>
      </w:pPr>
      <w:bookmarkStart w:id="77" w:name="ref-ZhouLiAn2007"/>
      <w:bookmarkEnd w:id="76"/>
      <w:r>
        <w:rPr>
          <w:lang w:eastAsia="zh-CN"/>
        </w:rPr>
        <w:t>周黎安</w:t>
      </w:r>
      <w:r>
        <w:rPr>
          <w:lang w:eastAsia="zh-CN"/>
        </w:rPr>
        <w:t xml:space="preserve">, 2007. </w:t>
      </w:r>
      <w:r>
        <w:rPr>
          <w:lang w:eastAsia="zh-CN"/>
        </w:rPr>
        <w:t>中国地方官员的晋升锦标赛模式研究</w:t>
      </w:r>
      <w:r>
        <w:rPr>
          <w:lang w:eastAsia="zh-CN"/>
        </w:rPr>
        <w:t>[D].</w:t>
      </w:r>
    </w:p>
    <w:p w14:paraId="74BFAB02" w14:textId="77777777" w:rsidR="00977E4B" w:rsidRDefault="006C0E77">
      <w:pPr>
        <w:pStyle w:val="a8"/>
        <w:rPr>
          <w:lang w:eastAsia="zh-CN"/>
        </w:rPr>
      </w:pPr>
      <w:bookmarkStart w:id="78" w:name="ref-ZhouLiAn2014"/>
      <w:bookmarkEnd w:id="77"/>
      <w:r>
        <w:rPr>
          <w:lang w:eastAsia="zh-CN"/>
        </w:rPr>
        <w:t>周黎安</w:t>
      </w:r>
      <w:r>
        <w:rPr>
          <w:lang w:eastAsia="zh-CN"/>
        </w:rPr>
        <w:t xml:space="preserve">, 2014a. </w:t>
      </w:r>
      <w:r>
        <w:rPr>
          <w:lang w:eastAsia="zh-CN"/>
        </w:rPr>
        <w:t>再论行政发包制</w:t>
      </w:r>
      <w:r>
        <w:rPr>
          <w:lang w:eastAsia="zh-CN"/>
        </w:rPr>
        <w:t xml:space="preserve">: </w:t>
      </w:r>
      <w:r>
        <w:rPr>
          <w:lang w:eastAsia="zh-CN"/>
        </w:rPr>
        <w:t>对评论人的回应</w:t>
      </w:r>
      <w:r>
        <w:rPr>
          <w:lang w:eastAsia="zh-CN"/>
        </w:rPr>
        <w:t xml:space="preserve">[J]. </w:t>
      </w:r>
      <w:r>
        <w:rPr>
          <w:lang w:eastAsia="zh-CN"/>
        </w:rPr>
        <w:t>社会</w:t>
      </w:r>
      <w:r>
        <w:rPr>
          <w:lang w:eastAsia="zh-CN"/>
        </w:rPr>
        <w:t>, 34(6): 98–113.</w:t>
      </w:r>
    </w:p>
    <w:p w14:paraId="781051ED" w14:textId="77777777" w:rsidR="00977E4B" w:rsidRDefault="006C0E77">
      <w:pPr>
        <w:pStyle w:val="a8"/>
        <w:rPr>
          <w:lang w:eastAsia="zh-CN"/>
        </w:rPr>
      </w:pPr>
      <w:bookmarkStart w:id="79" w:name="ref-ZhouLiAn2014a"/>
      <w:bookmarkEnd w:id="78"/>
      <w:r>
        <w:rPr>
          <w:lang w:eastAsia="zh-CN"/>
        </w:rPr>
        <w:t>周黎安</w:t>
      </w:r>
      <w:r>
        <w:rPr>
          <w:lang w:eastAsia="zh-CN"/>
        </w:rPr>
        <w:t xml:space="preserve">, 2014b. </w:t>
      </w:r>
      <w:r>
        <w:rPr>
          <w:lang w:eastAsia="zh-CN"/>
        </w:rPr>
        <w:t>行政发包制</w:t>
      </w:r>
      <w:r>
        <w:rPr>
          <w:lang w:eastAsia="zh-CN"/>
        </w:rPr>
        <w:t xml:space="preserve">[J]. </w:t>
      </w:r>
      <w:r>
        <w:rPr>
          <w:lang w:eastAsia="zh-CN"/>
        </w:rPr>
        <w:t>社会</w:t>
      </w:r>
      <w:r>
        <w:rPr>
          <w:lang w:eastAsia="zh-CN"/>
        </w:rPr>
        <w:t>, 34(6): 1–38.</w:t>
      </w:r>
    </w:p>
    <w:p w14:paraId="2523E803" w14:textId="77777777" w:rsidR="00977E4B" w:rsidRDefault="006C0E77">
      <w:pPr>
        <w:pStyle w:val="a8"/>
        <w:rPr>
          <w:lang w:eastAsia="zh-CN"/>
        </w:rPr>
      </w:pPr>
      <w:bookmarkStart w:id="80" w:name="ref-ZhouLiAnEtAl2015"/>
      <w:bookmarkEnd w:id="79"/>
      <w:r>
        <w:rPr>
          <w:lang w:eastAsia="zh-CN"/>
        </w:rPr>
        <w:t>周黎安</w:t>
      </w:r>
      <w:r>
        <w:rPr>
          <w:lang w:eastAsia="zh-CN"/>
        </w:rPr>
        <w:t xml:space="preserve">, </w:t>
      </w:r>
      <w:r>
        <w:rPr>
          <w:lang w:eastAsia="zh-CN"/>
        </w:rPr>
        <w:t>刘冲</w:t>
      </w:r>
      <w:r>
        <w:rPr>
          <w:lang w:eastAsia="zh-CN"/>
        </w:rPr>
        <w:t xml:space="preserve">, </w:t>
      </w:r>
      <w:r>
        <w:rPr>
          <w:lang w:eastAsia="zh-CN"/>
        </w:rPr>
        <w:t>厉行</w:t>
      </w:r>
      <w:r>
        <w:rPr>
          <w:lang w:eastAsia="zh-CN"/>
        </w:rPr>
        <w:t xml:space="preserve">, </w:t>
      </w:r>
      <w:r>
        <w:rPr>
          <w:lang w:eastAsia="zh-CN"/>
        </w:rPr>
        <w:t>等</w:t>
      </w:r>
      <w:r>
        <w:rPr>
          <w:lang w:eastAsia="zh-CN"/>
        </w:rPr>
        <w:t xml:space="preserve">, 2015. </w:t>
      </w:r>
      <w:r>
        <w:rPr>
          <w:lang w:eastAsia="zh-CN"/>
        </w:rPr>
        <w:t>《层层加码》</w:t>
      </w:r>
      <w:r>
        <w:rPr>
          <w:lang w:eastAsia="zh-CN"/>
        </w:rPr>
        <w:t xml:space="preserve"> </w:t>
      </w:r>
      <w:r>
        <w:rPr>
          <w:lang w:eastAsia="zh-CN"/>
        </w:rPr>
        <w:t>与官员激励</w:t>
      </w:r>
      <w:r>
        <w:rPr>
          <w:lang w:eastAsia="zh-CN"/>
        </w:rPr>
        <w:t xml:space="preserve">[J]. </w:t>
      </w:r>
      <w:r>
        <w:rPr>
          <w:lang w:eastAsia="zh-CN"/>
        </w:rPr>
        <w:t>世界经济文汇</w:t>
      </w:r>
      <w:r>
        <w:rPr>
          <w:lang w:eastAsia="zh-CN"/>
        </w:rPr>
        <w:t>, 1(01): 1–15.</w:t>
      </w:r>
    </w:p>
    <w:p w14:paraId="6D8878C1" w14:textId="77777777" w:rsidR="00977E4B" w:rsidRDefault="006C0E77">
      <w:pPr>
        <w:pStyle w:val="a8"/>
        <w:rPr>
          <w:lang w:eastAsia="zh-CN"/>
        </w:rPr>
      </w:pPr>
      <w:bookmarkStart w:id="81" w:name="Xf03123715062ffd08c68504b1e6c769f47ed13c"/>
      <w:bookmarkEnd w:id="80"/>
      <w:r>
        <w:rPr>
          <w:lang w:eastAsia="zh-CN"/>
        </w:rPr>
        <w:t>国务院联防联控机制综合组</w:t>
      </w:r>
      <w:r>
        <w:rPr>
          <w:lang w:eastAsia="zh-CN"/>
        </w:rPr>
        <w:t>, 2020</w:t>
      </w:r>
      <w:r>
        <w:rPr>
          <w:lang w:eastAsia="zh-CN"/>
        </w:rPr>
        <w:t>年</w:t>
      </w:r>
      <w:r>
        <w:rPr>
          <w:lang w:eastAsia="zh-CN"/>
        </w:rPr>
        <w:t>12</w:t>
      </w:r>
      <w:r>
        <w:rPr>
          <w:lang w:eastAsia="zh-CN"/>
        </w:rPr>
        <w:t>月</w:t>
      </w:r>
      <w:r>
        <w:rPr>
          <w:lang w:eastAsia="zh-CN"/>
        </w:rPr>
        <w:t>30</w:t>
      </w:r>
      <w:r>
        <w:rPr>
          <w:lang w:eastAsia="zh-CN"/>
        </w:rPr>
        <w:t>日</w:t>
      </w:r>
      <w:r>
        <w:rPr>
          <w:lang w:eastAsia="zh-CN"/>
        </w:rPr>
        <w:t xml:space="preserve">. </w:t>
      </w:r>
      <w:r>
        <w:rPr>
          <w:lang w:eastAsia="zh-CN"/>
        </w:rPr>
        <w:t>关于做好</w:t>
      </w:r>
      <w:r>
        <w:rPr>
          <w:lang w:eastAsia="zh-CN"/>
        </w:rPr>
        <w:t>2021</w:t>
      </w:r>
      <w:r>
        <w:rPr>
          <w:lang w:eastAsia="zh-CN"/>
        </w:rPr>
        <w:t>年元旦和春节期间新冠肺炎疫情防控工作的通知</w:t>
      </w:r>
      <w:r>
        <w:rPr>
          <w:lang w:eastAsia="zh-CN"/>
        </w:rPr>
        <w:t>[Z]. http://www.gov.cn/xinwen/2020-12/30/content_</w:t>
      </w:r>
      <w:r>
        <w:rPr>
          <w:lang w:eastAsia="zh-CN"/>
        </w:rPr>
        <w:t>5575601.htm(2020</w:t>
      </w:r>
      <w:r>
        <w:rPr>
          <w:lang w:eastAsia="zh-CN"/>
        </w:rPr>
        <w:t>年</w:t>
      </w:r>
      <w:r>
        <w:rPr>
          <w:lang w:eastAsia="zh-CN"/>
        </w:rPr>
        <w:t>12</w:t>
      </w:r>
      <w:r>
        <w:rPr>
          <w:lang w:eastAsia="zh-CN"/>
        </w:rPr>
        <w:t>月</w:t>
      </w:r>
      <w:r>
        <w:rPr>
          <w:lang w:eastAsia="zh-CN"/>
        </w:rPr>
        <w:t>30</w:t>
      </w:r>
      <w:r>
        <w:rPr>
          <w:lang w:eastAsia="zh-CN"/>
        </w:rPr>
        <w:t>日</w:t>
      </w:r>
      <w:r>
        <w:rPr>
          <w:lang w:eastAsia="zh-CN"/>
        </w:rPr>
        <w:t>).</w:t>
      </w:r>
    </w:p>
    <w:p w14:paraId="278D70C3" w14:textId="77777777" w:rsidR="00977E4B" w:rsidRDefault="006C0E77">
      <w:pPr>
        <w:pStyle w:val="a8"/>
        <w:rPr>
          <w:lang w:eastAsia="zh-CN"/>
        </w:rPr>
      </w:pPr>
      <w:bookmarkStart w:id="82" w:name="ref-MengTianGuangZhangXiaoJing2021"/>
      <w:bookmarkEnd w:id="81"/>
      <w:r>
        <w:rPr>
          <w:lang w:eastAsia="zh-CN"/>
        </w:rPr>
        <w:t>孟天广</w:t>
      </w:r>
      <w:r>
        <w:rPr>
          <w:lang w:eastAsia="zh-CN"/>
        </w:rPr>
        <w:t xml:space="preserve">, </w:t>
      </w:r>
      <w:r>
        <w:rPr>
          <w:lang w:eastAsia="zh-CN"/>
        </w:rPr>
        <w:t>张小劲</w:t>
      </w:r>
      <w:r>
        <w:rPr>
          <w:lang w:eastAsia="zh-CN"/>
        </w:rPr>
        <w:t xml:space="preserve">, 2021. </w:t>
      </w:r>
      <w:r>
        <w:rPr>
          <w:lang w:eastAsia="zh-CN"/>
        </w:rPr>
        <w:t>中国数字政府发展研究报告（</w:t>
      </w:r>
      <w:r>
        <w:rPr>
          <w:lang w:eastAsia="zh-CN"/>
        </w:rPr>
        <w:t>2021</w:t>
      </w:r>
      <w:r>
        <w:rPr>
          <w:lang w:eastAsia="zh-CN"/>
        </w:rPr>
        <w:t>）</w:t>
      </w:r>
      <w:r>
        <w:rPr>
          <w:lang w:eastAsia="zh-CN"/>
        </w:rPr>
        <w:t xml:space="preserve">[M]. </w:t>
      </w:r>
      <w:r>
        <w:rPr>
          <w:lang w:eastAsia="zh-CN"/>
        </w:rPr>
        <w:t>经济科学出版社</w:t>
      </w:r>
      <w:r>
        <w:rPr>
          <w:lang w:eastAsia="zh-CN"/>
        </w:rPr>
        <w:t>.</w:t>
      </w:r>
    </w:p>
    <w:p w14:paraId="782BAB00" w14:textId="77777777" w:rsidR="00977E4B" w:rsidRDefault="006C0E77">
      <w:pPr>
        <w:pStyle w:val="a8"/>
        <w:rPr>
          <w:lang w:eastAsia="zh-CN"/>
        </w:rPr>
      </w:pPr>
      <w:bookmarkStart w:id="83" w:name="ref-MengTianGuangLiFeng2015"/>
      <w:bookmarkEnd w:id="82"/>
      <w:r>
        <w:rPr>
          <w:lang w:eastAsia="zh-CN"/>
        </w:rPr>
        <w:t>孟天广</w:t>
      </w:r>
      <w:r>
        <w:rPr>
          <w:lang w:eastAsia="zh-CN"/>
        </w:rPr>
        <w:t xml:space="preserve">, </w:t>
      </w:r>
      <w:r>
        <w:rPr>
          <w:lang w:eastAsia="zh-CN"/>
        </w:rPr>
        <w:t>李锋</w:t>
      </w:r>
      <w:r>
        <w:rPr>
          <w:lang w:eastAsia="zh-CN"/>
        </w:rPr>
        <w:t xml:space="preserve">, 2015. </w:t>
      </w:r>
      <w:r>
        <w:rPr>
          <w:lang w:eastAsia="zh-CN"/>
        </w:rPr>
        <w:t>网络空间的政治互动</w:t>
      </w:r>
      <w:r>
        <w:rPr>
          <w:lang w:eastAsia="zh-CN"/>
        </w:rPr>
        <w:t xml:space="preserve">: </w:t>
      </w:r>
      <w:r>
        <w:rPr>
          <w:lang w:eastAsia="zh-CN"/>
        </w:rPr>
        <w:t>公民诉求与政府回应性基于全国性网络问政平台的大数据分析</w:t>
      </w:r>
      <w:r>
        <w:rPr>
          <w:lang w:eastAsia="zh-CN"/>
        </w:rPr>
        <w:t xml:space="preserve">[J]. </w:t>
      </w:r>
      <w:r>
        <w:rPr>
          <w:lang w:eastAsia="zh-CN"/>
        </w:rPr>
        <w:t>清华大学学报</w:t>
      </w:r>
      <w:r>
        <w:rPr>
          <w:lang w:eastAsia="zh-CN"/>
        </w:rPr>
        <w:t xml:space="preserve"> (</w:t>
      </w:r>
      <w:r>
        <w:rPr>
          <w:lang w:eastAsia="zh-CN"/>
        </w:rPr>
        <w:t>哲学社会科学版</w:t>
      </w:r>
      <w:r>
        <w:rPr>
          <w:lang w:eastAsia="zh-CN"/>
        </w:rPr>
        <w:t>), 30(3): 17–29.</w:t>
      </w:r>
    </w:p>
    <w:p w14:paraId="3E4C07C0" w14:textId="77777777" w:rsidR="00977E4B" w:rsidRDefault="006C0E77">
      <w:pPr>
        <w:pStyle w:val="a8"/>
        <w:rPr>
          <w:lang w:eastAsia="zh-CN"/>
        </w:rPr>
      </w:pPr>
      <w:bookmarkStart w:id="84" w:name="ref-ZhangWenCui2021"/>
      <w:bookmarkEnd w:id="83"/>
      <w:r>
        <w:rPr>
          <w:lang w:eastAsia="zh-CN"/>
        </w:rPr>
        <w:t>张文翠</w:t>
      </w:r>
      <w:r>
        <w:rPr>
          <w:lang w:eastAsia="zh-CN"/>
        </w:rPr>
        <w:t xml:space="preserve">, 2021. </w:t>
      </w:r>
      <w:r>
        <w:rPr>
          <w:lang w:eastAsia="zh-CN"/>
        </w:rPr>
        <w:t>基层政府政绩目标设置博弈与压力型体制异化基于北方七个地市的实地调研</w:t>
      </w:r>
      <w:r>
        <w:rPr>
          <w:lang w:eastAsia="zh-CN"/>
        </w:rPr>
        <w:t xml:space="preserve">[J]. </w:t>
      </w:r>
      <w:r>
        <w:rPr>
          <w:lang w:eastAsia="zh-CN"/>
        </w:rPr>
        <w:t>公共管理学报</w:t>
      </w:r>
      <w:r>
        <w:rPr>
          <w:lang w:eastAsia="zh-CN"/>
        </w:rPr>
        <w:t>, : 1–12.</w:t>
      </w:r>
    </w:p>
    <w:p w14:paraId="05D22832" w14:textId="77777777" w:rsidR="00977E4B" w:rsidRDefault="006C0E77">
      <w:pPr>
        <w:pStyle w:val="a8"/>
        <w:rPr>
          <w:lang w:eastAsia="zh-CN"/>
        </w:rPr>
      </w:pPr>
      <w:bookmarkStart w:id="85" w:name="ref-PengBoZhaoJi2019"/>
      <w:bookmarkEnd w:id="84"/>
      <w:r>
        <w:rPr>
          <w:lang w:eastAsia="zh-CN"/>
        </w:rPr>
        <w:t>彭勃</w:t>
      </w:r>
      <w:r>
        <w:rPr>
          <w:lang w:eastAsia="zh-CN"/>
        </w:rPr>
        <w:t xml:space="preserve">, </w:t>
      </w:r>
      <w:r>
        <w:rPr>
          <w:lang w:eastAsia="zh-CN"/>
        </w:rPr>
        <w:t>赵吉</w:t>
      </w:r>
      <w:r>
        <w:rPr>
          <w:lang w:eastAsia="zh-CN"/>
        </w:rPr>
        <w:t xml:space="preserve">, 2019. </w:t>
      </w:r>
      <w:r>
        <w:rPr>
          <w:lang w:eastAsia="zh-CN"/>
        </w:rPr>
        <w:t>从增长锦标赛到治理竞赛</w:t>
      </w:r>
      <w:r>
        <w:rPr>
          <w:lang w:eastAsia="zh-CN"/>
        </w:rPr>
        <w:t xml:space="preserve">: </w:t>
      </w:r>
      <w:r>
        <w:rPr>
          <w:lang w:eastAsia="zh-CN"/>
        </w:rPr>
        <w:t>我国城市治理方式的转换及其问题</w:t>
      </w:r>
      <w:r>
        <w:rPr>
          <w:lang w:eastAsia="zh-CN"/>
        </w:rPr>
        <w:t xml:space="preserve">[J]. </w:t>
      </w:r>
      <w:r>
        <w:rPr>
          <w:lang w:eastAsia="zh-CN"/>
        </w:rPr>
        <w:t>内蒙古社会科学</w:t>
      </w:r>
      <w:r>
        <w:rPr>
          <w:lang w:eastAsia="zh-CN"/>
        </w:rPr>
        <w:t xml:space="preserve"> (</w:t>
      </w:r>
      <w:r>
        <w:rPr>
          <w:lang w:eastAsia="zh-CN"/>
        </w:rPr>
        <w:t>汉文版</w:t>
      </w:r>
      <w:r>
        <w:rPr>
          <w:lang w:eastAsia="zh-CN"/>
        </w:rPr>
        <w:t>), 1: 63–67.</w:t>
      </w:r>
    </w:p>
    <w:p w14:paraId="6A5CB8AA" w14:textId="77777777" w:rsidR="00977E4B" w:rsidRDefault="006C0E77">
      <w:pPr>
        <w:pStyle w:val="a8"/>
        <w:rPr>
          <w:lang w:eastAsia="zh-CN"/>
        </w:rPr>
      </w:pPr>
      <w:bookmarkStart w:id="86" w:name="ref-JingYueJin2018"/>
      <w:bookmarkEnd w:id="85"/>
      <w:r>
        <w:rPr>
          <w:lang w:eastAsia="zh-CN"/>
        </w:rPr>
        <w:t>景跃进</w:t>
      </w:r>
      <w:r>
        <w:rPr>
          <w:lang w:eastAsia="zh-CN"/>
        </w:rPr>
        <w:t xml:space="preserve">, 2018. </w:t>
      </w:r>
      <w:r>
        <w:rPr>
          <w:lang w:eastAsia="zh-CN"/>
        </w:rPr>
        <w:t>中国农村基层治理的逻辑转换国家与乡村社会关系的再思考</w:t>
      </w:r>
      <w:r>
        <w:rPr>
          <w:lang w:eastAsia="zh-CN"/>
        </w:rPr>
        <w:t xml:space="preserve">[J]. </w:t>
      </w:r>
      <w:r>
        <w:rPr>
          <w:lang w:eastAsia="zh-CN"/>
        </w:rPr>
        <w:t>中共浙江省委党校学报</w:t>
      </w:r>
      <w:r>
        <w:rPr>
          <w:lang w:eastAsia="zh-CN"/>
        </w:rPr>
        <w:t>, 1.</w:t>
      </w:r>
    </w:p>
    <w:p w14:paraId="02253BEF" w14:textId="77777777" w:rsidR="00977E4B" w:rsidRDefault="006C0E77">
      <w:pPr>
        <w:pStyle w:val="a8"/>
        <w:rPr>
          <w:lang w:eastAsia="zh-CN"/>
        </w:rPr>
      </w:pPr>
      <w:bookmarkStart w:id="87" w:name="ref-ZhuGuangNanEtAl2012"/>
      <w:bookmarkEnd w:id="86"/>
      <w:r>
        <w:rPr>
          <w:lang w:eastAsia="zh-CN"/>
        </w:rPr>
        <w:lastRenderedPageBreak/>
        <w:t>朱光楠</w:t>
      </w:r>
      <w:r>
        <w:rPr>
          <w:lang w:eastAsia="zh-CN"/>
        </w:rPr>
        <w:t xml:space="preserve">, </w:t>
      </w:r>
      <w:r>
        <w:rPr>
          <w:lang w:eastAsia="zh-CN"/>
        </w:rPr>
        <w:t>李敏</w:t>
      </w:r>
      <w:r>
        <w:rPr>
          <w:lang w:eastAsia="zh-CN"/>
        </w:rPr>
        <w:t xml:space="preserve">, </w:t>
      </w:r>
      <w:r>
        <w:rPr>
          <w:lang w:eastAsia="zh-CN"/>
        </w:rPr>
        <w:t>严敏</w:t>
      </w:r>
      <w:r>
        <w:rPr>
          <w:lang w:eastAsia="zh-CN"/>
        </w:rPr>
        <w:t xml:space="preserve">, 2012. </w:t>
      </w:r>
      <w:r>
        <w:rPr>
          <w:lang w:eastAsia="zh-CN"/>
        </w:rPr>
        <w:t>公务员公共服务动机对工作投入的影响研究</w:t>
      </w:r>
      <w:r>
        <w:rPr>
          <w:lang w:eastAsia="zh-CN"/>
        </w:rPr>
        <w:t xml:space="preserve">[J]. </w:t>
      </w:r>
      <w:r>
        <w:rPr>
          <w:lang w:eastAsia="zh-CN"/>
        </w:rPr>
        <w:t>公共行政评论</w:t>
      </w:r>
      <w:r>
        <w:rPr>
          <w:lang w:eastAsia="zh-CN"/>
        </w:rPr>
        <w:t>.</w:t>
      </w:r>
    </w:p>
    <w:p w14:paraId="6979020F" w14:textId="77777777" w:rsidR="00977E4B" w:rsidRDefault="006C0E77">
      <w:pPr>
        <w:pStyle w:val="a8"/>
        <w:rPr>
          <w:lang w:eastAsia="zh-CN"/>
        </w:rPr>
      </w:pPr>
      <w:bookmarkStart w:id="88" w:name="ref-LiZhen2014"/>
      <w:bookmarkEnd w:id="87"/>
      <w:r>
        <w:rPr>
          <w:lang w:eastAsia="zh-CN"/>
        </w:rPr>
        <w:t>李振</w:t>
      </w:r>
      <w:r>
        <w:rPr>
          <w:lang w:eastAsia="zh-CN"/>
        </w:rPr>
        <w:t xml:space="preserve">, 2014. </w:t>
      </w:r>
      <w:r>
        <w:rPr>
          <w:lang w:eastAsia="zh-CN"/>
        </w:rPr>
        <w:t>推动政策的执行</w:t>
      </w:r>
      <w:r>
        <w:rPr>
          <w:lang w:eastAsia="zh-CN"/>
        </w:rPr>
        <w:t xml:space="preserve">: </w:t>
      </w:r>
      <w:r>
        <w:rPr>
          <w:lang w:eastAsia="zh-CN"/>
        </w:rPr>
        <w:t>中国政治运作中的工作组模式研究</w:t>
      </w:r>
      <w:r>
        <w:rPr>
          <w:lang w:eastAsia="zh-CN"/>
        </w:rPr>
        <w:t xml:space="preserve">[J]. </w:t>
      </w:r>
      <w:r>
        <w:rPr>
          <w:lang w:eastAsia="zh-CN"/>
        </w:rPr>
        <w:t>政治学研究</w:t>
      </w:r>
      <w:r>
        <w:rPr>
          <w:lang w:eastAsia="zh-CN"/>
        </w:rPr>
        <w:t>, 2.</w:t>
      </w:r>
    </w:p>
    <w:p w14:paraId="6250E92B" w14:textId="77777777" w:rsidR="00977E4B" w:rsidRDefault="006C0E77">
      <w:pPr>
        <w:pStyle w:val="a8"/>
        <w:rPr>
          <w:lang w:eastAsia="zh-CN"/>
        </w:rPr>
      </w:pPr>
      <w:bookmarkStart w:id="89" w:name="ref-LiZhenEtAl2020"/>
      <w:bookmarkEnd w:id="88"/>
      <w:r>
        <w:rPr>
          <w:lang w:eastAsia="zh-CN"/>
        </w:rPr>
        <w:t>李振</w:t>
      </w:r>
      <w:r>
        <w:rPr>
          <w:lang w:eastAsia="zh-CN"/>
        </w:rPr>
        <w:t xml:space="preserve">, </w:t>
      </w:r>
      <w:r>
        <w:rPr>
          <w:lang w:eastAsia="zh-CN"/>
        </w:rPr>
        <w:t>王浩瑜</w:t>
      </w:r>
      <w:r>
        <w:rPr>
          <w:lang w:eastAsia="zh-CN"/>
        </w:rPr>
        <w:t xml:space="preserve">, </w:t>
      </w:r>
      <w:r>
        <w:rPr>
          <w:lang w:eastAsia="zh-CN"/>
        </w:rPr>
        <w:t>孙宇飞</w:t>
      </w:r>
      <w:r>
        <w:rPr>
          <w:lang w:eastAsia="zh-CN"/>
        </w:rPr>
        <w:t xml:space="preserve">, </w:t>
      </w:r>
      <w:r>
        <w:rPr>
          <w:lang w:eastAsia="zh-CN"/>
        </w:rPr>
        <w:t>等</w:t>
      </w:r>
      <w:r>
        <w:rPr>
          <w:lang w:eastAsia="zh-CN"/>
        </w:rPr>
        <w:t xml:space="preserve">, 2020. </w:t>
      </w:r>
      <w:r>
        <w:rPr>
          <w:lang w:eastAsia="zh-CN"/>
        </w:rPr>
        <w:t>《条块并举》发包制下的基层治理</w:t>
      </w:r>
      <w:r>
        <w:rPr>
          <w:lang w:eastAsia="zh-CN"/>
        </w:rPr>
        <w:t xml:space="preserve">[J]. </w:t>
      </w:r>
      <w:r>
        <w:rPr>
          <w:lang w:eastAsia="zh-CN"/>
        </w:rPr>
        <w:t>公共行政评论</w:t>
      </w:r>
      <w:r>
        <w:rPr>
          <w:lang w:eastAsia="zh-CN"/>
        </w:rPr>
        <w:t>, 13(</w:t>
      </w:r>
      <w:r>
        <w:rPr>
          <w:lang w:eastAsia="zh-CN"/>
        </w:rPr>
        <w:t>03): 102-117+196-197.</w:t>
      </w:r>
    </w:p>
    <w:p w14:paraId="550E00CB" w14:textId="77777777" w:rsidR="00977E4B" w:rsidRDefault="006C0E77">
      <w:pPr>
        <w:pStyle w:val="a8"/>
        <w:rPr>
          <w:lang w:eastAsia="zh-CN"/>
        </w:rPr>
      </w:pPr>
      <w:bookmarkStart w:id="90" w:name="ref-YangXueDong2012"/>
      <w:bookmarkEnd w:id="89"/>
      <w:r>
        <w:rPr>
          <w:lang w:eastAsia="zh-CN"/>
        </w:rPr>
        <w:t>杨雪冬</w:t>
      </w:r>
      <w:r>
        <w:rPr>
          <w:lang w:eastAsia="zh-CN"/>
        </w:rPr>
        <w:t xml:space="preserve">, 2012. </w:t>
      </w:r>
      <w:r>
        <w:rPr>
          <w:lang w:eastAsia="zh-CN"/>
        </w:rPr>
        <w:t>压力型体制</w:t>
      </w:r>
      <w:r>
        <w:rPr>
          <w:lang w:eastAsia="zh-CN"/>
        </w:rPr>
        <w:t xml:space="preserve">: </w:t>
      </w:r>
      <w:r>
        <w:rPr>
          <w:lang w:eastAsia="zh-CN"/>
        </w:rPr>
        <w:t>一个概念的简明史</w:t>
      </w:r>
      <w:r>
        <w:rPr>
          <w:lang w:eastAsia="zh-CN"/>
        </w:rPr>
        <w:t xml:space="preserve">[J]. </w:t>
      </w:r>
      <w:r>
        <w:rPr>
          <w:lang w:eastAsia="zh-CN"/>
        </w:rPr>
        <w:t>社会科学</w:t>
      </w:r>
      <w:r>
        <w:rPr>
          <w:lang w:eastAsia="zh-CN"/>
        </w:rPr>
        <w:t>, 11(4): 12.</w:t>
      </w:r>
    </w:p>
    <w:p w14:paraId="15415459" w14:textId="77777777" w:rsidR="00977E4B" w:rsidRDefault="006C0E77">
      <w:pPr>
        <w:pStyle w:val="a8"/>
        <w:rPr>
          <w:lang w:eastAsia="zh-CN"/>
        </w:rPr>
      </w:pPr>
      <w:bookmarkStart w:id="91" w:name="ref-YangXueDong2018"/>
      <w:bookmarkEnd w:id="90"/>
      <w:r>
        <w:rPr>
          <w:lang w:eastAsia="zh-CN"/>
        </w:rPr>
        <w:t>杨雪冬</w:t>
      </w:r>
      <w:r>
        <w:rPr>
          <w:lang w:eastAsia="zh-CN"/>
        </w:rPr>
        <w:t xml:space="preserve">, 2018. </w:t>
      </w:r>
      <w:r>
        <w:rPr>
          <w:lang w:eastAsia="zh-CN"/>
        </w:rPr>
        <w:t>地方治理的逻辑</w:t>
      </w:r>
      <w:r>
        <w:rPr>
          <w:lang w:eastAsia="zh-CN"/>
        </w:rPr>
        <w:t xml:space="preserve">[M]. </w:t>
      </w:r>
      <w:r>
        <w:rPr>
          <w:lang w:eastAsia="zh-CN"/>
        </w:rPr>
        <w:t>北京</w:t>
      </w:r>
      <w:r>
        <w:rPr>
          <w:lang w:eastAsia="zh-CN"/>
        </w:rPr>
        <w:t xml:space="preserve">: </w:t>
      </w:r>
      <w:r>
        <w:rPr>
          <w:lang w:eastAsia="zh-CN"/>
        </w:rPr>
        <w:t>社会科学文献出版社</w:t>
      </w:r>
      <w:r>
        <w:rPr>
          <w:lang w:eastAsia="zh-CN"/>
        </w:rPr>
        <w:t>.</w:t>
      </w:r>
    </w:p>
    <w:p w14:paraId="064DA3B1" w14:textId="77777777" w:rsidR="00977E4B" w:rsidRDefault="006C0E77">
      <w:pPr>
        <w:pStyle w:val="a8"/>
        <w:rPr>
          <w:lang w:eastAsia="zh-CN"/>
        </w:rPr>
      </w:pPr>
      <w:bookmarkStart w:id="92" w:name="ref-YangXueDong2021"/>
      <w:bookmarkEnd w:id="91"/>
      <w:r>
        <w:rPr>
          <w:lang w:eastAsia="zh-CN"/>
        </w:rPr>
        <w:t>杨雪冬</w:t>
      </w:r>
      <w:r>
        <w:rPr>
          <w:lang w:eastAsia="zh-CN"/>
        </w:rPr>
        <w:t xml:space="preserve">, 2021. </w:t>
      </w:r>
      <w:r>
        <w:rPr>
          <w:lang w:eastAsia="zh-CN"/>
        </w:rPr>
        <w:t>疫情防控检验着共同体的韧性</w:t>
      </w:r>
      <w:r>
        <w:rPr>
          <w:lang w:eastAsia="zh-CN"/>
        </w:rPr>
        <w:t xml:space="preserve">[J]. </w:t>
      </w:r>
      <w:r>
        <w:rPr>
          <w:lang w:eastAsia="zh-CN"/>
        </w:rPr>
        <w:t>环球时报</w:t>
      </w:r>
      <w:r>
        <w:rPr>
          <w:lang w:eastAsia="zh-CN"/>
        </w:rPr>
        <w:t>, : 015.</w:t>
      </w:r>
    </w:p>
    <w:p w14:paraId="6B8D6A1B" w14:textId="77777777" w:rsidR="00977E4B" w:rsidRDefault="006C0E77">
      <w:pPr>
        <w:pStyle w:val="a8"/>
        <w:rPr>
          <w:lang w:eastAsia="zh-CN"/>
        </w:rPr>
      </w:pPr>
      <w:bookmarkStart w:id="93" w:name="ref-WangYuLei2016"/>
      <w:bookmarkEnd w:id="92"/>
      <w:r>
        <w:rPr>
          <w:lang w:eastAsia="zh-CN"/>
        </w:rPr>
        <w:t>王雨磊</w:t>
      </w:r>
      <w:r>
        <w:rPr>
          <w:lang w:eastAsia="zh-CN"/>
        </w:rPr>
        <w:t xml:space="preserve">, 2016. </w:t>
      </w:r>
      <w:r>
        <w:rPr>
          <w:lang w:eastAsia="zh-CN"/>
        </w:rPr>
        <w:t>数字下乡</w:t>
      </w:r>
      <w:r>
        <w:rPr>
          <w:lang w:eastAsia="zh-CN"/>
        </w:rPr>
        <w:t>:</w:t>
      </w:r>
      <w:r>
        <w:rPr>
          <w:lang w:eastAsia="zh-CN"/>
        </w:rPr>
        <w:t>农村精准扶贫中的技术治理</w:t>
      </w:r>
      <w:r>
        <w:rPr>
          <w:lang w:eastAsia="zh-CN"/>
        </w:rPr>
        <w:t xml:space="preserve">[J]. </w:t>
      </w:r>
      <w:r>
        <w:rPr>
          <w:lang w:eastAsia="zh-CN"/>
        </w:rPr>
        <w:t>社会学研究</w:t>
      </w:r>
      <w:r>
        <w:rPr>
          <w:lang w:eastAsia="zh-CN"/>
        </w:rPr>
        <w:t>, 31(06): 119–142+244.</w:t>
      </w:r>
    </w:p>
    <w:p w14:paraId="2B2C7F7A" w14:textId="77777777" w:rsidR="00977E4B" w:rsidRDefault="006C0E77">
      <w:pPr>
        <w:pStyle w:val="a8"/>
        <w:rPr>
          <w:lang w:eastAsia="zh-CN"/>
        </w:rPr>
      </w:pPr>
      <w:bookmarkStart w:id="94" w:name="ref-RongJingBen1998"/>
      <w:bookmarkEnd w:id="93"/>
      <w:r>
        <w:rPr>
          <w:lang w:eastAsia="zh-CN"/>
        </w:rPr>
        <w:t>荣敬本</w:t>
      </w:r>
      <w:r>
        <w:rPr>
          <w:lang w:eastAsia="zh-CN"/>
        </w:rPr>
        <w:t xml:space="preserve">, 1998. </w:t>
      </w:r>
      <w:r>
        <w:rPr>
          <w:lang w:eastAsia="zh-CN"/>
        </w:rPr>
        <w:t>从压力型体制向民主合作体制的转变</w:t>
      </w:r>
      <w:r>
        <w:rPr>
          <w:lang w:eastAsia="zh-CN"/>
        </w:rPr>
        <w:t xml:space="preserve">: </w:t>
      </w:r>
      <w:r>
        <w:rPr>
          <w:lang w:eastAsia="zh-CN"/>
        </w:rPr>
        <w:t>县乡两级政治体制改革</w:t>
      </w:r>
      <w:r>
        <w:rPr>
          <w:lang w:eastAsia="zh-CN"/>
        </w:rPr>
        <w:t xml:space="preserve">[M]. </w:t>
      </w:r>
      <w:r>
        <w:rPr>
          <w:lang w:eastAsia="zh-CN"/>
        </w:rPr>
        <w:t>中</w:t>
      </w:r>
      <w:r>
        <w:rPr>
          <w:lang w:eastAsia="zh-CN"/>
        </w:rPr>
        <w:t>央编译出版社</w:t>
      </w:r>
      <w:r>
        <w:rPr>
          <w:lang w:eastAsia="zh-CN"/>
        </w:rPr>
        <w:t>.</w:t>
      </w:r>
    </w:p>
    <w:p w14:paraId="652333ED" w14:textId="77777777" w:rsidR="00977E4B" w:rsidRDefault="006C0E77">
      <w:pPr>
        <w:pStyle w:val="a8"/>
        <w:rPr>
          <w:lang w:eastAsia="zh-CN"/>
        </w:rPr>
      </w:pPr>
      <w:bookmarkStart w:id="95" w:name="ref-ChenJiaJian2013"/>
      <w:bookmarkEnd w:id="94"/>
      <w:r>
        <w:rPr>
          <w:lang w:eastAsia="zh-CN"/>
        </w:rPr>
        <w:t>陈家建</w:t>
      </w:r>
      <w:r>
        <w:rPr>
          <w:lang w:eastAsia="zh-CN"/>
        </w:rPr>
        <w:t xml:space="preserve">, 2013. </w:t>
      </w:r>
      <w:r>
        <w:rPr>
          <w:lang w:eastAsia="zh-CN"/>
        </w:rPr>
        <w:t>项目制与基层政府动员对社会管理项目化运作的社会学考察</w:t>
      </w:r>
      <w:r>
        <w:rPr>
          <w:lang w:eastAsia="zh-CN"/>
        </w:rPr>
        <w:t xml:space="preserve">[J]. </w:t>
      </w:r>
      <w:r>
        <w:rPr>
          <w:lang w:eastAsia="zh-CN"/>
        </w:rPr>
        <w:t>中国社会科学</w:t>
      </w:r>
      <w:r>
        <w:rPr>
          <w:lang w:eastAsia="zh-CN"/>
        </w:rPr>
        <w:t>, 2: 64–79.</w:t>
      </w:r>
    </w:p>
    <w:p w14:paraId="128BE550" w14:textId="77777777" w:rsidR="00977E4B" w:rsidRDefault="006C0E77">
      <w:pPr>
        <w:pStyle w:val="a8"/>
        <w:rPr>
          <w:lang w:eastAsia="zh-CN"/>
        </w:rPr>
      </w:pPr>
      <w:bookmarkStart w:id="96" w:name="ref-ChenJiaJian2015"/>
      <w:bookmarkEnd w:id="95"/>
      <w:r>
        <w:rPr>
          <w:lang w:eastAsia="zh-CN"/>
        </w:rPr>
        <w:t>陈家建</w:t>
      </w:r>
      <w:r>
        <w:rPr>
          <w:lang w:eastAsia="zh-CN"/>
        </w:rPr>
        <w:t xml:space="preserve">, 2015. </w:t>
      </w:r>
      <w:r>
        <w:rPr>
          <w:lang w:eastAsia="zh-CN"/>
        </w:rPr>
        <w:t>督查机制</w:t>
      </w:r>
      <w:r>
        <w:rPr>
          <w:lang w:eastAsia="zh-CN"/>
        </w:rPr>
        <w:t xml:space="preserve">: </w:t>
      </w:r>
      <w:r>
        <w:rPr>
          <w:lang w:eastAsia="zh-CN"/>
        </w:rPr>
        <w:t>科层运动化的实践渠道</w:t>
      </w:r>
      <w:r>
        <w:rPr>
          <w:lang w:eastAsia="zh-CN"/>
        </w:rPr>
        <w:t xml:space="preserve">[J]. </w:t>
      </w:r>
      <w:r>
        <w:rPr>
          <w:lang w:eastAsia="zh-CN"/>
        </w:rPr>
        <w:t>公共行政评论</w:t>
      </w:r>
      <w:r>
        <w:rPr>
          <w:lang w:eastAsia="zh-CN"/>
        </w:rPr>
        <w:t>, 2(5): 21.</w:t>
      </w:r>
    </w:p>
    <w:p w14:paraId="1BE8FC37" w14:textId="77777777" w:rsidR="00977E4B" w:rsidRDefault="006C0E77">
      <w:pPr>
        <w:pStyle w:val="a8"/>
        <w:rPr>
          <w:lang w:eastAsia="zh-CN"/>
        </w:rPr>
      </w:pPr>
      <w:bookmarkStart w:id="97" w:name="ref-HuangXiaoChun2017"/>
      <w:bookmarkEnd w:id="96"/>
      <w:r>
        <w:rPr>
          <w:lang w:eastAsia="zh-CN"/>
        </w:rPr>
        <w:t>黄晓春</w:t>
      </w:r>
      <w:r>
        <w:rPr>
          <w:lang w:eastAsia="zh-CN"/>
        </w:rPr>
        <w:t xml:space="preserve">, 2017. </w:t>
      </w:r>
      <w:r>
        <w:rPr>
          <w:lang w:eastAsia="zh-CN"/>
        </w:rPr>
        <w:t>当前城市基层政府改革的深层挑战基于机制分析的视角</w:t>
      </w:r>
      <w:r>
        <w:rPr>
          <w:lang w:eastAsia="zh-CN"/>
        </w:rPr>
        <w:t xml:space="preserve">[J]. </w:t>
      </w:r>
      <w:r>
        <w:rPr>
          <w:lang w:eastAsia="zh-CN"/>
        </w:rPr>
        <w:t>江苏行政学院学报</w:t>
      </w:r>
      <w:r>
        <w:rPr>
          <w:lang w:eastAsia="zh-CN"/>
        </w:rPr>
        <w:t>, 3.</w:t>
      </w:r>
      <w:bookmarkEnd w:id="52"/>
      <w:bookmarkEnd w:id="54"/>
      <w:bookmarkEnd w:id="97"/>
    </w:p>
    <w:sectPr w:rsidR="00977E4B" w:rsidSect="0042419D">
      <w:footerReference w:type="default" r:id="rId15"/>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杨雪冬" w:date="2021-11-20T16:34:00Z" w:initials="杨雪冬">
    <w:p w14:paraId="5237A14B" w14:textId="77777777" w:rsidR="00B30A1E" w:rsidRDefault="00B30A1E">
      <w:pPr>
        <w:pStyle w:val="af6"/>
        <w:rPr>
          <w:lang w:eastAsia="zh-CN"/>
        </w:rPr>
      </w:pPr>
      <w:r>
        <w:rPr>
          <w:rStyle w:val="af5"/>
        </w:rPr>
        <w:annotationRef/>
      </w:r>
      <w:r>
        <w:rPr>
          <w:rFonts w:hint="eastAsia"/>
          <w:lang w:eastAsia="zh-CN"/>
        </w:rPr>
        <w:t>可否改为：“层层加码”与“各自有码”：地方治理能力与压力传导的空间分化</w:t>
      </w:r>
    </w:p>
  </w:comment>
  <w:comment w:id="34" w:author="杨雪冬" w:date="2021-11-20T16:39:00Z" w:initials="杨雪冬">
    <w:p w14:paraId="3B339B34" w14:textId="77777777" w:rsidR="00B30A1E" w:rsidRDefault="00B30A1E">
      <w:pPr>
        <w:pStyle w:val="af6"/>
      </w:pPr>
      <w:r>
        <w:rPr>
          <w:rStyle w:val="af5"/>
        </w:rPr>
        <w:annotationRef/>
      </w:r>
      <w:r>
        <w:rPr>
          <w:rFonts w:hint="eastAsia"/>
          <w:lang w:eastAsia="zh-CN"/>
        </w:rPr>
        <w:t>这部分要在开始介绍为什么选择“压力型”体制，比如以中央三令五申要求不要“层层加码”作为话题提出，</w:t>
      </w:r>
    </w:p>
  </w:comment>
  <w:comment w:id="36" w:author="杨雪冬" w:date="2021-11-20T17:16:00Z" w:initials="杨雪冬">
    <w:p w14:paraId="136E509E" w14:textId="6318FCEE" w:rsidR="0079445A" w:rsidRDefault="0079445A">
      <w:pPr>
        <w:pStyle w:val="af6"/>
      </w:pPr>
      <w:r>
        <w:rPr>
          <w:rStyle w:val="af5"/>
        </w:rPr>
        <w:annotationRef/>
      </w:r>
      <w:r>
        <w:rPr>
          <w:rFonts w:hint="eastAsia"/>
          <w:lang w:eastAsia="zh-CN"/>
        </w:rPr>
        <w:t>这部分分量还有些大，应该把重点放在</w:t>
      </w:r>
      <w:r w:rsidR="005E59BE">
        <w:rPr>
          <w:rFonts w:hint="eastAsia"/>
          <w:lang w:eastAsia="zh-CN"/>
        </w:rPr>
        <w:t>如何更新现有的“压力型体制”解释框架，来解释疫情防控的，要放在如何把政策扩散、能力空间结合进“压力型体制”解释框架上。</w:t>
      </w:r>
    </w:p>
  </w:comment>
  <w:comment w:id="42" w:author="杨雪冬" w:date="2021-11-20T17:18:00Z" w:initials="杨雪冬">
    <w:p w14:paraId="50AC2953" w14:textId="66EE1F0E" w:rsidR="005E59BE" w:rsidRDefault="005E59BE">
      <w:pPr>
        <w:pStyle w:val="af6"/>
      </w:pPr>
      <w:r>
        <w:rPr>
          <w:rStyle w:val="af5"/>
        </w:rPr>
        <w:annotationRef/>
      </w:r>
      <w:r>
        <w:rPr>
          <w:rFonts w:hint="eastAsia"/>
          <w:lang w:eastAsia="zh-CN"/>
        </w:rPr>
        <w:t>这个图里，没有政策扩散这个核心概念了。</w:t>
      </w:r>
    </w:p>
  </w:comment>
  <w:comment w:id="50" w:author="杨雪冬" w:date="2021-11-20T17:19:00Z" w:initials="杨雪冬">
    <w:p w14:paraId="582A564B" w14:textId="1C7F05BC" w:rsidR="005E59BE" w:rsidRDefault="005E59BE">
      <w:pPr>
        <w:pStyle w:val="af6"/>
        <w:rPr>
          <w:rFonts w:hint="eastAsia"/>
          <w:lang w:eastAsia="zh-CN"/>
        </w:rPr>
      </w:pPr>
      <w:r>
        <w:rPr>
          <w:rStyle w:val="af5"/>
        </w:rPr>
        <w:annotationRef/>
      </w:r>
      <w:r>
        <w:rPr>
          <w:rFonts w:hint="eastAsia"/>
          <w:lang w:eastAsia="zh-CN"/>
        </w:rPr>
        <w:t>重点放在：</w:t>
      </w:r>
      <w:r>
        <w:rPr>
          <w:rFonts w:hint="eastAsia"/>
          <w:lang w:eastAsia="zh-CN"/>
        </w:rPr>
        <w:t>1</w:t>
      </w:r>
      <w:r>
        <w:rPr>
          <w:rFonts w:hint="eastAsia"/>
          <w:lang w:eastAsia="zh-CN"/>
        </w:rPr>
        <w:t>、主要的研究发现；</w:t>
      </w:r>
      <w:r>
        <w:rPr>
          <w:rFonts w:hint="eastAsia"/>
          <w:lang w:eastAsia="zh-CN"/>
        </w:rPr>
        <w:t>2</w:t>
      </w:r>
      <w:r>
        <w:rPr>
          <w:rFonts w:hint="eastAsia"/>
          <w:lang w:eastAsia="zh-CN"/>
        </w:rPr>
        <w:t>、对现有理论的推进；</w:t>
      </w:r>
      <w:r>
        <w:rPr>
          <w:rFonts w:hint="eastAsia"/>
          <w:lang w:eastAsia="zh-CN"/>
        </w:rPr>
        <w:t>3</w:t>
      </w:r>
      <w:r>
        <w:rPr>
          <w:rFonts w:hint="eastAsia"/>
          <w:lang w:eastAsia="zh-CN"/>
        </w:rPr>
        <w:t>理论推进的应用性。如果可能，要提出政策建议。</w:t>
      </w:r>
      <w:bookmarkStart w:id="51" w:name="_GoBack"/>
      <w:bookmarkEnd w:id="5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37A14B" w15:done="0"/>
  <w15:commentEx w15:paraId="3B339B34" w15:done="0"/>
  <w15:commentEx w15:paraId="136E509E" w15:done="0"/>
  <w15:commentEx w15:paraId="50AC2953" w15:done="0"/>
  <w15:commentEx w15:paraId="582A56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7A14B" w16cid:durableId="2543A219"/>
  <w16cid:commentId w16cid:paraId="3B339B34" w16cid:durableId="2543A345"/>
  <w16cid:commentId w16cid:paraId="136E509E" w16cid:durableId="2543ABF8"/>
  <w16cid:commentId w16cid:paraId="50AC2953" w16cid:durableId="2543AC64"/>
  <w16cid:commentId w16cid:paraId="582A564B" w16cid:durableId="2543AC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360D0" w14:textId="77777777" w:rsidR="006C0E77" w:rsidRDefault="006C0E77">
      <w:pPr>
        <w:spacing w:after="0"/>
      </w:pPr>
      <w:r>
        <w:separator/>
      </w:r>
    </w:p>
  </w:endnote>
  <w:endnote w:type="continuationSeparator" w:id="0">
    <w:p w14:paraId="5F9D0D81" w14:textId="77777777" w:rsidR="006C0E77" w:rsidRDefault="006C0E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4272440"/>
      <w:docPartObj>
        <w:docPartGallery w:val="Page Numbers (Bottom of Page)"/>
        <w:docPartUnique/>
      </w:docPartObj>
    </w:sdtPr>
    <w:sdtEndPr/>
    <w:sdtContent>
      <w:p w14:paraId="4FA17C9A" w14:textId="77777777" w:rsidR="008765F2" w:rsidRDefault="006C0E77">
        <w:pPr>
          <w:pStyle w:val="af1"/>
          <w:jc w:val="center"/>
        </w:pPr>
        <w:r>
          <w:fldChar w:fldCharType="begin"/>
        </w:r>
        <w:r>
          <w:instrText xml:space="preserve">PAGE   \* </w:instrText>
        </w:r>
        <w:r>
          <w:instrText>MERGEFORMAT</w:instrText>
        </w:r>
        <w:r>
          <w:fldChar w:fldCharType="separate"/>
        </w:r>
        <w:r>
          <w:rPr>
            <w:lang w:val="zh-CN" w:eastAsia="zh-CN"/>
          </w:rPr>
          <w:t>2</w:t>
        </w:r>
        <w:r>
          <w:fldChar w:fldCharType="end"/>
        </w:r>
      </w:p>
    </w:sdtContent>
  </w:sdt>
  <w:p w14:paraId="0135F37F" w14:textId="77777777" w:rsidR="008765F2" w:rsidRDefault="006C0E7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6F7C5" w14:textId="77777777" w:rsidR="006C0E77" w:rsidRDefault="006C0E77">
      <w:r>
        <w:separator/>
      </w:r>
    </w:p>
  </w:footnote>
  <w:footnote w:type="continuationSeparator" w:id="0">
    <w:p w14:paraId="6058ED1C" w14:textId="77777777" w:rsidR="006C0E77" w:rsidRDefault="006C0E77">
      <w:r>
        <w:continuationSeparator/>
      </w:r>
    </w:p>
  </w:footnote>
  <w:footnote w:id="1">
    <w:p w14:paraId="3F00DEFF" w14:textId="77777777" w:rsidR="00977E4B" w:rsidRDefault="006C0E77">
      <w:pPr>
        <w:pStyle w:val="aa"/>
        <w:rPr>
          <w:lang w:eastAsia="zh-CN"/>
        </w:rPr>
      </w:pPr>
      <w:r>
        <w:rPr>
          <w:rStyle w:val="ad"/>
        </w:rPr>
        <w:footnoteRef/>
      </w:r>
      <w:r>
        <w:rPr>
          <w:lang w:eastAsia="zh-CN"/>
        </w:rPr>
        <w:t xml:space="preserve"> </w:t>
      </w:r>
      <w:r>
        <w:rPr>
          <w:lang w:eastAsia="zh-CN"/>
        </w:rPr>
        <w:t>清华大学政治学系博士生，研究方向为大数据政治学、身份政治和政治传播。联系电话：</w:t>
      </w:r>
      <w:r>
        <w:rPr>
          <w:lang w:eastAsia="zh-CN"/>
        </w:rPr>
        <w:t>18638750921</w:t>
      </w:r>
      <w:r>
        <w:rPr>
          <w:lang w:eastAsia="zh-CN"/>
        </w:rPr>
        <w:t>，邮箱：</w:t>
      </w:r>
      <w:hyperlink r:id="rId1">
        <w:r>
          <w:rPr>
            <w:rStyle w:val="ae"/>
            <w:lang w:eastAsia="zh-CN"/>
          </w:rPr>
          <w:t>sunyf20@mails.tsinghua.edu.cn</w:t>
        </w:r>
      </w:hyperlink>
      <w:r>
        <w:rPr>
          <w:lang w:eastAsia="zh-CN"/>
        </w:rPr>
        <w:t>，通讯地址：北京市海淀区清华大学，邮编：</w:t>
      </w:r>
      <w:r>
        <w:rPr>
          <w:lang w:eastAsia="zh-CN"/>
        </w:rPr>
        <w:t>100084</w:t>
      </w:r>
    </w:p>
  </w:footnote>
  <w:footnote w:id="2">
    <w:p w14:paraId="1F77ABEA" w14:textId="77777777" w:rsidR="00977E4B" w:rsidRDefault="006C0E77">
      <w:pPr>
        <w:pStyle w:val="aa"/>
        <w:rPr>
          <w:lang w:eastAsia="zh-CN"/>
        </w:rPr>
      </w:pPr>
      <w:r>
        <w:rPr>
          <w:rStyle w:val="ad"/>
        </w:rPr>
        <w:footnoteRef/>
      </w:r>
      <w:r>
        <w:rPr>
          <w:lang w:eastAsia="zh-CN"/>
        </w:rPr>
        <w:t xml:space="preserve"> </w:t>
      </w:r>
      <w:r>
        <w:rPr>
          <w:lang w:eastAsia="zh-CN"/>
        </w:rPr>
        <w:t>本文通讯作者。清华大学社科学院政治学系教授，博士生导师。研究方向为地方治理、当代中国政治、比较政治理论、全球化等。</w:t>
      </w:r>
    </w:p>
  </w:footnote>
  <w:footnote w:id="3">
    <w:p w14:paraId="4D0AEA3A" w14:textId="77777777" w:rsidR="00977E4B" w:rsidRDefault="006C0E77">
      <w:pPr>
        <w:pStyle w:val="aa"/>
      </w:pPr>
      <w:r>
        <w:rPr>
          <w:rStyle w:val="ad"/>
        </w:rPr>
        <w:footnoteRef/>
      </w:r>
      <w:r>
        <w:t xml:space="preserve"> </w:t>
      </w:r>
      <w:r>
        <w:t>请</w:t>
      </w:r>
      <w:r>
        <w:t>参见国家卫生健康委员会网页：</w:t>
      </w:r>
      <w:hyperlink r:id="rId2">
        <w:r>
          <w:rPr>
            <w:rStyle w:val="ae"/>
          </w:rPr>
          <w:t>http://www.nhc.gov.cn/jkj/dongt/202101/4378bd2dd76b4d9a8d995660e90fb4a6.shtml</w:t>
        </w:r>
      </w:hyperlink>
    </w:p>
  </w:footnote>
  <w:footnote w:id="4">
    <w:p w14:paraId="36C89215" w14:textId="77777777" w:rsidR="00977E4B" w:rsidRDefault="006C0E77">
      <w:pPr>
        <w:pStyle w:val="aa"/>
      </w:pPr>
      <w:r>
        <w:rPr>
          <w:rStyle w:val="ad"/>
        </w:rPr>
        <w:footnoteRef/>
      </w:r>
      <w:r>
        <w:t xml:space="preserve"> </w:t>
      </w:r>
      <w:r>
        <w:t>请参见百度指数网页：</w:t>
      </w:r>
      <w:hyperlink r:id="rId3">
        <w:r>
          <w:rPr>
            <w:rStyle w:val="ae"/>
          </w:rPr>
          <w:t>https://zh</w:t>
        </w:r>
        <w:r>
          <w:rPr>
            <w:rStyle w:val="ae"/>
          </w:rPr>
          <w:t>ishu.baidu.com/</w:t>
        </w:r>
      </w:hyperlink>
    </w:p>
  </w:footnote>
  <w:footnote w:id="5">
    <w:p w14:paraId="4798EF65" w14:textId="77777777" w:rsidR="00977E4B" w:rsidRDefault="006C0E77">
      <w:pPr>
        <w:pStyle w:val="aa"/>
      </w:pPr>
      <w:r>
        <w:rPr>
          <w:rStyle w:val="ad"/>
        </w:rPr>
        <w:footnoteRef/>
      </w:r>
      <w:r>
        <w:t xml:space="preserve"> </w:t>
      </w:r>
      <w:r>
        <w:t>具体请参见请参见《关于加强春节期间返（来）吉人员管理与服务做好新冠肺炎疫情防控工作的通知》</w:t>
      </w:r>
      <w:hyperlink r:id="rId4">
        <w:r>
          <w:rPr>
            <w:rStyle w:val="ae"/>
          </w:rPr>
          <w:t>http://www.jl.gov.cn/zw/tzgg/gsgg/gg/202102/t20210201_7932090.html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000A990"/>
    <w:multiLevelType w:val="multilevel"/>
    <w:tmpl w:val="228CAB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0"/>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2"/>
  </w:num>
  <w:num w:numId="15">
    <w:abstractNumId w:val="15"/>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杨雪冬">
    <w15:presenceInfo w15:providerId="None" w15:userId="杨雪冬"/>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77E4B"/>
    <w:rsid w:val="005E59BE"/>
    <w:rsid w:val="006C0E77"/>
    <w:rsid w:val="00734334"/>
    <w:rsid w:val="0079445A"/>
    <w:rsid w:val="00972B83"/>
    <w:rsid w:val="00977E4B"/>
    <w:rsid w:val="00B30A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B2462"/>
  <w15:docId w15:val="{40BB1F6D-FA3B-45F5-8C7C-E80A1652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A62B39"/>
    <w:pPr>
      <w:keepNext/>
      <w:keepLines/>
      <w:numPr>
        <w:numId w:val="14"/>
      </w:numPr>
      <w:spacing w:before="48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A62B39"/>
    <w:pPr>
      <w:keepNext/>
      <w:keepLines/>
      <w:numPr>
        <w:ilvl w:val="1"/>
        <w:numId w:val="14"/>
      </w:numPr>
      <w:spacing w:before="20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A62B39"/>
    <w:pPr>
      <w:keepNext/>
      <w:keepLines/>
      <w:numPr>
        <w:ilvl w:val="2"/>
        <w:numId w:val="14"/>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A62B39"/>
    <w:pPr>
      <w:keepNext/>
      <w:keepLines/>
      <w:numPr>
        <w:ilvl w:val="3"/>
        <w:numId w:val="14"/>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正文文本 字符"/>
    <w:basedOn w:val="a1"/>
    <w:link w:val="a0"/>
    <w:rsid w:val="001F3270"/>
  </w:style>
  <w:style w:type="paragraph" w:styleId="af">
    <w:name w:val="header"/>
    <w:basedOn w:val="a"/>
    <w:link w:val="af0"/>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42419D"/>
    <w:rPr>
      <w:sz w:val="18"/>
      <w:szCs w:val="18"/>
    </w:rPr>
  </w:style>
  <w:style w:type="paragraph" w:styleId="af1">
    <w:name w:val="footer"/>
    <w:basedOn w:val="a"/>
    <w:link w:val="af2"/>
    <w:uiPriority w:val="99"/>
    <w:unhideWhenUsed/>
    <w:rsid w:val="0042419D"/>
    <w:pPr>
      <w:tabs>
        <w:tab w:val="center" w:pos="4153"/>
        <w:tab w:val="right" w:pos="8306"/>
      </w:tabs>
      <w:snapToGrid w:val="0"/>
    </w:pPr>
    <w:rPr>
      <w:sz w:val="18"/>
      <w:szCs w:val="18"/>
    </w:rPr>
  </w:style>
  <w:style w:type="character" w:customStyle="1" w:styleId="af2">
    <w:name w:val="页脚 字符"/>
    <w:basedOn w:val="a1"/>
    <w:link w:val="af1"/>
    <w:uiPriority w:val="99"/>
    <w:rsid w:val="0042419D"/>
    <w:rPr>
      <w:sz w:val="18"/>
      <w:szCs w:val="18"/>
    </w:rPr>
  </w:style>
  <w:style w:type="character" w:customStyle="1" w:styleId="70">
    <w:name w:val="标题 7 字符"/>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标题 8 字符"/>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标题 9 字符"/>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 w:type="paragraph" w:styleId="af3">
    <w:name w:val="Balloon Text"/>
    <w:basedOn w:val="a"/>
    <w:link w:val="af4"/>
    <w:semiHidden/>
    <w:unhideWhenUsed/>
    <w:rsid w:val="00B30A1E"/>
    <w:pPr>
      <w:spacing w:after="0"/>
    </w:pPr>
    <w:rPr>
      <w:sz w:val="18"/>
      <w:szCs w:val="18"/>
    </w:rPr>
  </w:style>
  <w:style w:type="character" w:customStyle="1" w:styleId="af4">
    <w:name w:val="批注框文本 字符"/>
    <w:basedOn w:val="a1"/>
    <w:link w:val="af3"/>
    <w:semiHidden/>
    <w:rsid w:val="00B30A1E"/>
    <w:rPr>
      <w:sz w:val="18"/>
      <w:szCs w:val="18"/>
    </w:rPr>
  </w:style>
  <w:style w:type="character" w:styleId="af5">
    <w:name w:val="annotation reference"/>
    <w:basedOn w:val="a1"/>
    <w:semiHidden/>
    <w:unhideWhenUsed/>
    <w:rsid w:val="00B30A1E"/>
    <w:rPr>
      <w:sz w:val="21"/>
      <w:szCs w:val="21"/>
    </w:rPr>
  </w:style>
  <w:style w:type="paragraph" w:styleId="af6">
    <w:name w:val="annotation text"/>
    <w:basedOn w:val="a"/>
    <w:link w:val="af7"/>
    <w:semiHidden/>
    <w:unhideWhenUsed/>
    <w:rsid w:val="00B30A1E"/>
  </w:style>
  <w:style w:type="character" w:customStyle="1" w:styleId="af7">
    <w:name w:val="批注文字 字符"/>
    <w:basedOn w:val="a1"/>
    <w:link w:val="af6"/>
    <w:semiHidden/>
    <w:rsid w:val="00B30A1E"/>
  </w:style>
  <w:style w:type="paragraph" w:styleId="af8">
    <w:name w:val="annotation subject"/>
    <w:basedOn w:val="af6"/>
    <w:next w:val="af6"/>
    <w:link w:val="af9"/>
    <w:semiHidden/>
    <w:unhideWhenUsed/>
    <w:rsid w:val="00B30A1E"/>
    <w:rPr>
      <w:b/>
      <w:bCs/>
    </w:rPr>
  </w:style>
  <w:style w:type="character" w:customStyle="1" w:styleId="af9">
    <w:name w:val="批注主题 字符"/>
    <w:basedOn w:val="af7"/>
    <w:link w:val="af8"/>
    <w:semiHidden/>
    <w:rsid w:val="00B30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17/S00071234120004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11/j.1467-9248.1996.tb00334.x"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80/23812346.2018.142807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zhishu.baidu.com/" TargetMode="External"/><Relationship Id="rId2" Type="http://schemas.openxmlformats.org/officeDocument/2006/relationships/hyperlink" Target="http://www.nhc.gov.cn/jkj/dongt/202101/4378bd2dd76b4d9a8d995660e90fb4a6.shtml" TargetMode="External"/><Relationship Id="rId1" Type="http://schemas.openxmlformats.org/officeDocument/2006/relationships/hyperlink" Target="mailto:sunyf20@mails.tsinghua.edu.cn" TargetMode="External"/><Relationship Id="rId4" Type="http://schemas.openxmlformats.org/officeDocument/2006/relationships/hyperlink" Target="http://www.jl.gov.cn/zw/tzgg/gsgg/gg/202102/t20210201_79320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19</Pages>
  <Words>2774</Words>
  <Characters>15814</Characters>
  <Application>Microsoft Office Word</Application>
  <DocSecurity>0</DocSecurity>
  <Lines>131</Lines>
  <Paragraphs>37</Paragraphs>
  <ScaleCrop>false</ScaleCrop>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能力不够压力来凑：能力空间与压力型体制</dc:title>
  <dc:creator>孙宇飞; 杨雪冬</dc:creator>
  <cp:keywords/>
  <cp:lastModifiedBy>杨雪冬</cp:lastModifiedBy>
  <cp:revision>4</cp:revision>
  <dcterms:created xsi:type="dcterms:W3CDTF">2021-11-20T07:26:00Z</dcterms:created>
  <dcterms:modified xsi:type="dcterms:W3CDTF">2021-11-20T09:20:00Z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压力型体制”作为对中国地方治理实践的理论描绘，得到了国内外学者的广泛关注和讨论。十八大以来，党和政府推动的一系列政治体制改革，深刻得改变了“压力型体制”的运行环境，“压力型体制”在保持生动的描述力和较强的解释力的同时，遇到“减压阀失灵”等理论困境和解释力不足等问题。本研究在梳理已有理论的基础上，结合政策扩散和地方治理能力等理论视角，以政策文本在中央-地方和不同地方的扩散和变化作为窗口，以2021年春节期间疫情防控政策在中国293个地级市的差异化制定为案例，通过自然语言处理和回归分析等方法对“压力型体制”</vt:lpwstr>
  </property>
  <property fmtid="{D5CDD505-2E9C-101B-9397-08002B2CF9AE}" pid="3" name="always_allow_html">
    <vt:lpwstr>True</vt:lpwstr>
  </property>
  <property fmtid="{D5CDD505-2E9C-101B-9397-08002B2CF9AE}" pid="4" name="bibliography">
    <vt:lpwstr>Covid19Policy.bib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indent">
    <vt:lpwstr>True</vt:lpwstr>
  </property>
  <property fmtid="{D5CDD505-2E9C-101B-9397-08002B2CF9AE}" pid="12" name="knit">
    <vt:lpwstr>(function(inputFile, encoding) {rmarkdown::render(inputFile, encoding = encoding, output_format = c(“bookdown::word_document2”, “bookdown::pdf_document2”)) })</vt:lpwstr>
  </property>
  <property fmtid="{D5CDD505-2E9C-101B-9397-08002B2CF9AE}" pid="13" name="link-citations">
    <vt:lpwstr>True</vt:lpwstr>
  </property>
  <property fmtid="{D5CDD505-2E9C-101B-9397-08002B2CF9AE}" pid="14" name="output">
    <vt:lpwstr/>
  </property>
  <property fmtid="{D5CDD505-2E9C-101B-9397-08002B2CF9AE}" pid="15" name="subtitle">
    <vt:lpwstr>——基于2021年春节期间地方疫情防控政策的实证研究</vt:lpwstr>
  </property>
  <property fmtid="{D5CDD505-2E9C-101B-9397-08002B2CF9AE}" pid="16" name="toc">
    <vt:lpwstr>False</vt:lpwstr>
  </property>
</Properties>
</file>