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9541F" w14:textId="77777777" w:rsidR="007A038F" w:rsidRDefault="00397FEE">
      <w:pPr>
        <w:pStyle w:val="a5"/>
        <w:rPr>
          <w:lang w:eastAsia="zh-CN"/>
        </w:rPr>
      </w:pPr>
      <w:r>
        <w:rPr>
          <w:lang w:eastAsia="zh-CN"/>
        </w:rPr>
        <w:t>能力不够压力来凑：</w:t>
      </w:r>
      <w:commentRangeStart w:id="0"/>
      <w:r>
        <w:rPr>
          <w:lang w:eastAsia="zh-CN"/>
        </w:rPr>
        <w:t>治理能力与压力型体制</w:t>
      </w:r>
      <w:commentRangeEnd w:id="0"/>
      <w:r w:rsidR="00482430">
        <w:rPr>
          <w:rStyle w:val="af3"/>
          <w:rFonts w:asciiTheme="minorHAnsi" w:eastAsiaTheme="minorEastAsia" w:hAnsiTheme="minorHAnsi" w:cstheme="minorBidi"/>
          <w:b w:val="0"/>
          <w:bCs w:val="0"/>
          <w:color w:val="auto"/>
        </w:rPr>
        <w:commentReference w:id="0"/>
      </w:r>
    </w:p>
    <w:p w14:paraId="579D2830" w14:textId="77777777" w:rsidR="007A038F" w:rsidRDefault="00397FEE">
      <w:pPr>
        <w:pStyle w:val="a6"/>
        <w:rPr>
          <w:lang w:eastAsia="zh-CN"/>
        </w:rPr>
      </w:pPr>
      <w:r>
        <w:rPr>
          <w:lang w:eastAsia="zh-CN"/>
        </w:rPr>
        <w:t>——</w:t>
      </w:r>
      <w:r>
        <w:rPr>
          <w:lang w:eastAsia="zh-CN"/>
        </w:rPr>
        <w:t>基于</w:t>
      </w:r>
      <w:r>
        <w:rPr>
          <w:lang w:eastAsia="zh-CN"/>
        </w:rPr>
        <w:t>2021</w:t>
      </w:r>
      <w:r>
        <w:rPr>
          <w:lang w:eastAsia="zh-CN"/>
        </w:rPr>
        <w:t>年春节期间地方疫情防控政策的实证研究</w:t>
      </w:r>
    </w:p>
    <w:p w14:paraId="431BAE1A" w14:textId="77777777" w:rsidR="007A038F" w:rsidRDefault="00397FEE">
      <w:pPr>
        <w:pStyle w:val="Author"/>
        <w:rPr>
          <w:lang w:eastAsia="zh-CN"/>
        </w:rPr>
      </w:pPr>
      <w:r>
        <w:rPr>
          <w:lang w:eastAsia="zh-CN"/>
        </w:rPr>
        <w:t>孙宇飞</w:t>
      </w:r>
      <w:r>
        <w:rPr>
          <w:rStyle w:val="ad"/>
        </w:rPr>
        <w:footnoteReference w:id="1"/>
      </w:r>
    </w:p>
    <w:p w14:paraId="17F2EE2B" w14:textId="77777777" w:rsidR="007A038F" w:rsidRDefault="00397FEE">
      <w:pPr>
        <w:pStyle w:val="Abstract"/>
        <w:rPr>
          <w:lang w:eastAsia="zh-CN"/>
        </w:rPr>
      </w:pPr>
      <w:r>
        <w:rPr>
          <w:lang w:eastAsia="zh-CN"/>
        </w:rPr>
        <w:t>作为国家治理的核心环节，地方治理受到学者的广泛关注。压力型体制作为对现实的理论描绘，得到了国内外学者的广泛认同。十八大以来，党和政府推动的一系列政治体制改革，使</w:t>
      </w:r>
      <w:r>
        <w:rPr>
          <w:lang w:eastAsia="zh-CN"/>
        </w:rPr>
        <w:t>“</w:t>
      </w:r>
      <w:r>
        <w:rPr>
          <w:lang w:eastAsia="zh-CN"/>
        </w:rPr>
        <w:t>压力型体制</w:t>
      </w:r>
      <w:r>
        <w:rPr>
          <w:lang w:eastAsia="zh-CN"/>
        </w:rPr>
        <w:t>”</w:t>
      </w:r>
      <w:r>
        <w:rPr>
          <w:lang w:eastAsia="zh-CN"/>
        </w:rPr>
        <w:t>在保持较强解释力的同时，遇到</w:t>
      </w:r>
      <w:r>
        <w:rPr>
          <w:lang w:eastAsia="zh-CN"/>
        </w:rPr>
        <w:t>“</w:t>
      </w:r>
      <w:r>
        <w:rPr>
          <w:lang w:eastAsia="zh-CN"/>
        </w:rPr>
        <w:t>原有减压阀失灵</w:t>
      </w:r>
      <w:r>
        <w:rPr>
          <w:lang w:eastAsia="zh-CN"/>
        </w:rPr>
        <w:t>”</w:t>
      </w:r>
      <w:r>
        <w:rPr>
          <w:lang w:eastAsia="zh-CN"/>
        </w:rPr>
        <w:t>等困境。难以解释</w:t>
      </w:r>
      <w:r>
        <w:rPr>
          <w:lang w:eastAsia="zh-CN"/>
        </w:rPr>
        <w:t>“</w:t>
      </w:r>
      <w:r>
        <w:rPr>
          <w:lang w:eastAsia="zh-CN"/>
        </w:rPr>
        <w:t>面对相似的制度环境和治理过程的不同地方政府为什么受到的压力不同？</w:t>
      </w:r>
      <w:r>
        <w:rPr>
          <w:lang w:eastAsia="zh-CN"/>
        </w:rPr>
        <w:t>”</w:t>
      </w:r>
      <w:r>
        <w:rPr>
          <w:lang w:eastAsia="zh-CN"/>
        </w:rPr>
        <w:t>、</w:t>
      </w:r>
      <w:r>
        <w:rPr>
          <w:lang w:eastAsia="zh-CN"/>
        </w:rPr>
        <w:t>“</w:t>
      </w:r>
      <w:r>
        <w:rPr>
          <w:lang w:eastAsia="zh-CN"/>
        </w:rPr>
        <w:t>在原有两大减压阀失灵的情况下，地方政府为什么仍保留一定程度的行政自主性？</w:t>
      </w:r>
      <w:r>
        <w:rPr>
          <w:lang w:eastAsia="zh-CN"/>
        </w:rPr>
        <w:t>”</w:t>
      </w:r>
      <w:r>
        <w:rPr>
          <w:lang w:eastAsia="zh-CN"/>
        </w:rPr>
        <w:t>等新问题。本研究在梳理已有理论的基础上，结合地方治理能力和</w:t>
      </w:r>
      <w:commentRangeStart w:id="1"/>
      <w:r>
        <w:rPr>
          <w:lang w:eastAsia="zh-CN"/>
        </w:rPr>
        <w:t>数字政府建设</w:t>
      </w:r>
      <w:commentRangeEnd w:id="1"/>
      <w:r w:rsidR="00482430">
        <w:rPr>
          <w:rStyle w:val="af3"/>
        </w:rPr>
        <w:commentReference w:id="1"/>
      </w:r>
      <w:r>
        <w:rPr>
          <w:lang w:eastAsia="zh-CN"/>
        </w:rPr>
        <w:t>等理论视角，以</w:t>
      </w:r>
      <w:r>
        <w:rPr>
          <w:lang w:eastAsia="zh-CN"/>
        </w:rPr>
        <w:t>2021</w:t>
      </w:r>
      <w:r>
        <w:rPr>
          <w:lang w:eastAsia="zh-CN"/>
        </w:rPr>
        <w:t>年春节期间疫情防控政策在中国各地的差异化制定为案例，通过自然语言处理和回归分析等方法，在检验原有理论的基础上，发现了</w:t>
      </w:r>
      <w:r>
        <w:rPr>
          <w:b/>
          <w:bCs/>
          <w:lang w:eastAsia="zh-CN"/>
        </w:rPr>
        <w:t>地方政</w:t>
      </w:r>
      <w:ins w:id="2" w:author="李振" w:date="2021-06-29T10:05:00Z">
        <w:r w:rsidR="00482430">
          <w:rPr>
            <w:rFonts w:hint="eastAsia"/>
            <w:b/>
            <w:bCs/>
            <w:lang w:eastAsia="zh-CN"/>
          </w:rPr>
          <w:t>府</w:t>
        </w:r>
      </w:ins>
      <w:del w:id="3" w:author="李振" w:date="2021-06-29T10:05:00Z">
        <w:r w:rsidDel="00482430">
          <w:rPr>
            <w:b/>
            <w:bCs/>
            <w:lang w:eastAsia="zh-CN"/>
          </w:rPr>
          <w:delText>治</w:delText>
        </w:r>
      </w:del>
      <w:r>
        <w:rPr>
          <w:b/>
          <w:bCs/>
          <w:lang w:eastAsia="zh-CN"/>
        </w:rPr>
        <w:t>治理能力对</w:t>
      </w:r>
      <w:r>
        <w:rPr>
          <w:b/>
          <w:bCs/>
          <w:lang w:eastAsia="zh-CN"/>
        </w:rPr>
        <w:t>“</w:t>
      </w:r>
      <w:r>
        <w:rPr>
          <w:b/>
          <w:bCs/>
          <w:lang w:eastAsia="zh-CN"/>
        </w:rPr>
        <w:t>压力型体制</w:t>
      </w:r>
      <w:r>
        <w:rPr>
          <w:b/>
          <w:bCs/>
          <w:lang w:eastAsia="zh-CN"/>
        </w:rPr>
        <w:t>”</w:t>
      </w:r>
      <w:r>
        <w:rPr>
          <w:b/>
          <w:bCs/>
          <w:lang w:eastAsia="zh-CN"/>
        </w:rPr>
        <w:t>运行的</w:t>
      </w:r>
      <w:r>
        <w:rPr>
          <w:b/>
          <w:bCs/>
          <w:lang w:eastAsia="zh-CN"/>
        </w:rPr>
        <w:t>“</w:t>
      </w:r>
      <w:r>
        <w:rPr>
          <w:b/>
          <w:bCs/>
          <w:lang w:eastAsia="zh-CN"/>
        </w:rPr>
        <w:t>减压阀</w:t>
      </w:r>
      <w:r>
        <w:rPr>
          <w:b/>
          <w:bCs/>
          <w:lang w:eastAsia="zh-CN"/>
        </w:rPr>
        <w:t>”</w:t>
      </w:r>
      <w:r>
        <w:rPr>
          <w:b/>
          <w:bCs/>
          <w:lang w:eastAsia="zh-CN"/>
        </w:rPr>
        <w:t>效应</w:t>
      </w:r>
      <w:r>
        <w:rPr>
          <w:lang w:eastAsia="zh-CN"/>
        </w:rPr>
        <w:t>，这一减压阀使得地方政府在多方的压力下还能保留一定的自主性空间，地方政府的治理能力强弱决定着地方自主性空间的大小。笔者据此提出了提出压力型体制运行过程中地方政府</w:t>
      </w:r>
      <w:r>
        <w:rPr>
          <w:b/>
          <w:bCs/>
          <w:lang w:eastAsia="zh-CN"/>
        </w:rPr>
        <w:t>“</w:t>
      </w:r>
      <w:r>
        <w:rPr>
          <w:b/>
          <w:bCs/>
          <w:lang w:eastAsia="zh-CN"/>
        </w:rPr>
        <w:t>能力空间</w:t>
      </w:r>
      <w:r>
        <w:rPr>
          <w:b/>
          <w:bCs/>
          <w:lang w:eastAsia="zh-CN"/>
        </w:rPr>
        <w:t>”</w:t>
      </w:r>
      <w:r>
        <w:rPr>
          <w:lang w:eastAsia="zh-CN"/>
        </w:rPr>
        <w:t>的概念，从而实现了对</w:t>
      </w:r>
      <w:r>
        <w:rPr>
          <w:lang w:eastAsia="zh-CN"/>
        </w:rPr>
        <w:t>“</w:t>
      </w:r>
      <w:r>
        <w:rPr>
          <w:lang w:eastAsia="zh-CN"/>
        </w:rPr>
        <w:t>压力型体制</w:t>
      </w:r>
      <w:r>
        <w:rPr>
          <w:lang w:eastAsia="zh-CN"/>
        </w:rPr>
        <w:t>”</w:t>
      </w:r>
      <w:r>
        <w:rPr>
          <w:lang w:eastAsia="zh-CN"/>
        </w:rPr>
        <w:t>的理论检验与修正。</w:t>
      </w:r>
    </w:p>
    <w:p w14:paraId="5DA7AF7A" w14:textId="77777777" w:rsidR="007A038F" w:rsidRDefault="00397FEE">
      <w:pPr>
        <w:pStyle w:val="Abstract"/>
        <w:rPr>
          <w:lang w:eastAsia="zh-CN"/>
        </w:rPr>
      </w:pPr>
      <w:r>
        <w:rPr>
          <w:b/>
          <w:bCs/>
          <w:lang w:eastAsia="zh-CN"/>
        </w:rPr>
        <w:t>关键词</w:t>
      </w:r>
      <w:r>
        <w:rPr>
          <w:lang w:eastAsia="zh-CN"/>
        </w:rPr>
        <w:t>：压力型体制；层层加</w:t>
      </w:r>
      <w:r>
        <w:rPr>
          <w:lang w:eastAsia="zh-CN"/>
        </w:rPr>
        <w:t>码；数字治理能力；能力空间。</w:t>
      </w:r>
    </w:p>
    <w:p w14:paraId="0503BC95" w14:textId="77777777" w:rsidR="007A038F" w:rsidRDefault="00397FEE">
      <w:pPr>
        <w:pStyle w:val="1"/>
      </w:pPr>
      <w:bookmarkStart w:id="4" w:name="引言"/>
      <w:r>
        <w:t>引言</w:t>
      </w:r>
    </w:p>
    <w:p w14:paraId="7B664AC3" w14:textId="77777777" w:rsidR="007A038F" w:rsidRDefault="00397FEE">
      <w:pPr>
        <w:pStyle w:val="FirstParagraph"/>
        <w:ind w:firstLine="480"/>
        <w:rPr>
          <w:lang w:eastAsia="zh-CN"/>
        </w:rPr>
      </w:pPr>
      <w:r>
        <w:rPr>
          <w:lang w:eastAsia="zh-CN"/>
        </w:rPr>
        <w:t>近年来，作为国家治理的核心环节，地方治理受到了学者的广泛关注。研究者主要从不同部门、不同层级政府间的关系和互动模式出发，讨论其对于地方政府行为和治理模式的影响。在政府间关系上，有学者提出了</w:t>
      </w:r>
      <w:r>
        <w:rPr>
          <w:lang w:eastAsia="zh-CN"/>
        </w:rPr>
        <w:t>“</w:t>
      </w:r>
      <w:r>
        <w:rPr>
          <w:lang w:eastAsia="zh-CN"/>
        </w:rPr>
        <w:t>蜂巢式结构</w:t>
      </w:r>
      <w:r>
        <w:rPr>
          <w:lang w:eastAsia="zh-CN"/>
        </w:rPr>
        <w:t>” (</w:t>
      </w:r>
      <w:hyperlink w:anchor="ref-Shue1990">
        <w:r>
          <w:rPr>
            <w:rStyle w:val="ae"/>
            <w:lang w:eastAsia="zh-CN"/>
          </w:rPr>
          <w:t>SHUE, 1990</w:t>
        </w:r>
      </w:hyperlink>
      <w:r>
        <w:rPr>
          <w:lang w:eastAsia="zh-CN"/>
        </w:rPr>
        <w:t xml:space="preserve">) </w:t>
      </w:r>
      <w:r>
        <w:rPr>
          <w:lang w:eastAsia="zh-CN"/>
        </w:rPr>
        <w:t>和</w:t>
      </w:r>
      <w:r>
        <w:rPr>
          <w:lang w:eastAsia="zh-CN"/>
        </w:rPr>
        <w:t>“M</w:t>
      </w:r>
      <w:r>
        <w:rPr>
          <w:lang w:eastAsia="zh-CN"/>
        </w:rPr>
        <w:t>型结构</w:t>
      </w:r>
      <w:r>
        <w:rPr>
          <w:lang w:eastAsia="zh-CN"/>
        </w:rPr>
        <w:t>” (</w:t>
      </w:r>
      <w:hyperlink w:anchor="ref-QianXu1993">
        <w:r>
          <w:rPr>
            <w:rStyle w:val="ae"/>
            <w:lang w:eastAsia="zh-CN"/>
          </w:rPr>
          <w:t xml:space="preserve">QIAN </w:t>
        </w:r>
        <w:r>
          <w:rPr>
            <w:rStyle w:val="ae"/>
            <w:lang w:eastAsia="zh-CN"/>
          </w:rPr>
          <w:t>等</w:t>
        </w:r>
        <w:r>
          <w:rPr>
            <w:rStyle w:val="ae"/>
            <w:lang w:eastAsia="zh-CN"/>
          </w:rPr>
          <w:t>, 1993</w:t>
        </w:r>
      </w:hyperlink>
      <w:r>
        <w:rPr>
          <w:lang w:eastAsia="zh-CN"/>
        </w:rPr>
        <w:t xml:space="preserve">) </w:t>
      </w:r>
      <w:r>
        <w:rPr>
          <w:lang w:eastAsia="zh-CN"/>
        </w:rPr>
        <w:t>等概念来形容改革开放前的政府间关系。更多学者关注改革开放</w:t>
      </w:r>
      <w:r>
        <w:rPr>
          <w:lang w:eastAsia="zh-CN"/>
        </w:rPr>
        <w:t>后的政府间关系，他们提出的</w:t>
      </w:r>
      <w:r>
        <w:rPr>
          <w:lang w:eastAsia="zh-CN"/>
        </w:rPr>
        <w:t>“</w:t>
      </w:r>
      <w:r>
        <w:rPr>
          <w:lang w:eastAsia="zh-CN"/>
        </w:rPr>
        <w:t>中国特色的财政联邦主义</w:t>
      </w:r>
      <w:r>
        <w:rPr>
          <w:lang w:eastAsia="zh-CN"/>
        </w:rPr>
        <w:t>” (</w:t>
      </w:r>
      <w:hyperlink w:anchor="ref-MontinolaEtAl1995">
        <w:r>
          <w:rPr>
            <w:rStyle w:val="ae"/>
            <w:lang w:eastAsia="zh-CN"/>
          </w:rPr>
          <w:t xml:space="preserve">MONTINOLA </w:t>
        </w:r>
        <w:r>
          <w:rPr>
            <w:rStyle w:val="ae"/>
            <w:lang w:eastAsia="zh-CN"/>
          </w:rPr>
          <w:t>等</w:t>
        </w:r>
        <w:r>
          <w:rPr>
            <w:rStyle w:val="ae"/>
            <w:lang w:eastAsia="zh-CN"/>
          </w:rPr>
          <w:t>, 1995</w:t>
        </w:r>
      </w:hyperlink>
      <w:r>
        <w:rPr>
          <w:lang w:eastAsia="zh-CN"/>
        </w:rPr>
        <w:t xml:space="preserve">) </w:t>
      </w:r>
      <w:r>
        <w:rPr>
          <w:lang w:eastAsia="zh-CN"/>
        </w:rPr>
        <w:t>和压力型体制</w:t>
      </w:r>
      <w:r>
        <w:rPr>
          <w:lang w:eastAsia="zh-CN"/>
        </w:rPr>
        <w:t xml:space="preserve"> (</w:t>
      </w:r>
      <w:hyperlink w:anchor="ref-RongJingBen1998a">
        <w:r>
          <w:rPr>
            <w:rStyle w:val="ae"/>
            <w:lang w:eastAsia="zh-CN"/>
          </w:rPr>
          <w:t>荣敬本</w:t>
        </w:r>
        <w:r>
          <w:rPr>
            <w:rStyle w:val="ae"/>
            <w:lang w:eastAsia="zh-CN"/>
          </w:rPr>
          <w:t>, 1998</w:t>
        </w:r>
      </w:hyperlink>
      <w:r>
        <w:rPr>
          <w:lang w:eastAsia="zh-CN"/>
        </w:rPr>
        <w:t xml:space="preserve">) </w:t>
      </w:r>
      <w:r>
        <w:rPr>
          <w:lang w:eastAsia="zh-CN"/>
        </w:rPr>
        <w:t>等解释广受学界的讨论。其中，压力型体制作为对现实的理论描绘，得到了国内外学者的较高认同</w:t>
      </w:r>
      <w:r>
        <w:rPr>
          <w:lang w:eastAsia="zh-CN"/>
        </w:rPr>
        <w:t xml:space="preserve"> (</w:t>
      </w:r>
      <w:hyperlink w:anchor="ref-YangXueDong2012">
        <w:r>
          <w:rPr>
            <w:rStyle w:val="ae"/>
            <w:lang w:eastAsia="zh-CN"/>
          </w:rPr>
          <w:t>杨雪冬</w:t>
        </w:r>
        <w:r>
          <w:rPr>
            <w:rStyle w:val="ae"/>
            <w:lang w:eastAsia="zh-CN"/>
          </w:rPr>
          <w:t>, 2012</w:t>
        </w:r>
      </w:hyperlink>
      <w:r>
        <w:rPr>
          <w:lang w:eastAsia="zh-CN"/>
        </w:rPr>
        <w:t xml:space="preserve">) </w:t>
      </w:r>
      <w:r>
        <w:rPr>
          <w:lang w:eastAsia="zh-CN"/>
        </w:rPr>
        <w:t>，不仅生动</w:t>
      </w:r>
      <w:r>
        <w:rPr>
          <w:lang w:eastAsia="zh-CN"/>
        </w:rPr>
        <w:t>的描述了中国地方治理的压力和动力，还由于</w:t>
      </w:r>
      <w:r>
        <w:rPr>
          <w:lang w:eastAsia="zh-CN"/>
        </w:rPr>
        <w:lastRenderedPageBreak/>
        <w:t>其理论的整体性，能够对其他富有解释力的概念（诸如</w:t>
      </w:r>
      <w:r>
        <w:rPr>
          <w:lang w:eastAsia="zh-CN"/>
        </w:rPr>
        <w:t>“</w:t>
      </w:r>
      <w:r>
        <w:rPr>
          <w:lang w:eastAsia="zh-CN"/>
        </w:rPr>
        <w:t>目标责任制</w:t>
      </w:r>
      <w:r>
        <w:rPr>
          <w:lang w:eastAsia="zh-CN"/>
        </w:rPr>
        <w:t>” (</w:t>
      </w:r>
      <w:hyperlink w:anchor="ref-Edin2003">
        <w:r>
          <w:rPr>
            <w:rStyle w:val="ae"/>
            <w:lang w:eastAsia="zh-CN"/>
          </w:rPr>
          <w:t>EDIN, 2003</w:t>
        </w:r>
      </w:hyperlink>
      <w:r>
        <w:rPr>
          <w:lang w:eastAsia="zh-CN"/>
        </w:rPr>
        <w:t xml:space="preserve">) </w:t>
      </w:r>
      <w:r>
        <w:rPr>
          <w:lang w:eastAsia="zh-CN"/>
        </w:rPr>
        <w:t>、</w:t>
      </w:r>
      <w:r>
        <w:rPr>
          <w:lang w:eastAsia="zh-CN"/>
        </w:rPr>
        <w:t>“</w:t>
      </w:r>
      <w:r>
        <w:rPr>
          <w:lang w:eastAsia="zh-CN"/>
        </w:rPr>
        <w:t>项目制</w:t>
      </w:r>
      <w:r>
        <w:rPr>
          <w:lang w:eastAsia="zh-CN"/>
        </w:rPr>
        <w:t>” (</w:t>
      </w:r>
      <w:hyperlink w:anchor="ref-ChenJiaJian2013">
        <w:r>
          <w:rPr>
            <w:rStyle w:val="ae"/>
            <w:lang w:eastAsia="zh-CN"/>
          </w:rPr>
          <w:t>陈家建</w:t>
        </w:r>
        <w:r>
          <w:rPr>
            <w:rStyle w:val="ae"/>
            <w:lang w:eastAsia="zh-CN"/>
          </w:rPr>
          <w:t>, 2013</w:t>
        </w:r>
      </w:hyperlink>
      <w:r>
        <w:rPr>
          <w:lang w:eastAsia="zh-CN"/>
        </w:rPr>
        <w:t xml:space="preserve">) </w:t>
      </w:r>
      <w:r>
        <w:rPr>
          <w:lang w:eastAsia="zh-CN"/>
        </w:rPr>
        <w:t>、</w:t>
      </w:r>
      <w:r>
        <w:rPr>
          <w:lang w:eastAsia="zh-CN"/>
        </w:rPr>
        <w:t>“</w:t>
      </w:r>
      <w:r>
        <w:rPr>
          <w:lang w:eastAsia="zh-CN"/>
        </w:rPr>
        <w:t>行政发包制</w:t>
      </w:r>
      <w:r>
        <w:rPr>
          <w:lang w:eastAsia="zh-CN"/>
        </w:rPr>
        <w:t>” (</w:t>
      </w:r>
      <w:hyperlink w:anchor="ref-ZhouLiAn2014">
        <w:r>
          <w:rPr>
            <w:rStyle w:val="ae"/>
            <w:lang w:eastAsia="zh-CN"/>
          </w:rPr>
          <w:t>周黎安</w:t>
        </w:r>
        <w:r>
          <w:rPr>
            <w:rStyle w:val="ae"/>
            <w:lang w:eastAsia="zh-CN"/>
          </w:rPr>
          <w:t>, 2014a</w:t>
        </w:r>
      </w:hyperlink>
      <w:r>
        <w:rPr>
          <w:lang w:eastAsia="zh-CN"/>
        </w:rPr>
        <w:t xml:space="preserve">) </w:t>
      </w:r>
      <w:r>
        <w:rPr>
          <w:lang w:eastAsia="zh-CN"/>
        </w:rPr>
        <w:t>）进行较好地整合。</w:t>
      </w:r>
    </w:p>
    <w:p w14:paraId="1E4F023E" w14:textId="77777777" w:rsidR="007A038F" w:rsidRDefault="00397FEE">
      <w:pPr>
        <w:pStyle w:val="a0"/>
        <w:ind w:firstLine="480"/>
        <w:rPr>
          <w:lang w:eastAsia="zh-CN"/>
        </w:rPr>
      </w:pPr>
      <w:r>
        <w:rPr>
          <w:lang w:eastAsia="zh-CN"/>
        </w:rPr>
        <w:t>中国共产党第十八次全国代表大会以来，党和政府推动</w:t>
      </w:r>
      <w:r>
        <w:rPr>
          <w:lang w:eastAsia="zh-CN"/>
        </w:rPr>
        <w:t>了一系列重大的政治体制变革，学者们从最高权力的重新集中</w:t>
      </w:r>
      <w:r>
        <w:rPr>
          <w:lang w:eastAsia="zh-CN"/>
        </w:rPr>
        <w:t xml:space="preserve"> (</w:t>
      </w:r>
      <w:hyperlink w:anchor="ref-Guo2020">
        <w:r>
          <w:rPr>
            <w:rStyle w:val="ae"/>
            <w:lang w:eastAsia="zh-CN"/>
          </w:rPr>
          <w:t>GUO, 2020</w:t>
        </w:r>
      </w:hyperlink>
      <w:r>
        <w:rPr>
          <w:lang w:eastAsia="zh-CN"/>
        </w:rPr>
        <w:t xml:space="preserve">) </w:t>
      </w:r>
      <w:r>
        <w:rPr>
          <w:lang w:eastAsia="zh-CN"/>
        </w:rPr>
        <w:t>、行政权的重新分配</w:t>
      </w:r>
      <w:r>
        <w:rPr>
          <w:lang w:eastAsia="zh-CN"/>
        </w:rPr>
        <w:t xml:space="preserve"> (</w:t>
      </w:r>
      <w:hyperlink w:anchor="ref-FengShiZheng2014">
        <w:r>
          <w:rPr>
            <w:rStyle w:val="ae"/>
            <w:lang w:eastAsia="zh-CN"/>
          </w:rPr>
          <w:t>冯仕政</w:t>
        </w:r>
        <w:r>
          <w:rPr>
            <w:rStyle w:val="ae"/>
            <w:lang w:eastAsia="zh-CN"/>
          </w:rPr>
          <w:t>, 2014</w:t>
        </w:r>
      </w:hyperlink>
      <w:r>
        <w:rPr>
          <w:lang w:eastAsia="zh-CN"/>
        </w:rPr>
        <w:t xml:space="preserve">) </w:t>
      </w:r>
      <w:r>
        <w:rPr>
          <w:lang w:eastAsia="zh-CN"/>
        </w:rPr>
        <w:t>、地方自主性的削弱</w:t>
      </w:r>
      <w:r>
        <w:rPr>
          <w:lang w:eastAsia="zh-CN"/>
        </w:rPr>
        <w:t xml:space="preserve"> (</w:t>
      </w:r>
      <w:hyperlink w:anchor="ref-JingYueJin2018">
        <w:r>
          <w:rPr>
            <w:rStyle w:val="ae"/>
            <w:lang w:eastAsia="zh-CN"/>
          </w:rPr>
          <w:t>景跃进</w:t>
        </w:r>
        <w:r>
          <w:rPr>
            <w:rStyle w:val="ae"/>
            <w:lang w:eastAsia="zh-CN"/>
          </w:rPr>
          <w:t>, 2018</w:t>
        </w:r>
      </w:hyperlink>
      <w:r>
        <w:rPr>
          <w:lang w:eastAsia="zh-CN"/>
        </w:rPr>
        <w:t xml:space="preserve">) </w:t>
      </w:r>
      <w:r>
        <w:rPr>
          <w:lang w:eastAsia="zh-CN"/>
        </w:rPr>
        <w:t>等角度描述这些变化。</w:t>
      </w:r>
      <w:r>
        <w:rPr>
          <w:lang w:eastAsia="zh-CN"/>
        </w:rPr>
        <w:t xml:space="preserve"> </w:t>
      </w:r>
      <w:hyperlink w:anchor="ref-LiZhenEtAl2020c">
        <w:r>
          <w:rPr>
            <w:rStyle w:val="ae"/>
            <w:lang w:eastAsia="zh-CN"/>
          </w:rPr>
          <w:t>李</w:t>
        </w:r>
        <w:r>
          <w:rPr>
            <w:rStyle w:val="ae"/>
            <w:lang w:eastAsia="zh-CN"/>
          </w:rPr>
          <w:t>振</w:t>
        </w:r>
        <w:r>
          <w:rPr>
            <w:rStyle w:val="ae"/>
            <w:lang w:eastAsia="zh-CN"/>
          </w:rPr>
          <w:t xml:space="preserve"> </w:t>
        </w:r>
        <w:r>
          <w:rPr>
            <w:rStyle w:val="ae"/>
            <w:lang w:eastAsia="zh-CN"/>
          </w:rPr>
          <w:t>等</w:t>
        </w:r>
      </w:hyperlink>
      <w:r>
        <w:rPr>
          <w:lang w:eastAsia="zh-CN"/>
        </w:rPr>
        <w:t xml:space="preserve"> (</w:t>
      </w:r>
      <w:hyperlink w:anchor="ref-LiZhenEtAl2020c">
        <w:r>
          <w:rPr>
            <w:rStyle w:val="ae"/>
            <w:lang w:eastAsia="zh-CN"/>
          </w:rPr>
          <w:t>2020</w:t>
        </w:r>
      </w:hyperlink>
      <w:r>
        <w:rPr>
          <w:lang w:eastAsia="zh-CN"/>
        </w:rPr>
        <w:t xml:space="preserve">) </w:t>
      </w:r>
      <w:r>
        <w:rPr>
          <w:lang w:eastAsia="zh-CN"/>
        </w:rPr>
        <w:t>等学者用</w:t>
      </w:r>
      <w:r>
        <w:rPr>
          <w:lang w:eastAsia="zh-CN"/>
        </w:rPr>
        <w:t>“</w:t>
      </w:r>
      <w:r>
        <w:rPr>
          <w:lang w:eastAsia="zh-CN"/>
        </w:rPr>
        <w:t>强监督、弱激励、硬指标</w:t>
      </w:r>
      <w:r>
        <w:rPr>
          <w:lang w:eastAsia="zh-CN"/>
        </w:rPr>
        <w:t>”</w:t>
      </w:r>
      <w:r>
        <w:rPr>
          <w:lang w:eastAsia="zh-CN"/>
        </w:rPr>
        <w:t>形象的描绘了十八大以来政治氛围上的变革</w:t>
      </w:r>
      <w:r>
        <w:rPr>
          <w:lang w:eastAsia="zh-CN"/>
        </w:rPr>
        <w:t xml:space="preserve"> (</w:t>
      </w:r>
      <w:hyperlink w:anchor="ref-Ahlers2019">
        <w:r>
          <w:rPr>
            <w:rStyle w:val="ae"/>
            <w:lang w:eastAsia="zh-CN"/>
          </w:rPr>
          <w:t>AHLERS, 2019</w:t>
        </w:r>
      </w:hyperlink>
      <w:r>
        <w:rPr>
          <w:lang w:eastAsia="zh-CN"/>
        </w:rPr>
        <w:t xml:space="preserve">) </w:t>
      </w:r>
      <w:r>
        <w:rPr>
          <w:lang w:eastAsia="zh-CN"/>
        </w:rPr>
        <w:t>对中国地方治理的影响。在这一改革进程中，</w:t>
      </w:r>
      <w:r>
        <w:rPr>
          <w:lang w:eastAsia="zh-CN"/>
        </w:rPr>
        <w:t>“</w:t>
      </w:r>
      <w:r>
        <w:rPr>
          <w:lang w:eastAsia="zh-CN"/>
        </w:rPr>
        <w:t>压力型体制</w:t>
      </w:r>
      <w:r>
        <w:rPr>
          <w:lang w:eastAsia="zh-CN"/>
        </w:rPr>
        <w:t>”</w:t>
      </w:r>
      <w:r>
        <w:rPr>
          <w:lang w:eastAsia="zh-CN"/>
        </w:rPr>
        <w:t>这一概念的表现更趋明显，甚至已经被官方话语所接纳</w:t>
      </w:r>
      <w:r>
        <w:rPr>
          <w:lang w:eastAsia="zh-CN"/>
        </w:rPr>
        <w:t xml:space="preserve"> (</w:t>
      </w:r>
      <w:hyperlink w:anchor="ref-YangYan2018">
        <w:r>
          <w:rPr>
            <w:rStyle w:val="ae"/>
            <w:lang w:eastAsia="zh-CN"/>
          </w:rPr>
          <w:t xml:space="preserve">YANG </w:t>
        </w:r>
        <w:r>
          <w:rPr>
            <w:rStyle w:val="ae"/>
            <w:lang w:eastAsia="zh-CN"/>
          </w:rPr>
          <w:t>等</w:t>
        </w:r>
        <w:r>
          <w:rPr>
            <w:rStyle w:val="ae"/>
            <w:lang w:eastAsia="zh-CN"/>
          </w:rPr>
          <w:t>, 2018</w:t>
        </w:r>
      </w:hyperlink>
      <w:r>
        <w:rPr>
          <w:lang w:eastAsia="zh-CN"/>
        </w:rPr>
        <w:t xml:space="preserve">) </w:t>
      </w:r>
      <w:r>
        <w:rPr>
          <w:lang w:eastAsia="zh-CN"/>
        </w:rPr>
        <w:t>。</w:t>
      </w:r>
    </w:p>
    <w:p w14:paraId="5815D179" w14:textId="77777777" w:rsidR="007A038F" w:rsidRDefault="00397FEE">
      <w:pPr>
        <w:pStyle w:val="a0"/>
        <w:ind w:firstLine="480"/>
        <w:rPr>
          <w:lang w:eastAsia="zh-CN"/>
        </w:rPr>
      </w:pPr>
      <w:r>
        <w:rPr>
          <w:lang w:eastAsia="zh-CN"/>
        </w:rPr>
        <w:t>虽然对解释十八大以来的地方治理现象仍有很强的解释力</w:t>
      </w:r>
      <w:r>
        <w:rPr>
          <w:lang w:eastAsia="zh-CN"/>
        </w:rPr>
        <w:t xml:space="preserve"> (</w:t>
      </w:r>
      <w:hyperlink w:anchor="ref-Schubert2020">
        <w:r>
          <w:rPr>
            <w:rStyle w:val="ae"/>
            <w:lang w:eastAsia="zh-CN"/>
          </w:rPr>
          <w:t>SCHUBERT, 2020</w:t>
        </w:r>
      </w:hyperlink>
      <w:r>
        <w:rPr>
          <w:lang w:eastAsia="zh-CN"/>
        </w:rPr>
        <w:t xml:space="preserve">; </w:t>
      </w:r>
      <w:hyperlink w:anchor="ref-YangYan2018">
        <w:r>
          <w:rPr>
            <w:rStyle w:val="ae"/>
            <w:lang w:eastAsia="zh-CN"/>
          </w:rPr>
          <w:t xml:space="preserve">YANG </w:t>
        </w:r>
        <w:r>
          <w:rPr>
            <w:rStyle w:val="ae"/>
            <w:lang w:eastAsia="zh-CN"/>
          </w:rPr>
          <w:t>等</w:t>
        </w:r>
        <w:r>
          <w:rPr>
            <w:rStyle w:val="ae"/>
            <w:lang w:eastAsia="zh-CN"/>
          </w:rPr>
          <w:t>, 2018</w:t>
        </w:r>
      </w:hyperlink>
      <w:r>
        <w:rPr>
          <w:lang w:eastAsia="zh-CN"/>
        </w:rPr>
        <w:t xml:space="preserve">) </w:t>
      </w:r>
      <w:r>
        <w:rPr>
          <w:lang w:eastAsia="zh-CN"/>
        </w:rPr>
        <w:t>，但疫情防控新常态的现实需求</w:t>
      </w:r>
      <w:r>
        <w:rPr>
          <w:lang w:eastAsia="zh-CN"/>
        </w:rPr>
        <w:t xml:space="preserve"> (</w:t>
      </w:r>
      <w:hyperlink w:anchor="ref-YangXueDong2021">
        <w:r>
          <w:rPr>
            <w:rStyle w:val="ae"/>
            <w:lang w:eastAsia="zh-CN"/>
          </w:rPr>
          <w:t>杨雪冬</w:t>
        </w:r>
        <w:r>
          <w:rPr>
            <w:rStyle w:val="ae"/>
            <w:lang w:eastAsia="zh-CN"/>
          </w:rPr>
          <w:t>, 2021</w:t>
        </w:r>
      </w:hyperlink>
      <w:r>
        <w:rPr>
          <w:lang w:eastAsia="zh-CN"/>
        </w:rPr>
        <w:t xml:space="preserve">) </w:t>
      </w:r>
      <w:r>
        <w:rPr>
          <w:lang w:eastAsia="zh-CN"/>
        </w:rPr>
        <w:t>和国家治理能力和治理体系现代化等诸多变化都对重新全面和系统的审视</w:t>
      </w:r>
      <w:r>
        <w:rPr>
          <w:lang w:eastAsia="zh-CN"/>
        </w:rPr>
        <w:t>“</w:t>
      </w:r>
      <w:r>
        <w:rPr>
          <w:lang w:eastAsia="zh-CN"/>
        </w:rPr>
        <w:t>压力型体制</w:t>
      </w:r>
      <w:r>
        <w:rPr>
          <w:lang w:eastAsia="zh-CN"/>
        </w:rPr>
        <w:t>”</w:t>
      </w:r>
      <w:r>
        <w:rPr>
          <w:lang w:eastAsia="zh-CN"/>
        </w:rPr>
        <w:t>的理论，寻找更多的影响因素，</w:t>
      </w:r>
      <w:r>
        <w:rPr>
          <w:lang w:eastAsia="zh-CN"/>
        </w:rPr>
        <w:t>增强理论的解释力提出了迫切的要求。因此，本研究在梳理已有理论的基础上，结合地方治理能力和数</w:t>
      </w:r>
      <w:r w:rsidRPr="00D05E80">
        <w:rPr>
          <w:color w:val="FF0000"/>
          <w:lang w:eastAsia="zh-CN"/>
          <w:rPrChange w:id="5" w:author="李振" w:date="2021-06-29T10:11:00Z">
            <w:rPr>
              <w:lang w:eastAsia="zh-CN"/>
            </w:rPr>
          </w:rPrChange>
        </w:rPr>
        <w:t>字政府建设</w:t>
      </w:r>
      <w:r>
        <w:rPr>
          <w:lang w:eastAsia="zh-CN"/>
        </w:rPr>
        <w:t>等新的理论视角，提出一个更加完善的整体性分析框架。在此基础上，笔者以广受各界热议的</w:t>
      </w:r>
      <w:r>
        <w:rPr>
          <w:lang w:eastAsia="zh-CN"/>
        </w:rPr>
        <w:t>2021</w:t>
      </w:r>
      <w:r>
        <w:rPr>
          <w:lang w:eastAsia="zh-CN"/>
        </w:rPr>
        <w:t>年春节期间各地的疫情防控政策为切入点，使用制度语法等自然语言处理方法，对地方治理能力尤其是数字治理能力对压力型体制下压力传导机制的影响进行了实证检验。</w:t>
      </w:r>
    </w:p>
    <w:p w14:paraId="5811FDB3" w14:textId="77777777" w:rsidR="007A038F" w:rsidRDefault="00397FEE">
      <w:pPr>
        <w:pStyle w:val="1"/>
        <w:rPr>
          <w:lang w:eastAsia="zh-CN"/>
        </w:rPr>
      </w:pPr>
      <w:bookmarkStart w:id="6" w:name="压力型体制的特征贡献及其新变化"/>
      <w:bookmarkEnd w:id="4"/>
      <w:r>
        <w:rPr>
          <w:lang w:eastAsia="zh-CN"/>
        </w:rPr>
        <w:t>“</w:t>
      </w:r>
      <w:r>
        <w:rPr>
          <w:lang w:eastAsia="zh-CN"/>
        </w:rPr>
        <w:t>压力型体制</w:t>
      </w:r>
      <w:r>
        <w:rPr>
          <w:lang w:eastAsia="zh-CN"/>
        </w:rPr>
        <w:t>”</w:t>
      </w:r>
      <w:r>
        <w:rPr>
          <w:lang w:eastAsia="zh-CN"/>
        </w:rPr>
        <w:t>的特征、贡献及其新变化</w:t>
      </w:r>
    </w:p>
    <w:p w14:paraId="453EA7B3" w14:textId="77777777" w:rsidR="007A038F" w:rsidRDefault="00397FEE">
      <w:pPr>
        <w:pStyle w:val="FirstParagraph"/>
        <w:ind w:firstLine="480"/>
        <w:rPr>
          <w:lang w:eastAsia="zh-CN"/>
        </w:rPr>
      </w:pPr>
      <w:r>
        <w:rPr>
          <w:lang w:eastAsia="zh-CN"/>
        </w:rPr>
        <w:t>自</w:t>
      </w:r>
      <w:r>
        <w:rPr>
          <w:lang w:eastAsia="zh-CN"/>
        </w:rPr>
        <w:t>20</w:t>
      </w:r>
      <w:r>
        <w:rPr>
          <w:lang w:eastAsia="zh-CN"/>
        </w:rPr>
        <w:t>世纪</w:t>
      </w:r>
      <w:r>
        <w:rPr>
          <w:lang w:eastAsia="zh-CN"/>
        </w:rPr>
        <w:t>90</w:t>
      </w:r>
      <w:r>
        <w:rPr>
          <w:lang w:eastAsia="zh-CN"/>
        </w:rPr>
        <w:t>年代提出以来，压力型体制受到学界的广泛讨论，它试图从政府间关系的视角，为理解中国地方治理的实践和动力提出一个整体性的分</w:t>
      </w:r>
      <w:r>
        <w:rPr>
          <w:lang w:eastAsia="zh-CN"/>
        </w:rPr>
        <w:t>析框架。它对</w:t>
      </w:r>
      <w:r>
        <w:rPr>
          <w:lang w:eastAsia="zh-CN"/>
        </w:rPr>
        <w:t>“</w:t>
      </w:r>
      <w:r>
        <w:rPr>
          <w:lang w:eastAsia="zh-CN"/>
        </w:rPr>
        <w:t>行政发包制</w:t>
      </w:r>
      <w:r>
        <w:rPr>
          <w:lang w:eastAsia="zh-CN"/>
        </w:rPr>
        <w:t>”</w:t>
      </w:r>
      <w:r>
        <w:rPr>
          <w:lang w:eastAsia="zh-CN"/>
        </w:rPr>
        <w:t>、</w:t>
      </w:r>
      <w:r>
        <w:rPr>
          <w:lang w:eastAsia="zh-CN"/>
        </w:rPr>
        <w:t>“</w:t>
      </w:r>
      <w:r>
        <w:rPr>
          <w:lang w:eastAsia="zh-CN"/>
        </w:rPr>
        <w:t>控制权</w:t>
      </w:r>
      <w:r>
        <w:rPr>
          <w:lang w:eastAsia="zh-CN"/>
        </w:rPr>
        <w:t>”</w:t>
      </w:r>
      <w:r>
        <w:rPr>
          <w:lang w:eastAsia="zh-CN"/>
        </w:rPr>
        <w:t>、</w:t>
      </w:r>
      <w:r>
        <w:rPr>
          <w:lang w:eastAsia="zh-CN"/>
        </w:rPr>
        <w:t>“</w:t>
      </w:r>
      <w:r>
        <w:rPr>
          <w:lang w:eastAsia="zh-CN"/>
        </w:rPr>
        <w:t>项目制</w:t>
      </w:r>
      <w:r>
        <w:rPr>
          <w:lang w:eastAsia="zh-CN"/>
        </w:rPr>
        <w:t>”</w:t>
      </w:r>
      <w:r>
        <w:rPr>
          <w:lang w:eastAsia="zh-CN"/>
        </w:rPr>
        <w:t>等富有解释力的经典理论具有较强的整合能力，但近年来政府关系的巨大改革，也对</w:t>
      </w:r>
      <w:r>
        <w:rPr>
          <w:lang w:eastAsia="zh-CN"/>
        </w:rPr>
        <w:t>“</w:t>
      </w:r>
      <w:r>
        <w:rPr>
          <w:lang w:eastAsia="zh-CN"/>
        </w:rPr>
        <w:t>压力型体制</w:t>
      </w:r>
      <w:r>
        <w:rPr>
          <w:lang w:eastAsia="zh-CN"/>
        </w:rPr>
        <w:t>”</w:t>
      </w:r>
      <w:r>
        <w:rPr>
          <w:lang w:eastAsia="zh-CN"/>
        </w:rPr>
        <w:t>理论的与时俱进提出更高的要求。下文笔者在梳理压力型特征以及和其他经典理论联系的基础上，尝试提出一个可适用于当下新型政府间关系的修正理论。</w:t>
      </w:r>
    </w:p>
    <w:p w14:paraId="0FB4588B" w14:textId="77777777" w:rsidR="007A038F" w:rsidRDefault="00397FEE">
      <w:pPr>
        <w:pStyle w:val="2"/>
      </w:pPr>
      <w:bookmarkStart w:id="7" w:name="压力型体制的概念"/>
      <w:r>
        <w:lastRenderedPageBreak/>
        <w:t>“</w:t>
      </w:r>
      <w:r>
        <w:t>压力型体制</w:t>
      </w:r>
      <w:r>
        <w:t>”</w:t>
      </w:r>
      <w:r>
        <w:t>的概念</w:t>
      </w:r>
    </w:p>
    <w:p w14:paraId="14B59029" w14:textId="77777777" w:rsidR="007A038F" w:rsidRDefault="00397FEE">
      <w:pPr>
        <w:pStyle w:val="FirstParagraph"/>
        <w:ind w:firstLine="480"/>
        <w:rPr>
          <w:lang w:eastAsia="zh-CN"/>
        </w:rPr>
      </w:pPr>
      <w:r>
        <w:rPr>
          <w:lang w:eastAsia="zh-CN"/>
        </w:rPr>
        <w:t>所谓的</w:t>
      </w:r>
      <w:r>
        <w:rPr>
          <w:lang w:eastAsia="zh-CN"/>
        </w:rPr>
        <w:t>“</w:t>
      </w:r>
      <w:r>
        <w:rPr>
          <w:lang w:eastAsia="zh-CN"/>
        </w:rPr>
        <w:t>压力型体制</w:t>
      </w:r>
      <w:r>
        <w:rPr>
          <w:lang w:eastAsia="zh-CN"/>
        </w:rPr>
        <w:t>”</w:t>
      </w:r>
      <w:r>
        <w:rPr>
          <w:lang w:eastAsia="zh-CN"/>
        </w:rPr>
        <w:t>指的是在中国政治体系中，党政体制下的地方政府为了某一政策目标或政治任务的达成而构建的一套</w:t>
      </w:r>
      <w:r>
        <w:rPr>
          <w:lang w:eastAsia="zh-CN"/>
        </w:rPr>
        <w:t>“</w:t>
      </w:r>
      <w:r>
        <w:rPr>
          <w:lang w:eastAsia="zh-CN"/>
        </w:rPr>
        <w:t>把行政命令与物质激励结合起来的机制组合</w:t>
      </w:r>
      <w:r>
        <w:rPr>
          <w:lang w:eastAsia="zh-CN"/>
        </w:rPr>
        <w:t>” (</w:t>
      </w:r>
      <w:hyperlink w:anchor="ref-YangXueDong2018">
        <w:r>
          <w:rPr>
            <w:rStyle w:val="ae"/>
            <w:lang w:eastAsia="zh-CN"/>
          </w:rPr>
          <w:t>杨雪冬</w:t>
        </w:r>
        <w:r>
          <w:rPr>
            <w:rStyle w:val="ae"/>
            <w:lang w:eastAsia="zh-CN"/>
          </w:rPr>
          <w:t>, 2018</w:t>
        </w:r>
      </w:hyperlink>
      <w:r>
        <w:rPr>
          <w:lang w:eastAsia="zh-CN"/>
        </w:rPr>
        <w:t xml:space="preserve">) </w:t>
      </w:r>
      <w:r>
        <w:rPr>
          <w:lang w:eastAsia="zh-CN"/>
        </w:rPr>
        <w:t>。它是由</w:t>
      </w:r>
      <w:r>
        <w:rPr>
          <w:lang w:eastAsia="zh-CN"/>
        </w:rPr>
        <w:t xml:space="preserve"> </w:t>
      </w:r>
      <w:hyperlink w:anchor="ref-RongJingBen1998a">
        <w:r>
          <w:rPr>
            <w:rStyle w:val="ae"/>
            <w:lang w:eastAsia="zh-CN"/>
          </w:rPr>
          <w:t>荣敬本</w:t>
        </w:r>
      </w:hyperlink>
      <w:r>
        <w:rPr>
          <w:lang w:eastAsia="zh-CN"/>
        </w:rPr>
        <w:t xml:space="preserve"> (</w:t>
      </w:r>
      <w:hyperlink w:anchor="ref-RongJingBen1998a">
        <w:r>
          <w:rPr>
            <w:rStyle w:val="ae"/>
            <w:lang w:eastAsia="zh-CN"/>
          </w:rPr>
          <w:t>1998</w:t>
        </w:r>
      </w:hyperlink>
      <w:r>
        <w:rPr>
          <w:lang w:eastAsia="zh-CN"/>
        </w:rPr>
        <w:t xml:space="preserve">) </w:t>
      </w:r>
      <w:r>
        <w:rPr>
          <w:lang w:eastAsia="zh-CN"/>
        </w:rPr>
        <w:t>等人在上世纪末基于对中国东中西部不同县市的（河南新密、江苏无锡和陕西咸阳）调研提出，并具有全国代表性，它是对传统的动员体制在市场化、现代化背景下的变形</w:t>
      </w:r>
      <w:r>
        <w:rPr>
          <w:lang w:eastAsia="zh-CN"/>
        </w:rPr>
        <w:t xml:space="preserve"> (</w:t>
      </w:r>
      <w:hyperlink w:anchor="ref-YangXueDong2012">
        <w:r>
          <w:rPr>
            <w:rStyle w:val="ae"/>
            <w:lang w:eastAsia="zh-CN"/>
          </w:rPr>
          <w:t>杨雪冬</w:t>
        </w:r>
        <w:r>
          <w:rPr>
            <w:rStyle w:val="ae"/>
            <w:lang w:eastAsia="zh-CN"/>
          </w:rPr>
          <w:t>, 2012</w:t>
        </w:r>
      </w:hyperlink>
      <w:r>
        <w:rPr>
          <w:lang w:eastAsia="zh-CN"/>
        </w:rPr>
        <w:t xml:space="preserve">) </w:t>
      </w:r>
      <w:r>
        <w:rPr>
          <w:lang w:eastAsia="zh-CN"/>
        </w:rPr>
        <w:t>。</w:t>
      </w:r>
    </w:p>
    <w:p w14:paraId="14682933" w14:textId="77777777" w:rsidR="007A038F" w:rsidRDefault="00397FEE">
      <w:pPr>
        <w:pStyle w:val="a0"/>
        <w:ind w:firstLine="480"/>
      </w:pPr>
      <w:r>
        <w:rPr>
          <w:lang w:eastAsia="zh-CN"/>
        </w:rPr>
        <w:t>“</w:t>
      </w:r>
      <w:r>
        <w:rPr>
          <w:lang w:eastAsia="zh-CN"/>
        </w:rPr>
        <w:t>压力型体制</w:t>
      </w:r>
      <w:r>
        <w:rPr>
          <w:lang w:eastAsia="zh-CN"/>
        </w:rPr>
        <w:t>”</w:t>
      </w:r>
      <w:r>
        <w:rPr>
          <w:lang w:eastAsia="zh-CN"/>
        </w:rPr>
        <w:t>是地方政府对国家现代化压力的反应，它不仅描绘了中国政治系统中的动态过程，也结合了历史因素、制度因素与个体层面的因素</w:t>
      </w:r>
      <w:r>
        <w:rPr>
          <w:lang w:eastAsia="zh-CN"/>
        </w:rPr>
        <w:t xml:space="preserve"> (</w:t>
      </w:r>
      <w:hyperlink w:anchor="ref-YangYan2018">
        <w:r>
          <w:rPr>
            <w:rStyle w:val="ae"/>
            <w:lang w:eastAsia="zh-CN"/>
          </w:rPr>
          <w:t xml:space="preserve">YANG </w:t>
        </w:r>
        <w:r>
          <w:rPr>
            <w:rStyle w:val="ae"/>
            <w:lang w:eastAsia="zh-CN"/>
          </w:rPr>
          <w:t>等</w:t>
        </w:r>
        <w:r>
          <w:rPr>
            <w:rStyle w:val="ae"/>
            <w:lang w:eastAsia="zh-CN"/>
          </w:rPr>
          <w:t>, 2018</w:t>
        </w:r>
      </w:hyperlink>
      <w:r>
        <w:rPr>
          <w:lang w:eastAsia="zh-CN"/>
        </w:rPr>
        <w:t xml:space="preserve">) </w:t>
      </w:r>
      <w:r>
        <w:rPr>
          <w:lang w:eastAsia="zh-CN"/>
        </w:rPr>
        <w:t>。</w:t>
      </w:r>
      <w:r>
        <w:rPr>
          <w:lang w:eastAsia="zh-CN"/>
        </w:rPr>
        <w:t>“</w:t>
      </w:r>
      <w:r>
        <w:rPr>
          <w:lang w:eastAsia="zh-CN"/>
        </w:rPr>
        <w:t>压力型体制</w:t>
      </w:r>
      <w:r>
        <w:rPr>
          <w:lang w:eastAsia="zh-CN"/>
        </w:rPr>
        <w:t>”</w:t>
      </w:r>
      <w:r>
        <w:rPr>
          <w:lang w:eastAsia="zh-CN"/>
        </w:rPr>
        <w:t>的核心在于</w:t>
      </w:r>
      <w:r>
        <w:rPr>
          <w:lang w:eastAsia="zh-CN"/>
        </w:rPr>
        <w:t>“</w:t>
      </w:r>
      <w:r>
        <w:rPr>
          <w:lang w:eastAsia="zh-CN"/>
        </w:rPr>
        <w:t>压力系数</w:t>
      </w:r>
      <w:r>
        <w:rPr>
          <w:lang w:eastAsia="zh-CN"/>
        </w:rPr>
        <w:t>”</w:t>
      </w:r>
      <w:r>
        <w:rPr>
          <w:lang w:eastAsia="zh-CN"/>
        </w:rPr>
        <w:t>，即地方政府的自主性空间受到上级政府决定，中央政府能够通过</w:t>
      </w:r>
      <w:r>
        <w:rPr>
          <w:lang w:eastAsia="zh-CN"/>
        </w:rPr>
        <w:t>“</w:t>
      </w:r>
      <w:r>
        <w:rPr>
          <w:lang w:eastAsia="zh-CN"/>
        </w:rPr>
        <w:t>压力系数</w:t>
      </w:r>
      <w:r>
        <w:rPr>
          <w:lang w:eastAsia="zh-CN"/>
        </w:rPr>
        <w:t>”</w:t>
      </w:r>
      <w:r>
        <w:rPr>
          <w:lang w:eastAsia="zh-CN"/>
        </w:rPr>
        <w:t>来动态调整地方的自主性空间。</w:t>
      </w:r>
      <w:r>
        <w:rPr>
          <w:lang w:eastAsia="zh-CN"/>
        </w:rPr>
        <w:t xml:space="preserve"> </w:t>
      </w:r>
      <w:r>
        <w:t>(</w:t>
      </w:r>
      <w:hyperlink w:anchor="ref-Schubert2020">
        <w:r>
          <w:rPr>
            <w:rStyle w:val="ae"/>
          </w:rPr>
          <w:t>SCHUBERT, 2020</w:t>
        </w:r>
      </w:hyperlink>
      <w:r>
        <w:t xml:space="preserve">; </w:t>
      </w:r>
      <w:hyperlink w:anchor="ref-YangYan2018">
        <w:r>
          <w:rPr>
            <w:rStyle w:val="ae"/>
          </w:rPr>
          <w:t xml:space="preserve">YANG </w:t>
        </w:r>
        <w:r>
          <w:rPr>
            <w:rStyle w:val="ae"/>
          </w:rPr>
          <w:t>等</w:t>
        </w:r>
        <w:r>
          <w:rPr>
            <w:rStyle w:val="ae"/>
          </w:rPr>
          <w:t>, 2018</w:t>
        </w:r>
      </w:hyperlink>
      <w:r>
        <w:t>)</w:t>
      </w:r>
    </w:p>
    <w:p w14:paraId="7B0134C2" w14:textId="77777777" w:rsidR="007A038F" w:rsidRDefault="00397FEE">
      <w:pPr>
        <w:pStyle w:val="2"/>
        <w:rPr>
          <w:lang w:eastAsia="zh-CN"/>
        </w:rPr>
      </w:pPr>
      <w:bookmarkStart w:id="8" w:name="压力型体制的要素以及与其他理论的联系"/>
      <w:bookmarkEnd w:id="7"/>
      <w:r>
        <w:rPr>
          <w:lang w:eastAsia="zh-CN"/>
        </w:rPr>
        <w:t>“</w:t>
      </w:r>
      <w:r>
        <w:rPr>
          <w:lang w:eastAsia="zh-CN"/>
        </w:rPr>
        <w:t>压力型体制</w:t>
      </w:r>
      <w:r>
        <w:rPr>
          <w:lang w:eastAsia="zh-CN"/>
        </w:rPr>
        <w:t>”</w:t>
      </w:r>
      <w:r>
        <w:rPr>
          <w:lang w:eastAsia="zh-CN"/>
        </w:rPr>
        <w:t>的要素以及与其他理论的联系</w:t>
      </w:r>
    </w:p>
    <w:p w14:paraId="7851EF42" w14:textId="77777777" w:rsidR="007A038F" w:rsidRDefault="00397FEE">
      <w:pPr>
        <w:pStyle w:val="FirstParagraph"/>
        <w:ind w:firstLine="480"/>
        <w:rPr>
          <w:lang w:eastAsia="zh-CN"/>
        </w:rPr>
      </w:pPr>
      <w:r>
        <w:rPr>
          <w:lang w:eastAsia="zh-CN"/>
        </w:rPr>
        <w:t>“</w:t>
      </w:r>
      <w:r>
        <w:rPr>
          <w:lang w:eastAsia="zh-CN"/>
        </w:rPr>
        <w:t>压力型体制</w:t>
      </w:r>
      <w:r>
        <w:rPr>
          <w:lang w:eastAsia="zh-CN"/>
        </w:rPr>
        <w:t>”</w:t>
      </w:r>
      <w:r>
        <w:rPr>
          <w:lang w:eastAsia="zh-CN"/>
        </w:rPr>
        <w:t>是在现代化和市场化压力下出现的</w:t>
      </w:r>
      <w:r>
        <w:rPr>
          <w:lang w:eastAsia="zh-CN"/>
        </w:rPr>
        <w:t xml:space="preserve"> (</w:t>
      </w:r>
      <w:hyperlink w:anchor="ref-YangXueDong2018">
        <w:r>
          <w:rPr>
            <w:rStyle w:val="ae"/>
            <w:lang w:eastAsia="zh-CN"/>
          </w:rPr>
          <w:t>杨雪冬</w:t>
        </w:r>
        <w:r>
          <w:rPr>
            <w:rStyle w:val="ae"/>
            <w:lang w:eastAsia="zh-CN"/>
          </w:rPr>
          <w:t>, 2018</w:t>
        </w:r>
      </w:hyperlink>
      <w:r>
        <w:rPr>
          <w:lang w:eastAsia="zh-CN"/>
        </w:rPr>
        <w:t xml:space="preserve">) </w:t>
      </w:r>
      <w:r>
        <w:rPr>
          <w:lang w:eastAsia="zh-CN"/>
        </w:rPr>
        <w:t>，它的运行包括</w:t>
      </w:r>
      <w:r>
        <w:rPr>
          <w:lang w:eastAsia="zh-CN"/>
        </w:rPr>
        <w:t>“</w:t>
      </w:r>
      <w:r>
        <w:rPr>
          <w:lang w:eastAsia="zh-CN"/>
        </w:rPr>
        <w:t>三要素</w:t>
      </w:r>
      <w:r>
        <w:rPr>
          <w:lang w:eastAsia="zh-CN"/>
        </w:rPr>
        <w:t>”</w:t>
      </w:r>
      <w:r>
        <w:rPr>
          <w:lang w:eastAsia="zh-CN"/>
        </w:rPr>
        <w:t>、</w:t>
      </w:r>
      <w:r>
        <w:rPr>
          <w:lang w:eastAsia="zh-CN"/>
        </w:rPr>
        <w:t>“</w:t>
      </w:r>
      <w:r>
        <w:rPr>
          <w:lang w:eastAsia="zh-CN"/>
        </w:rPr>
        <w:t>四来源</w:t>
      </w:r>
      <w:r>
        <w:rPr>
          <w:lang w:eastAsia="zh-CN"/>
        </w:rPr>
        <w:t>”</w:t>
      </w:r>
      <w:r>
        <w:rPr>
          <w:lang w:eastAsia="zh-CN"/>
        </w:rPr>
        <w:t>和</w:t>
      </w:r>
      <w:r>
        <w:rPr>
          <w:lang w:eastAsia="zh-CN"/>
        </w:rPr>
        <w:t>“</w:t>
      </w:r>
      <w:r>
        <w:rPr>
          <w:lang w:eastAsia="zh-CN"/>
        </w:rPr>
        <w:t>两减压</w:t>
      </w:r>
      <w:r>
        <w:rPr>
          <w:lang w:eastAsia="zh-CN"/>
        </w:rPr>
        <w:t>”</w:t>
      </w:r>
      <w:r>
        <w:rPr>
          <w:lang w:eastAsia="zh-CN"/>
        </w:rPr>
        <w:t>三个主要部分。</w:t>
      </w:r>
    </w:p>
    <w:p w14:paraId="7A54AFAF" w14:textId="77777777" w:rsidR="007A038F" w:rsidRDefault="00397FEE">
      <w:pPr>
        <w:pStyle w:val="a0"/>
        <w:ind w:firstLine="480"/>
        <w:rPr>
          <w:lang w:eastAsia="zh-CN"/>
        </w:rPr>
      </w:pPr>
      <w:r>
        <w:rPr>
          <w:lang w:eastAsia="zh-CN"/>
        </w:rPr>
        <w:t>“</w:t>
      </w:r>
      <w:r>
        <w:rPr>
          <w:lang w:eastAsia="zh-CN"/>
        </w:rPr>
        <w:t>三要素</w:t>
      </w:r>
      <w:r>
        <w:rPr>
          <w:lang w:eastAsia="zh-CN"/>
        </w:rPr>
        <w:t>”</w:t>
      </w:r>
      <w:r>
        <w:rPr>
          <w:lang w:eastAsia="zh-CN"/>
        </w:rPr>
        <w:t>是指数量化的任务分解机制、各部门共同参与的问题解决机制和物质化的多层次评价体系。</w:t>
      </w:r>
      <w:r>
        <w:rPr>
          <w:lang w:eastAsia="zh-CN"/>
        </w:rPr>
        <w:t xml:space="preserve"> (</w:t>
      </w:r>
      <w:hyperlink w:anchor="ref-YangXueDong2018">
        <w:r>
          <w:rPr>
            <w:rStyle w:val="ae"/>
            <w:lang w:eastAsia="zh-CN"/>
          </w:rPr>
          <w:t>杨雪冬</w:t>
        </w:r>
        <w:r>
          <w:rPr>
            <w:rStyle w:val="ae"/>
            <w:lang w:eastAsia="zh-CN"/>
          </w:rPr>
          <w:t>, 2018</w:t>
        </w:r>
      </w:hyperlink>
      <w:r>
        <w:rPr>
          <w:lang w:eastAsia="zh-CN"/>
        </w:rPr>
        <w:t xml:space="preserve">) </w:t>
      </w:r>
      <w:r>
        <w:rPr>
          <w:lang w:eastAsia="zh-CN"/>
        </w:rPr>
        <w:t>数量化的任务分解机制是指纵向的政府间关系，党政机构使用具体的指标对上级的任务进行量化分解后层层下派到下级，并对执行结果提出要求。由于地方的自主性，政策目标并非单纯由上级部门制定，而是上下级共同博弈的结果</w:t>
      </w:r>
      <w:r>
        <w:rPr>
          <w:lang w:eastAsia="zh-CN"/>
        </w:rPr>
        <w:t xml:space="preserve"> (</w:t>
      </w:r>
      <w:hyperlink w:anchor="ref-ZhangWenCui2021">
        <w:r>
          <w:rPr>
            <w:rStyle w:val="ae"/>
            <w:lang w:eastAsia="zh-CN"/>
          </w:rPr>
          <w:t>张文翠</w:t>
        </w:r>
        <w:r>
          <w:rPr>
            <w:rStyle w:val="ae"/>
            <w:lang w:eastAsia="zh-CN"/>
          </w:rPr>
          <w:t>, 2021</w:t>
        </w:r>
      </w:hyperlink>
      <w:r>
        <w:rPr>
          <w:lang w:eastAsia="zh-CN"/>
        </w:rPr>
        <w:t xml:space="preserve">) </w:t>
      </w:r>
      <w:r>
        <w:rPr>
          <w:lang w:eastAsia="zh-CN"/>
        </w:rPr>
        <w:t>；各部门共同参与的问题解决机制是指横向不同政府部门的关系，用党委领导和临时抽调等方式来进行任务安排；物质化的多层次评价体系是指在完成任务后对承担任务的个人或集体以多种方式进</w:t>
      </w:r>
      <w:r>
        <w:rPr>
          <w:lang w:eastAsia="zh-CN"/>
        </w:rPr>
        <w:t>行正向和负向的激励。</w:t>
      </w:r>
    </w:p>
    <w:p w14:paraId="1DE4BE65" w14:textId="77777777" w:rsidR="007A038F" w:rsidRDefault="00397FEE">
      <w:pPr>
        <w:pStyle w:val="a0"/>
        <w:ind w:firstLine="480"/>
        <w:rPr>
          <w:lang w:eastAsia="zh-CN"/>
        </w:rPr>
      </w:pPr>
      <w:r>
        <w:rPr>
          <w:lang w:eastAsia="zh-CN"/>
        </w:rPr>
        <w:t>“</w:t>
      </w:r>
      <w:r>
        <w:rPr>
          <w:lang w:eastAsia="zh-CN"/>
        </w:rPr>
        <w:t>四来源</w:t>
      </w:r>
      <w:r>
        <w:rPr>
          <w:lang w:eastAsia="zh-CN"/>
        </w:rPr>
        <w:t>”</w:t>
      </w:r>
      <w:r>
        <w:rPr>
          <w:lang w:eastAsia="zh-CN"/>
        </w:rPr>
        <w:t>是指地方政府压力在压力型体制下面临着包括上级、同级、民众和市场四个方面的压力来源。上级的压力会根据当时中央的工作重点和上级提供的资源配置方式在领域和强度上发生变化，但是下级完成任务时也因为自筹资源而有一定的</w:t>
      </w:r>
      <w:r>
        <w:rPr>
          <w:lang w:eastAsia="zh-CN"/>
        </w:rPr>
        <w:t>“</w:t>
      </w:r>
      <w:r>
        <w:rPr>
          <w:lang w:eastAsia="zh-CN"/>
        </w:rPr>
        <w:t>可谈判空间</w:t>
      </w:r>
      <w:r>
        <w:rPr>
          <w:lang w:eastAsia="zh-CN"/>
        </w:rPr>
        <w:t>”</w:t>
      </w:r>
      <w:r>
        <w:rPr>
          <w:lang w:eastAsia="zh-CN"/>
        </w:rPr>
        <w:t>；同级的压力是指本行政区的其他政府和其他地区的同级政府在资源和市场以及发展速度和水平上的竞争；来自民众的压力随着经济体制的变革和社会结构的变化而逐渐加强；在和市场相关的议题上，政府由于其经济角色和招商引资的政策目标，也受到来自市场的压力。</w:t>
      </w:r>
    </w:p>
    <w:p w14:paraId="6B68D8DE" w14:textId="77777777" w:rsidR="007A038F" w:rsidRDefault="00397FEE">
      <w:pPr>
        <w:pStyle w:val="a0"/>
        <w:ind w:firstLine="480"/>
        <w:rPr>
          <w:lang w:eastAsia="zh-CN"/>
        </w:rPr>
      </w:pPr>
      <w:r>
        <w:rPr>
          <w:lang w:eastAsia="zh-CN"/>
        </w:rPr>
        <w:lastRenderedPageBreak/>
        <w:t>“</w:t>
      </w:r>
      <w:r>
        <w:rPr>
          <w:lang w:eastAsia="zh-CN"/>
        </w:rPr>
        <w:t>两减压</w:t>
      </w:r>
      <w:r>
        <w:rPr>
          <w:lang w:eastAsia="zh-CN"/>
        </w:rPr>
        <w:t>”</w:t>
      </w:r>
      <w:r>
        <w:rPr>
          <w:lang w:eastAsia="zh-CN"/>
        </w:rPr>
        <w:t>是指</w:t>
      </w:r>
      <w:r>
        <w:rPr>
          <w:lang w:eastAsia="zh-CN"/>
        </w:rPr>
        <w:t>“</w:t>
      </w:r>
      <w:r>
        <w:rPr>
          <w:lang w:eastAsia="zh-CN"/>
        </w:rPr>
        <w:t>关系</w:t>
      </w:r>
      <w:r>
        <w:rPr>
          <w:lang w:eastAsia="zh-CN"/>
        </w:rPr>
        <w:t>”</w:t>
      </w:r>
      <w:r>
        <w:rPr>
          <w:lang w:eastAsia="zh-CN"/>
        </w:rPr>
        <w:t>和</w:t>
      </w:r>
      <w:r>
        <w:rPr>
          <w:lang w:eastAsia="zh-CN"/>
        </w:rPr>
        <w:t>“</w:t>
      </w:r>
      <w:r>
        <w:rPr>
          <w:lang w:eastAsia="zh-CN"/>
        </w:rPr>
        <w:t>统计</w:t>
      </w:r>
      <w:r>
        <w:rPr>
          <w:lang w:eastAsia="zh-CN"/>
        </w:rPr>
        <w:t>”</w:t>
      </w:r>
      <w:r>
        <w:rPr>
          <w:lang w:eastAsia="zh-CN"/>
        </w:rPr>
        <w:t>这两大压力型体制的减压阀，他们分别掌握在上下级手中，分别对应着地方治理的两个关键过程。</w:t>
      </w:r>
      <w:r>
        <w:rPr>
          <w:lang w:eastAsia="zh-CN"/>
        </w:rPr>
        <w:t>“</w:t>
      </w:r>
      <w:r>
        <w:rPr>
          <w:lang w:eastAsia="zh-CN"/>
        </w:rPr>
        <w:t>关系</w:t>
      </w:r>
      <w:r>
        <w:rPr>
          <w:lang w:eastAsia="zh-CN"/>
        </w:rPr>
        <w:t>”</w:t>
      </w:r>
      <w:r>
        <w:rPr>
          <w:lang w:eastAsia="zh-CN"/>
        </w:rPr>
        <w:t>对应的是目标设定，上级如果制定不合理的政策目标，不仅会对下级的积极性造成影响</w:t>
      </w:r>
      <w:r>
        <w:rPr>
          <w:lang w:eastAsia="zh-CN"/>
        </w:rPr>
        <w:t xml:space="preserve"> (</w:t>
      </w:r>
      <w:hyperlink w:anchor="ref-ZhuGuangNanEtAl2012">
        <w:r>
          <w:rPr>
            <w:rStyle w:val="ae"/>
            <w:lang w:eastAsia="zh-CN"/>
          </w:rPr>
          <w:t>朱光楠</w:t>
        </w:r>
        <w:r>
          <w:rPr>
            <w:rStyle w:val="ae"/>
            <w:lang w:eastAsia="zh-CN"/>
          </w:rPr>
          <w:t xml:space="preserve"> </w:t>
        </w:r>
        <w:r>
          <w:rPr>
            <w:rStyle w:val="ae"/>
            <w:lang w:eastAsia="zh-CN"/>
          </w:rPr>
          <w:t>等</w:t>
        </w:r>
        <w:r>
          <w:rPr>
            <w:rStyle w:val="ae"/>
            <w:lang w:eastAsia="zh-CN"/>
          </w:rPr>
          <w:t>, 2012</w:t>
        </w:r>
      </w:hyperlink>
      <w:r>
        <w:rPr>
          <w:lang w:eastAsia="zh-CN"/>
        </w:rPr>
        <w:t xml:space="preserve">) </w:t>
      </w:r>
      <w:r>
        <w:rPr>
          <w:lang w:eastAsia="zh-CN"/>
        </w:rPr>
        <w:t>，还会使得政策执行和政策目标出现偏差</w:t>
      </w:r>
      <w:r>
        <w:rPr>
          <w:lang w:eastAsia="zh-CN"/>
        </w:rPr>
        <w:t xml:space="preserve"> (</w:t>
      </w:r>
      <w:hyperlink w:anchor="ref-ZhouXueGuang2009">
        <w:r>
          <w:rPr>
            <w:rStyle w:val="ae"/>
            <w:lang w:eastAsia="zh-CN"/>
          </w:rPr>
          <w:t>周雪光</w:t>
        </w:r>
        <w:r>
          <w:rPr>
            <w:rStyle w:val="ae"/>
            <w:lang w:eastAsia="zh-CN"/>
          </w:rPr>
          <w:t>, 2009</w:t>
        </w:r>
      </w:hyperlink>
      <w:r>
        <w:rPr>
          <w:lang w:eastAsia="zh-CN"/>
        </w:rPr>
        <w:t>)</w:t>
      </w:r>
      <w:r>
        <w:rPr>
          <w:lang w:eastAsia="zh-CN"/>
        </w:rPr>
        <w:t>。因此，上下级会借助私人关系等非正式制度来进行博弈和设定目标。</w:t>
      </w:r>
      <w:r>
        <w:rPr>
          <w:lang w:eastAsia="zh-CN"/>
        </w:rPr>
        <w:t>“</w:t>
      </w:r>
      <w:r>
        <w:rPr>
          <w:lang w:eastAsia="zh-CN"/>
        </w:rPr>
        <w:t>统计</w:t>
      </w:r>
      <w:r>
        <w:rPr>
          <w:lang w:eastAsia="zh-CN"/>
        </w:rPr>
        <w:t>”</w:t>
      </w:r>
      <w:r>
        <w:rPr>
          <w:lang w:eastAsia="zh-CN"/>
        </w:rPr>
        <w:t>是指在考核完成结果时，上级会通过调整统计方法和口径来调节下级的</w:t>
      </w:r>
      <w:r>
        <w:rPr>
          <w:lang w:eastAsia="zh-CN"/>
        </w:rPr>
        <w:t>“</w:t>
      </w:r>
      <w:r>
        <w:rPr>
          <w:lang w:eastAsia="zh-CN"/>
        </w:rPr>
        <w:t>压力参数</w:t>
      </w:r>
      <w:r>
        <w:rPr>
          <w:lang w:eastAsia="zh-CN"/>
        </w:rPr>
        <w:t>”</w:t>
      </w:r>
      <w:r>
        <w:rPr>
          <w:lang w:eastAsia="zh-CN"/>
        </w:rPr>
        <w:t>。</w:t>
      </w:r>
    </w:p>
    <w:p w14:paraId="3054B4FC" w14:textId="77777777" w:rsidR="007A038F" w:rsidRDefault="00397FEE">
      <w:pPr>
        <w:pStyle w:val="a0"/>
        <w:ind w:firstLine="480"/>
        <w:rPr>
          <w:lang w:eastAsia="zh-CN"/>
        </w:rPr>
      </w:pPr>
      <w:r>
        <w:rPr>
          <w:lang w:eastAsia="zh-CN"/>
        </w:rPr>
        <w:t>“</w:t>
      </w:r>
      <w:r>
        <w:rPr>
          <w:lang w:eastAsia="zh-CN"/>
        </w:rPr>
        <w:t>压力型体制</w:t>
      </w:r>
      <w:r>
        <w:rPr>
          <w:lang w:eastAsia="zh-CN"/>
        </w:rPr>
        <w:t>”</w:t>
      </w:r>
      <w:r>
        <w:rPr>
          <w:lang w:eastAsia="zh-CN"/>
        </w:rPr>
        <w:t>通过</w:t>
      </w:r>
      <w:r>
        <w:rPr>
          <w:lang w:eastAsia="zh-CN"/>
        </w:rPr>
        <w:t>“</w:t>
      </w:r>
      <w:r>
        <w:rPr>
          <w:lang w:eastAsia="zh-CN"/>
        </w:rPr>
        <w:t>三要素</w:t>
      </w:r>
      <w:r>
        <w:rPr>
          <w:lang w:eastAsia="zh-CN"/>
        </w:rPr>
        <w:t>”</w:t>
      </w:r>
      <w:r>
        <w:rPr>
          <w:lang w:eastAsia="zh-CN"/>
        </w:rPr>
        <w:t>的运行过程，生动得刻画了中国地方政府在四大压力来源和两个减压阀下的整体治理环境。着眼于中国地方治理的全局，</w:t>
      </w:r>
      <w:r>
        <w:rPr>
          <w:lang w:eastAsia="zh-CN"/>
        </w:rPr>
        <w:t>“</w:t>
      </w:r>
      <w:r>
        <w:rPr>
          <w:lang w:eastAsia="zh-CN"/>
        </w:rPr>
        <w:t>压力型体制</w:t>
      </w:r>
      <w:r>
        <w:rPr>
          <w:lang w:eastAsia="zh-CN"/>
        </w:rPr>
        <w:t>”</w:t>
      </w:r>
      <w:r>
        <w:rPr>
          <w:lang w:eastAsia="zh-CN"/>
        </w:rPr>
        <w:t>能够对一些富有解释力的概念进行较好地整合。</w:t>
      </w:r>
      <w:r>
        <w:rPr>
          <w:lang w:eastAsia="zh-CN"/>
        </w:rPr>
        <w:t>“</w:t>
      </w:r>
      <w:r>
        <w:rPr>
          <w:lang w:eastAsia="zh-CN"/>
        </w:rPr>
        <w:t>三要素</w:t>
      </w:r>
      <w:r>
        <w:rPr>
          <w:lang w:eastAsia="zh-CN"/>
        </w:rPr>
        <w:t>”</w:t>
      </w:r>
      <w:r>
        <w:rPr>
          <w:lang w:eastAsia="zh-CN"/>
        </w:rPr>
        <w:t>中数量化的任务分解机制和</w:t>
      </w:r>
      <w:r>
        <w:rPr>
          <w:lang w:eastAsia="zh-CN"/>
        </w:rPr>
        <w:t>“</w:t>
      </w:r>
      <w:r>
        <w:rPr>
          <w:lang w:eastAsia="zh-CN"/>
        </w:rPr>
        <w:t>控制权</w:t>
      </w:r>
      <w:r>
        <w:rPr>
          <w:lang w:eastAsia="zh-CN"/>
        </w:rPr>
        <w:t>”</w:t>
      </w:r>
      <w:r>
        <w:rPr>
          <w:lang w:eastAsia="zh-CN"/>
        </w:rPr>
        <w:t>理论中的目标设定权</w:t>
      </w:r>
      <w:r>
        <w:rPr>
          <w:lang w:eastAsia="zh-CN"/>
        </w:rPr>
        <w:t>(</w:t>
      </w:r>
      <w:hyperlink w:anchor="ref-ZhouXueGuangLianHong2012">
        <w:r>
          <w:rPr>
            <w:rStyle w:val="ae"/>
            <w:lang w:eastAsia="zh-CN"/>
          </w:rPr>
          <w:t>周雪光</w:t>
        </w:r>
        <w:r>
          <w:rPr>
            <w:rStyle w:val="ae"/>
            <w:lang w:eastAsia="zh-CN"/>
          </w:rPr>
          <w:t xml:space="preserve"> </w:t>
        </w:r>
        <w:r>
          <w:rPr>
            <w:rStyle w:val="ae"/>
            <w:lang w:eastAsia="zh-CN"/>
          </w:rPr>
          <w:t>等</w:t>
        </w:r>
        <w:r>
          <w:rPr>
            <w:rStyle w:val="ae"/>
            <w:lang w:eastAsia="zh-CN"/>
          </w:rPr>
          <w:t>, 2012</w:t>
        </w:r>
      </w:hyperlink>
      <w:r>
        <w:rPr>
          <w:lang w:eastAsia="zh-CN"/>
        </w:rPr>
        <w:t>)</w:t>
      </w:r>
      <w:r>
        <w:rPr>
          <w:lang w:eastAsia="zh-CN"/>
        </w:rPr>
        <w:t>和目标责任制</w:t>
      </w:r>
      <w:r>
        <w:rPr>
          <w:lang w:eastAsia="zh-CN"/>
        </w:rPr>
        <w:t>(</w:t>
      </w:r>
      <w:hyperlink w:anchor="ref-TsuiWang2004">
        <w:r>
          <w:rPr>
            <w:rStyle w:val="ae"/>
            <w:lang w:eastAsia="zh-CN"/>
          </w:rPr>
          <w:t xml:space="preserve">TSUI </w:t>
        </w:r>
        <w:r>
          <w:rPr>
            <w:rStyle w:val="ae"/>
            <w:lang w:eastAsia="zh-CN"/>
          </w:rPr>
          <w:t>等</w:t>
        </w:r>
        <w:r>
          <w:rPr>
            <w:rStyle w:val="ae"/>
            <w:lang w:eastAsia="zh-CN"/>
          </w:rPr>
          <w:t>, 2004</w:t>
        </w:r>
      </w:hyperlink>
      <w:r>
        <w:rPr>
          <w:lang w:eastAsia="zh-CN"/>
        </w:rPr>
        <w:t>)</w:t>
      </w:r>
      <w:r>
        <w:rPr>
          <w:lang w:eastAsia="zh-CN"/>
        </w:rPr>
        <w:t>等理论联系紧密；</w:t>
      </w:r>
      <w:r>
        <w:rPr>
          <w:lang w:eastAsia="zh-CN"/>
        </w:rPr>
        <w:t>“</w:t>
      </w:r>
      <w:r>
        <w:rPr>
          <w:lang w:eastAsia="zh-CN"/>
        </w:rPr>
        <w:t>工作组模式</w:t>
      </w:r>
      <w:r>
        <w:rPr>
          <w:lang w:eastAsia="zh-CN"/>
        </w:rPr>
        <w:t>” (</w:t>
      </w:r>
      <w:hyperlink w:anchor="ref-LiZhen2014">
        <w:r>
          <w:rPr>
            <w:rStyle w:val="ae"/>
            <w:lang w:eastAsia="zh-CN"/>
          </w:rPr>
          <w:t>李振</w:t>
        </w:r>
        <w:r>
          <w:rPr>
            <w:rStyle w:val="ae"/>
            <w:lang w:eastAsia="zh-CN"/>
          </w:rPr>
          <w:t>, 2014</w:t>
        </w:r>
      </w:hyperlink>
      <w:r>
        <w:rPr>
          <w:lang w:eastAsia="zh-CN"/>
        </w:rPr>
        <w:t xml:space="preserve">) </w:t>
      </w:r>
      <w:r>
        <w:rPr>
          <w:lang w:eastAsia="zh-CN"/>
        </w:rPr>
        <w:t>、</w:t>
      </w:r>
      <w:r>
        <w:rPr>
          <w:lang w:eastAsia="zh-CN"/>
        </w:rPr>
        <w:t>“</w:t>
      </w:r>
      <w:r>
        <w:rPr>
          <w:lang w:eastAsia="zh-CN"/>
        </w:rPr>
        <w:t>督查机制</w:t>
      </w:r>
      <w:r>
        <w:rPr>
          <w:lang w:eastAsia="zh-CN"/>
        </w:rPr>
        <w:t>” (</w:t>
      </w:r>
      <w:hyperlink w:anchor="ref-ChenJiaJian2015">
        <w:r>
          <w:rPr>
            <w:rStyle w:val="ae"/>
            <w:lang w:eastAsia="zh-CN"/>
          </w:rPr>
          <w:t>陈家建</w:t>
        </w:r>
        <w:r>
          <w:rPr>
            <w:rStyle w:val="ae"/>
            <w:lang w:eastAsia="zh-CN"/>
          </w:rPr>
          <w:t>, 2015</w:t>
        </w:r>
      </w:hyperlink>
      <w:r>
        <w:rPr>
          <w:lang w:eastAsia="zh-CN"/>
        </w:rPr>
        <w:t xml:space="preserve">) </w:t>
      </w:r>
      <w:r>
        <w:rPr>
          <w:lang w:eastAsia="zh-CN"/>
        </w:rPr>
        <w:t>和</w:t>
      </w:r>
      <w:r>
        <w:rPr>
          <w:lang w:eastAsia="zh-CN"/>
        </w:rPr>
        <w:t>“</w:t>
      </w:r>
      <w:r>
        <w:rPr>
          <w:lang w:eastAsia="zh-CN"/>
        </w:rPr>
        <w:t>激励分配权</w:t>
      </w:r>
      <w:r>
        <w:rPr>
          <w:lang w:eastAsia="zh-CN"/>
        </w:rPr>
        <w:t>” (</w:t>
      </w:r>
      <w:hyperlink w:anchor="ref-ZhouXueGuangLianHong2012">
        <w:r>
          <w:rPr>
            <w:rStyle w:val="ae"/>
            <w:lang w:eastAsia="zh-CN"/>
          </w:rPr>
          <w:t>周雪光</w:t>
        </w:r>
        <w:r>
          <w:rPr>
            <w:rStyle w:val="ae"/>
            <w:lang w:eastAsia="zh-CN"/>
          </w:rPr>
          <w:t xml:space="preserve"> </w:t>
        </w:r>
        <w:r>
          <w:rPr>
            <w:rStyle w:val="ae"/>
            <w:lang w:eastAsia="zh-CN"/>
          </w:rPr>
          <w:t>等</w:t>
        </w:r>
        <w:r>
          <w:rPr>
            <w:rStyle w:val="ae"/>
            <w:lang w:eastAsia="zh-CN"/>
          </w:rPr>
          <w:t>, 2012</w:t>
        </w:r>
      </w:hyperlink>
      <w:r>
        <w:rPr>
          <w:lang w:eastAsia="zh-CN"/>
        </w:rPr>
        <w:t xml:space="preserve">) </w:t>
      </w:r>
      <w:r>
        <w:rPr>
          <w:lang w:eastAsia="zh-CN"/>
        </w:rPr>
        <w:t>是</w:t>
      </w:r>
      <w:r>
        <w:rPr>
          <w:lang w:eastAsia="zh-CN"/>
        </w:rPr>
        <w:t>“</w:t>
      </w:r>
      <w:r>
        <w:rPr>
          <w:lang w:eastAsia="zh-CN"/>
        </w:rPr>
        <w:t>压力型体制</w:t>
      </w:r>
      <w:r>
        <w:rPr>
          <w:lang w:eastAsia="zh-CN"/>
        </w:rPr>
        <w:t>”</w:t>
      </w:r>
      <w:r>
        <w:rPr>
          <w:lang w:eastAsia="zh-CN"/>
        </w:rPr>
        <w:t>下物质化的多层次评价体系</w:t>
      </w:r>
      <w:r>
        <w:rPr>
          <w:lang w:eastAsia="zh-CN"/>
        </w:rPr>
        <w:t>的具体表现；</w:t>
      </w:r>
      <w:r>
        <w:rPr>
          <w:lang w:eastAsia="zh-CN"/>
        </w:rPr>
        <w:t>“</w:t>
      </w:r>
      <w:r>
        <w:rPr>
          <w:lang w:eastAsia="zh-CN"/>
        </w:rPr>
        <w:t>行政发包制</w:t>
      </w:r>
      <w:r>
        <w:rPr>
          <w:lang w:eastAsia="zh-CN"/>
        </w:rPr>
        <w:t>” (</w:t>
      </w:r>
      <w:hyperlink w:anchor="ref-ZhouLiAn2014a">
        <w:r>
          <w:rPr>
            <w:rStyle w:val="ae"/>
            <w:lang w:eastAsia="zh-CN"/>
          </w:rPr>
          <w:t>周黎安</w:t>
        </w:r>
        <w:r>
          <w:rPr>
            <w:rStyle w:val="ae"/>
            <w:lang w:eastAsia="zh-CN"/>
          </w:rPr>
          <w:t>, 2014b</w:t>
        </w:r>
      </w:hyperlink>
      <w:r>
        <w:rPr>
          <w:lang w:eastAsia="zh-CN"/>
        </w:rPr>
        <w:t xml:space="preserve">) </w:t>
      </w:r>
      <w:r>
        <w:rPr>
          <w:lang w:eastAsia="zh-CN"/>
        </w:rPr>
        <w:t>、</w:t>
      </w:r>
      <w:r>
        <w:rPr>
          <w:lang w:eastAsia="zh-CN"/>
        </w:rPr>
        <w:t>“</w:t>
      </w:r>
      <w:r>
        <w:rPr>
          <w:lang w:eastAsia="zh-CN"/>
        </w:rPr>
        <w:t>竞争锦标赛</w:t>
      </w:r>
      <w:r>
        <w:rPr>
          <w:lang w:eastAsia="zh-CN"/>
        </w:rPr>
        <w:t>” (</w:t>
      </w:r>
      <w:hyperlink w:anchor="ref-ZhouFeiZhou2009">
        <w:r>
          <w:rPr>
            <w:rStyle w:val="ae"/>
            <w:lang w:eastAsia="zh-CN"/>
          </w:rPr>
          <w:t>周飞舟</w:t>
        </w:r>
        <w:r>
          <w:rPr>
            <w:rStyle w:val="ae"/>
            <w:lang w:eastAsia="zh-CN"/>
          </w:rPr>
          <w:t>, 2009</w:t>
        </w:r>
      </w:hyperlink>
      <w:r>
        <w:rPr>
          <w:lang w:eastAsia="zh-CN"/>
        </w:rPr>
        <w:t xml:space="preserve">) </w:t>
      </w:r>
      <w:r>
        <w:rPr>
          <w:lang w:eastAsia="zh-CN"/>
        </w:rPr>
        <w:t>等理论对</w:t>
      </w:r>
      <w:r>
        <w:rPr>
          <w:lang w:eastAsia="zh-CN"/>
        </w:rPr>
        <w:t>“</w:t>
      </w:r>
      <w:r>
        <w:rPr>
          <w:lang w:eastAsia="zh-CN"/>
        </w:rPr>
        <w:t>压力型体制</w:t>
      </w:r>
      <w:r>
        <w:rPr>
          <w:lang w:eastAsia="zh-CN"/>
        </w:rPr>
        <w:t>”</w:t>
      </w:r>
      <w:r>
        <w:rPr>
          <w:lang w:eastAsia="zh-CN"/>
        </w:rPr>
        <w:t>下地方政府压力来源的作用机制进行了有力地补充。上述经典理论和压力型体制一起构造出一幅中国地方政府治理的完整图景。</w:t>
      </w:r>
    </w:p>
    <w:p w14:paraId="3CAFF699" w14:textId="77777777" w:rsidR="007A038F" w:rsidRDefault="00397FEE">
      <w:pPr>
        <w:pStyle w:val="2"/>
        <w:rPr>
          <w:lang w:eastAsia="zh-CN"/>
        </w:rPr>
      </w:pPr>
      <w:bookmarkStart w:id="9" w:name="十八大以来政府关系的新变化与压力型体制的局限"/>
      <w:bookmarkEnd w:id="8"/>
      <w:r>
        <w:rPr>
          <w:lang w:eastAsia="zh-CN"/>
        </w:rPr>
        <w:t>十八大以来</w:t>
      </w:r>
      <w:del w:id="10" w:author="李振" w:date="2021-06-29T10:49:00Z">
        <w:r w:rsidDel="00480444">
          <w:rPr>
            <w:lang w:eastAsia="zh-CN"/>
          </w:rPr>
          <w:delText>政</w:delText>
        </w:r>
      </w:del>
      <w:r>
        <w:rPr>
          <w:lang w:eastAsia="zh-CN"/>
        </w:rPr>
        <w:t>府</w:t>
      </w:r>
      <w:ins w:id="11" w:author="李振" w:date="2021-06-29T10:49:00Z">
        <w:r w:rsidR="00480444">
          <w:rPr>
            <w:rFonts w:hint="eastAsia"/>
            <w:lang w:eastAsia="zh-CN"/>
          </w:rPr>
          <w:t>际</w:t>
        </w:r>
      </w:ins>
      <w:r>
        <w:rPr>
          <w:lang w:eastAsia="zh-CN"/>
        </w:rPr>
        <w:t>关系的新变化与</w:t>
      </w:r>
      <w:r>
        <w:rPr>
          <w:lang w:eastAsia="zh-CN"/>
        </w:rPr>
        <w:t>“</w:t>
      </w:r>
      <w:r>
        <w:rPr>
          <w:lang w:eastAsia="zh-CN"/>
        </w:rPr>
        <w:t>压力型体制</w:t>
      </w:r>
      <w:r>
        <w:rPr>
          <w:lang w:eastAsia="zh-CN"/>
        </w:rPr>
        <w:t>”</w:t>
      </w:r>
      <w:r>
        <w:rPr>
          <w:lang w:eastAsia="zh-CN"/>
        </w:rPr>
        <w:t>的局限</w:t>
      </w:r>
    </w:p>
    <w:p w14:paraId="45941742" w14:textId="77777777" w:rsidR="007A038F" w:rsidRDefault="00397FEE">
      <w:pPr>
        <w:pStyle w:val="FirstParagraph"/>
        <w:ind w:firstLine="480"/>
        <w:rPr>
          <w:lang w:eastAsia="zh-CN"/>
        </w:rPr>
      </w:pPr>
      <w:r>
        <w:rPr>
          <w:lang w:eastAsia="zh-CN"/>
        </w:rPr>
        <w:t>十八大以来，党和政府推动了一系列重大的政治体制变革，从而深刻改变了</w:t>
      </w:r>
      <w:r>
        <w:rPr>
          <w:lang w:eastAsia="zh-CN"/>
        </w:rPr>
        <w:t>压力型体制的运行环境。</w:t>
      </w:r>
      <w:r>
        <w:rPr>
          <w:lang w:eastAsia="zh-CN"/>
        </w:rPr>
        <w:t xml:space="preserve"> </w:t>
      </w:r>
      <w:hyperlink w:anchor="ref-YangYan2018">
        <w:r>
          <w:rPr>
            <w:rStyle w:val="ae"/>
            <w:lang w:eastAsia="zh-CN"/>
          </w:rPr>
          <w:t xml:space="preserve">YANG </w:t>
        </w:r>
        <w:r>
          <w:rPr>
            <w:rStyle w:val="ae"/>
            <w:lang w:eastAsia="zh-CN"/>
          </w:rPr>
          <w:t>等</w:t>
        </w:r>
      </w:hyperlink>
      <w:r>
        <w:rPr>
          <w:lang w:eastAsia="zh-CN"/>
        </w:rPr>
        <w:t xml:space="preserve"> (</w:t>
      </w:r>
      <w:hyperlink w:anchor="ref-YangYan2018">
        <w:r>
          <w:rPr>
            <w:rStyle w:val="ae"/>
            <w:lang w:eastAsia="zh-CN"/>
          </w:rPr>
          <w:t>2018</w:t>
        </w:r>
      </w:hyperlink>
      <w:r>
        <w:rPr>
          <w:lang w:eastAsia="zh-CN"/>
        </w:rPr>
        <w:t xml:space="preserve">) </w:t>
      </w:r>
      <w:r>
        <w:rPr>
          <w:lang w:eastAsia="zh-CN"/>
        </w:rPr>
        <w:t>认为这一改变包括优化之前</w:t>
      </w:r>
      <w:r>
        <w:rPr>
          <w:lang w:eastAsia="zh-CN"/>
        </w:rPr>
        <w:t>“</w:t>
      </w:r>
      <w:r>
        <w:rPr>
          <w:lang w:eastAsia="zh-CN"/>
        </w:rPr>
        <w:t>多且重叠</w:t>
      </w:r>
      <w:r>
        <w:rPr>
          <w:lang w:eastAsia="zh-CN"/>
        </w:rPr>
        <w:t>”</w:t>
      </w:r>
      <w:r>
        <w:rPr>
          <w:lang w:eastAsia="zh-CN"/>
        </w:rPr>
        <w:t>的评估方法，减少了</w:t>
      </w:r>
      <w:r>
        <w:rPr>
          <w:lang w:eastAsia="zh-CN"/>
        </w:rPr>
        <w:t>“</w:t>
      </w:r>
      <w:r>
        <w:rPr>
          <w:lang w:eastAsia="zh-CN"/>
        </w:rPr>
        <w:t>一票否决</w:t>
      </w:r>
      <w:r>
        <w:rPr>
          <w:lang w:eastAsia="zh-CN"/>
        </w:rPr>
        <w:t>”</w:t>
      </w:r>
      <w:r>
        <w:rPr>
          <w:lang w:eastAsia="zh-CN"/>
        </w:rPr>
        <w:t>等制度的运用等。具体来说，十八大以来的政治体制改革，对压力型体制运行的环境都产生了整体性影响。在数量化的任务分解机制上，上级政府及其各系统部门的精细化指标和管理削弱了下级政府的行政自由裁量权</w:t>
      </w:r>
      <w:r>
        <w:rPr>
          <w:lang w:eastAsia="zh-CN"/>
        </w:rPr>
        <w:t xml:space="preserve"> (</w:t>
      </w:r>
      <w:hyperlink w:anchor="ref-FengShiZheng2014">
        <w:r>
          <w:rPr>
            <w:rStyle w:val="ae"/>
            <w:lang w:eastAsia="zh-CN"/>
          </w:rPr>
          <w:t>冯仕政</w:t>
        </w:r>
        <w:r>
          <w:rPr>
            <w:rStyle w:val="ae"/>
            <w:lang w:eastAsia="zh-CN"/>
          </w:rPr>
          <w:t>, 2014</w:t>
        </w:r>
      </w:hyperlink>
      <w:r>
        <w:rPr>
          <w:lang w:eastAsia="zh-CN"/>
        </w:rPr>
        <w:t xml:space="preserve">) </w:t>
      </w:r>
      <w:r>
        <w:rPr>
          <w:lang w:eastAsia="zh-CN"/>
        </w:rPr>
        <w:t>；中央政府检查验收权的强化，使得之前对绩效的验收，拓展成对执行过程中的具体程序和阶段性目标的检查。经济权、税收和招商引资权的上收以及人员报酬的固定化都改变的压力型体制原有的物质化的多层次评价体系</w:t>
      </w:r>
      <w:r>
        <w:rPr>
          <w:lang w:eastAsia="zh-CN"/>
        </w:rPr>
        <w:t xml:space="preserve"> (</w:t>
      </w:r>
      <w:hyperlink w:anchor="ref-LiZhenEtAl2020c">
        <w:r>
          <w:rPr>
            <w:rStyle w:val="ae"/>
            <w:lang w:eastAsia="zh-CN"/>
          </w:rPr>
          <w:t>李振</w:t>
        </w:r>
        <w:r>
          <w:rPr>
            <w:rStyle w:val="ae"/>
            <w:lang w:eastAsia="zh-CN"/>
          </w:rPr>
          <w:t xml:space="preserve"> </w:t>
        </w:r>
        <w:r>
          <w:rPr>
            <w:rStyle w:val="ae"/>
            <w:lang w:eastAsia="zh-CN"/>
          </w:rPr>
          <w:t>等</w:t>
        </w:r>
        <w:r>
          <w:rPr>
            <w:rStyle w:val="ae"/>
            <w:lang w:eastAsia="zh-CN"/>
          </w:rPr>
          <w:t>, 2020</w:t>
        </w:r>
      </w:hyperlink>
      <w:r>
        <w:rPr>
          <w:lang w:eastAsia="zh-CN"/>
        </w:rPr>
        <w:t xml:space="preserve">; </w:t>
      </w:r>
      <w:hyperlink w:anchor="ref-HuangXiaoChun2017">
        <w:r>
          <w:rPr>
            <w:rStyle w:val="ae"/>
            <w:lang w:eastAsia="zh-CN"/>
          </w:rPr>
          <w:t>黄晓春</w:t>
        </w:r>
        <w:r>
          <w:rPr>
            <w:rStyle w:val="ae"/>
            <w:lang w:eastAsia="zh-CN"/>
          </w:rPr>
          <w:t>, 2017</w:t>
        </w:r>
      </w:hyperlink>
      <w:r>
        <w:rPr>
          <w:lang w:eastAsia="zh-CN"/>
        </w:rPr>
        <w:t xml:space="preserve">) </w:t>
      </w:r>
      <w:r>
        <w:rPr>
          <w:lang w:eastAsia="zh-CN"/>
        </w:rPr>
        <w:t>。</w:t>
      </w:r>
    </w:p>
    <w:p w14:paraId="5D4D2A59" w14:textId="77777777" w:rsidR="007A038F" w:rsidRDefault="00397FEE">
      <w:pPr>
        <w:pStyle w:val="a0"/>
        <w:ind w:firstLine="480"/>
        <w:rPr>
          <w:lang w:eastAsia="zh-CN"/>
        </w:rPr>
      </w:pPr>
      <w:r>
        <w:rPr>
          <w:lang w:eastAsia="zh-CN"/>
        </w:rPr>
        <w:t>中国地方政府的压力来源也发生了变</w:t>
      </w:r>
      <w:r>
        <w:rPr>
          <w:lang w:eastAsia="zh-CN"/>
        </w:rPr>
        <w:t>化，上级政府原来单纯经济增长的压力演化为目标多元化的治理竞赛</w:t>
      </w:r>
      <w:r>
        <w:rPr>
          <w:lang w:eastAsia="zh-CN"/>
        </w:rPr>
        <w:t xml:space="preserve"> (</w:t>
      </w:r>
      <w:hyperlink w:anchor="ref-PengBoZhaoJi2019">
        <w:r>
          <w:rPr>
            <w:rStyle w:val="ae"/>
            <w:lang w:eastAsia="zh-CN"/>
          </w:rPr>
          <w:t>彭勃</w:t>
        </w:r>
        <w:r>
          <w:rPr>
            <w:rStyle w:val="ae"/>
            <w:lang w:eastAsia="zh-CN"/>
          </w:rPr>
          <w:t xml:space="preserve"> </w:t>
        </w:r>
        <w:r>
          <w:rPr>
            <w:rStyle w:val="ae"/>
            <w:lang w:eastAsia="zh-CN"/>
          </w:rPr>
          <w:t>等</w:t>
        </w:r>
        <w:r>
          <w:rPr>
            <w:rStyle w:val="ae"/>
            <w:lang w:eastAsia="zh-CN"/>
          </w:rPr>
          <w:t>, 2019</w:t>
        </w:r>
      </w:hyperlink>
      <w:r>
        <w:rPr>
          <w:lang w:eastAsia="zh-CN"/>
        </w:rPr>
        <w:t xml:space="preserve">); </w:t>
      </w:r>
      <w:r>
        <w:rPr>
          <w:lang w:eastAsia="zh-CN"/>
        </w:rPr>
        <w:t>数字政府的建设使得政府对民众压力的回应性有了更高的要求。</w:t>
      </w:r>
      <w:r>
        <w:rPr>
          <w:lang w:eastAsia="zh-CN"/>
        </w:rPr>
        <w:t>(</w:t>
      </w:r>
      <w:hyperlink w:anchor="ref-MengTianGuangLiFeng2015">
        <w:r>
          <w:rPr>
            <w:rStyle w:val="ae"/>
            <w:lang w:eastAsia="zh-CN"/>
          </w:rPr>
          <w:t>孟天广</w:t>
        </w:r>
        <w:r>
          <w:rPr>
            <w:rStyle w:val="ae"/>
            <w:lang w:eastAsia="zh-CN"/>
          </w:rPr>
          <w:t xml:space="preserve"> </w:t>
        </w:r>
        <w:r>
          <w:rPr>
            <w:rStyle w:val="ae"/>
            <w:lang w:eastAsia="zh-CN"/>
          </w:rPr>
          <w:t>等</w:t>
        </w:r>
        <w:r>
          <w:rPr>
            <w:rStyle w:val="ae"/>
            <w:lang w:eastAsia="zh-CN"/>
          </w:rPr>
          <w:t>, 2015</w:t>
        </w:r>
      </w:hyperlink>
      <w:r>
        <w:rPr>
          <w:lang w:eastAsia="zh-CN"/>
        </w:rPr>
        <w:t xml:space="preserve">) </w:t>
      </w:r>
      <w:r>
        <w:rPr>
          <w:lang w:eastAsia="zh-CN"/>
        </w:rPr>
        <w:t>。近年来的政治体制改革对于压力型体制最大的影响在于两个主要减压阀的失灵。系统垂直化管理、预算公开和阳光工资等领域的改革使得地方政</w:t>
      </w:r>
      <w:r>
        <w:rPr>
          <w:lang w:eastAsia="zh-CN"/>
        </w:rPr>
        <w:lastRenderedPageBreak/>
        <w:t>府政策执行的过程、程序和</w:t>
      </w:r>
      <w:r>
        <w:rPr>
          <w:lang w:eastAsia="zh-CN"/>
        </w:rPr>
        <w:t>阶段性目标也成为监控的内容</w:t>
      </w:r>
      <w:r>
        <w:rPr>
          <w:lang w:eastAsia="zh-CN"/>
        </w:rPr>
        <w:t xml:space="preserve"> (</w:t>
      </w:r>
      <w:hyperlink w:anchor="ref-LiZhenEtAl2020c">
        <w:r>
          <w:rPr>
            <w:rStyle w:val="ae"/>
            <w:lang w:eastAsia="zh-CN"/>
          </w:rPr>
          <w:t>李振</w:t>
        </w:r>
        <w:r>
          <w:rPr>
            <w:rStyle w:val="ae"/>
            <w:lang w:eastAsia="zh-CN"/>
          </w:rPr>
          <w:t xml:space="preserve"> </w:t>
        </w:r>
        <w:r>
          <w:rPr>
            <w:rStyle w:val="ae"/>
            <w:lang w:eastAsia="zh-CN"/>
          </w:rPr>
          <w:t>等</w:t>
        </w:r>
        <w:r>
          <w:rPr>
            <w:rStyle w:val="ae"/>
            <w:lang w:eastAsia="zh-CN"/>
          </w:rPr>
          <w:t>, 2020</w:t>
        </w:r>
      </w:hyperlink>
      <w:r>
        <w:rPr>
          <w:lang w:eastAsia="zh-CN"/>
        </w:rPr>
        <w:t xml:space="preserve">) </w:t>
      </w:r>
      <w:r>
        <w:rPr>
          <w:lang w:eastAsia="zh-CN"/>
        </w:rPr>
        <w:t>，之前时紧时松的纪律和规划得以严格执行，</w:t>
      </w:r>
      <w:r>
        <w:rPr>
          <w:lang w:eastAsia="zh-CN"/>
        </w:rPr>
        <w:t>“</w:t>
      </w:r>
      <w:r>
        <w:rPr>
          <w:lang w:eastAsia="zh-CN"/>
        </w:rPr>
        <w:t>关系</w:t>
      </w:r>
      <w:r>
        <w:rPr>
          <w:lang w:eastAsia="zh-CN"/>
        </w:rPr>
        <w:t>”</w:t>
      </w:r>
      <w:r>
        <w:rPr>
          <w:lang w:eastAsia="zh-CN"/>
        </w:rPr>
        <w:t>等非正式制度减压阀的作用空间越来越少；统计权的控制、数字管理的下沉</w:t>
      </w:r>
      <w:r>
        <w:rPr>
          <w:lang w:eastAsia="zh-CN"/>
        </w:rPr>
        <w:t xml:space="preserve"> (</w:t>
      </w:r>
      <w:hyperlink w:anchor="ref-WangYuLei2016">
        <w:r>
          <w:rPr>
            <w:rStyle w:val="ae"/>
            <w:lang w:eastAsia="zh-CN"/>
          </w:rPr>
          <w:t>王雨磊</w:t>
        </w:r>
        <w:r>
          <w:rPr>
            <w:rStyle w:val="ae"/>
            <w:lang w:eastAsia="zh-CN"/>
          </w:rPr>
          <w:t>, 2016</w:t>
        </w:r>
      </w:hyperlink>
      <w:r>
        <w:rPr>
          <w:lang w:eastAsia="zh-CN"/>
        </w:rPr>
        <w:t xml:space="preserve">) </w:t>
      </w:r>
      <w:r>
        <w:rPr>
          <w:lang w:eastAsia="zh-CN"/>
        </w:rPr>
        <w:t>、统计手段和技术的进步和统计方法的确定和透明使得统计这个减压阀对压力越来越难发挥调节作用。</w:t>
      </w:r>
    </w:p>
    <w:p w14:paraId="745E7D55" w14:textId="77777777" w:rsidR="007A038F" w:rsidRDefault="00397FEE">
      <w:pPr>
        <w:pStyle w:val="a0"/>
        <w:ind w:firstLine="480"/>
        <w:rPr>
          <w:lang w:eastAsia="zh-CN"/>
        </w:rPr>
      </w:pPr>
      <w:r>
        <w:rPr>
          <w:lang w:eastAsia="zh-CN"/>
        </w:rPr>
        <w:t>面对这些治理过程中的变化，压力型体制虽然仍表现出生动的描述力和</w:t>
      </w:r>
      <w:r>
        <w:rPr>
          <w:lang w:eastAsia="zh-CN"/>
        </w:rPr>
        <w:t>较强的解释力</w:t>
      </w:r>
      <w:r>
        <w:rPr>
          <w:lang w:eastAsia="zh-CN"/>
        </w:rPr>
        <w:t xml:space="preserve"> (</w:t>
      </w:r>
      <w:hyperlink w:anchor="ref-YangYan2018">
        <w:r>
          <w:rPr>
            <w:rStyle w:val="ae"/>
            <w:lang w:eastAsia="zh-CN"/>
          </w:rPr>
          <w:t xml:space="preserve">YANG </w:t>
        </w:r>
        <w:r>
          <w:rPr>
            <w:rStyle w:val="ae"/>
            <w:lang w:eastAsia="zh-CN"/>
          </w:rPr>
          <w:t>等</w:t>
        </w:r>
        <w:r>
          <w:rPr>
            <w:rStyle w:val="ae"/>
            <w:lang w:eastAsia="zh-CN"/>
          </w:rPr>
          <w:t>, 2018</w:t>
        </w:r>
      </w:hyperlink>
      <w:r>
        <w:rPr>
          <w:lang w:eastAsia="zh-CN"/>
        </w:rPr>
        <w:t>)</w:t>
      </w:r>
      <w:r>
        <w:rPr>
          <w:lang w:eastAsia="zh-CN"/>
        </w:rPr>
        <w:t>，但是面对新的制度环境和新的现象依旧存在解释力上的不足。例如，面对相似的制度环境和治理过程，为什么有的地方政府受到的压力大有的政府受到的压力小？</w:t>
      </w:r>
      <w:r>
        <w:rPr>
          <w:lang w:eastAsia="zh-CN"/>
        </w:rPr>
        <w:t xml:space="preserve"> (</w:t>
      </w:r>
      <w:hyperlink w:anchor="ref-ZhouLiAnEtAl2015">
        <w:r>
          <w:rPr>
            <w:rStyle w:val="ae"/>
            <w:lang w:eastAsia="zh-CN"/>
          </w:rPr>
          <w:t>周黎安</w:t>
        </w:r>
        <w:r>
          <w:rPr>
            <w:rStyle w:val="ae"/>
            <w:lang w:eastAsia="zh-CN"/>
          </w:rPr>
          <w:t xml:space="preserve"> </w:t>
        </w:r>
        <w:r>
          <w:rPr>
            <w:rStyle w:val="ae"/>
            <w:lang w:eastAsia="zh-CN"/>
          </w:rPr>
          <w:t>等</w:t>
        </w:r>
        <w:r>
          <w:rPr>
            <w:rStyle w:val="ae"/>
            <w:lang w:eastAsia="zh-CN"/>
          </w:rPr>
          <w:t>, 2015</w:t>
        </w:r>
      </w:hyperlink>
      <w:r>
        <w:rPr>
          <w:lang w:eastAsia="zh-CN"/>
        </w:rPr>
        <w:t>)</w:t>
      </w:r>
      <w:r>
        <w:rPr>
          <w:lang w:eastAsia="zh-CN"/>
        </w:rPr>
        <w:t>；在原有两大减压阀失灵的情况下，地方政府为什么仍保留一定程度的行政自主性？等等，这就亟待新变量的识别来对原有理论进行有限的修正。</w:t>
      </w:r>
    </w:p>
    <w:p w14:paraId="67FB2062" w14:textId="77777777" w:rsidR="007A038F" w:rsidRDefault="00397FEE">
      <w:pPr>
        <w:pStyle w:val="2"/>
        <w:rPr>
          <w:lang w:eastAsia="zh-CN"/>
        </w:rPr>
      </w:pPr>
      <w:bookmarkStart w:id="12" w:name="能力空间与有自主性的压力型体制的提出"/>
      <w:bookmarkEnd w:id="9"/>
      <w:r>
        <w:rPr>
          <w:lang w:eastAsia="zh-CN"/>
        </w:rPr>
        <w:t>“</w:t>
      </w:r>
      <w:r>
        <w:rPr>
          <w:lang w:eastAsia="zh-CN"/>
        </w:rPr>
        <w:t>能力空间</w:t>
      </w:r>
      <w:r>
        <w:rPr>
          <w:lang w:eastAsia="zh-CN"/>
        </w:rPr>
        <w:t>”</w:t>
      </w:r>
      <w:r>
        <w:rPr>
          <w:lang w:eastAsia="zh-CN"/>
        </w:rPr>
        <w:t>与有自主性的压力型体制的提出</w:t>
      </w:r>
    </w:p>
    <w:p w14:paraId="28164F35" w14:textId="77777777" w:rsidR="007A038F" w:rsidRDefault="00397FEE">
      <w:pPr>
        <w:pStyle w:val="FirstParagraph"/>
        <w:ind w:firstLine="480"/>
        <w:rPr>
          <w:lang w:eastAsia="zh-CN"/>
        </w:rPr>
      </w:pPr>
      <w:r>
        <w:rPr>
          <w:lang w:eastAsia="zh-CN"/>
        </w:rPr>
        <w:t>近年来，</w:t>
      </w:r>
      <w:r>
        <w:rPr>
          <w:lang w:eastAsia="zh-CN"/>
        </w:rPr>
        <w:t>“</w:t>
      </w:r>
      <w:r>
        <w:rPr>
          <w:lang w:eastAsia="zh-CN"/>
        </w:rPr>
        <w:t>压力型体制</w:t>
      </w:r>
      <w:r>
        <w:rPr>
          <w:lang w:eastAsia="zh-CN"/>
        </w:rPr>
        <w:t>”</w:t>
      </w:r>
      <w:r>
        <w:rPr>
          <w:lang w:eastAsia="zh-CN"/>
        </w:rPr>
        <w:t>运行的制度环境发生巨大的变化。其中，最明显的就是地方政府的行政自主性被各方力量所削弱：上级政府从制定</w:t>
      </w:r>
      <w:r>
        <w:rPr>
          <w:lang w:eastAsia="zh-CN"/>
        </w:rPr>
        <w:t>“</w:t>
      </w:r>
      <w:r>
        <w:rPr>
          <w:lang w:eastAsia="zh-CN"/>
        </w:rPr>
        <w:t>目标责任制</w:t>
      </w:r>
      <w:r>
        <w:rPr>
          <w:lang w:eastAsia="zh-CN"/>
        </w:rPr>
        <w:t>”</w:t>
      </w:r>
      <w:r>
        <w:rPr>
          <w:lang w:eastAsia="zh-CN"/>
        </w:rPr>
        <w:t>的普遍化，数字治理的精准控制到全流程监督制度的不断完善，不仅使得正式制度层面的</w:t>
      </w:r>
      <w:r>
        <w:rPr>
          <w:lang w:eastAsia="zh-CN"/>
        </w:rPr>
        <w:t>“</w:t>
      </w:r>
      <w:r>
        <w:rPr>
          <w:lang w:eastAsia="zh-CN"/>
        </w:rPr>
        <w:t>压力系数</w:t>
      </w:r>
      <w:r>
        <w:rPr>
          <w:lang w:eastAsia="zh-CN"/>
        </w:rPr>
        <w:t>”</w:t>
      </w:r>
      <w:r>
        <w:rPr>
          <w:lang w:eastAsia="zh-CN"/>
        </w:rPr>
        <w:t>越来越大，还使得非正式制度和统计口径这两个减压阀逐渐失灵；互联网普及和数字政府建设使得民众有更多的意见反映渠道，民意压力自下而上挤压了地方政府的自主性空间。与此同时，自上而下的上级政府压力还会和自下而上的民意压力形成合力，进一步挤压地方政府的自主</w:t>
      </w:r>
      <w:r>
        <w:rPr>
          <w:lang w:eastAsia="zh-CN"/>
        </w:rPr>
        <w:t>空间。</w:t>
      </w:r>
    </w:p>
    <w:p w14:paraId="7AE9648A" w14:textId="77777777" w:rsidR="007A038F" w:rsidRDefault="00397FEE">
      <w:pPr>
        <w:pStyle w:val="a0"/>
        <w:ind w:firstLine="480"/>
        <w:rPr>
          <w:lang w:eastAsia="zh-CN"/>
        </w:rPr>
      </w:pPr>
      <w:commentRangeStart w:id="13"/>
      <w:r>
        <w:rPr>
          <w:lang w:eastAsia="zh-CN"/>
        </w:rPr>
        <w:t>但是，与此同时，笔者发现，在相似的制度环境和压力过程下，并非所有的地方政府都采取一样的政策加码加压策略，而是面对同样的政策有完全不同的执行策略。</w:t>
      </w:r>
      <w:commentRangeEnd w:id="13"/>
      <w:r w:rsidR="006436BE">
        <w:rPr>
          <w:rStyle w:val="af3"/>
        </w:rPr>
        <w:commentReference w:id="13"/>
      </w:r>
      <w:r>
        <w:rPr>
          <w:lang w:eastAsia="zh-CN"/>
        </w:rPr>
        <w:t>这种异质性一定程度上证明了地方政府在</w:t>
      </w:r>
      <w:r>
        <w:rPr>
          <w:lang w:eastAsia="zh-CN"/>
        </w:rPr>
        <w:t>“</w:t>
      </w:r>
      <w:r>
        <w:rPr>
          <w:lang w:eastAsia="zh-CN"/>
        </w:rPr>
        <w:t>强监督、弱激励和硬指标</w:t>
      </w:r>
      <w:r>
        <w:rPr>
          <w:lang w:eastAsia="zh-CN"/>
        </w:rPr>
        <w:t>” (</w:t>
      </w:r>
      <w:hyperlink w:anchor="ref-LiZhenEtAl2020c">
        <w:r>
          <w:rPr>
            <w:rStyle w:val="ae"/>
            <w:lang w:eastAsia="zh-CN"/>
          </w:rPr>
          <w:t>李振</w:t>
        </w:r>
        <w:r>
          <w:rPr>
            <w:rStyle w:val="ae"/>
            <w:lang w:eastAsia="zh-CN"/>
          </w:rPr>
          <w:t xml:space="preserve"> </w:t>
        </w:r>
        <w:r>
          <w:rPr>
            <w:rStyle w:val="ae"/>
            <w:lang w:eastAsia="zh-CN"/>
          </w:rPr>
          <w:t>等</w:t>
        </w:r>
        <w:r>
          <w:rPr>
            <w:rStyle w:val="ae"/>
            <w:lang w:eastAsia="zh-CN"/>
          </w:rPr>
          <w:t>, 2020</w:t>
        </w:r>
      </w:hyperlink>
      <w:r>
        <w:rPr>
          <w:lang w:eastAsia="zh-CN"/>
        </w:rPr>
        <w:t xml:space="preserve">) </w:t>
      </w:r>
      <w:r>
        <w:rPr>
          <w:lang w:eastAsia="zh-CN"/>
        </w:rPr>
        <w:t>的政策过程中仍然具有一定的自主性空间；而不同地方政府自主性空间存在的较大差异一定程度上说明，这一调整自主性空间的</w:t>
      </w:r>
      <w:r>
        <w:rPr>
          <w:lang w:eastAsia="zh-CN"/>
        </w:rPr>
        <w:t>“</w:t>
      </w:r>
      <w:r>
        <w:rPr>
          <w:lang w:eastAsia="zh-CN"/>
        </w:rPr>
        <w:t>减压阀</w:t>
      </w:r>
      <w:r>
        <w:rPr>
          <w:lang w:eastAsia="zh-CN"/>
        </w:rPr>
        <w:t>”</w:t>
      </w:r>
      <w:r>
        <w:rPr>
          <w:lang w:eastAsia="zh-CN"/>
        </w:rPr>
        <w:t>由地方政府能动的控制。由此，笔者认为，这种自主性和之前的</w:t>
      </w:r>
      <w:r>
        <w:rPr>
          <w:lang w:eastAsia="zh-CN"/>
        </w:rPr>
        <w:t>“</w:t>
      </w:r>
      <w:r>
        <w:rPr>
          <w:lang w:eastAsia="zh-CN"/>
        </w:rPr>
        <w:t>压力系</w:t>
      </w:r>
      <w:r>
        <w:rPr>
          <w:lang w:eastAsia="zh-CN"/>
        </w:rPr>
        <w:t>数</w:t>
      </w:r>
      <w:r>
        <w:rPr>
          <w:lang w:eastAsia="zh-CN"/>
        </w:rPr>
        <w:t>”</w:t>
      </w:r>
      <w:r>
        <w:rPr>
          <w:lang w:eastAsia="zh-CN"/>
        </w:rPr>
        <w:t>并不相同，它不是来源于上级政府，而是地方政府能动的结果。具体来说，</w:t>
      </w:r>
      <w:commentRangeStart w:id="14"/>
      <w:r>
        <w:rPr>
          <w:lang w:eastAsia="zh-CN"/>
        </w:rPr>
        <w:t>这种新的减压阀来自于地方政府的治理能力</w:t>
      </w:r>
      <w:commentRangeEnd w:id="14"/>
      <w:r w:rsidR="006436BE">
        <w:rPr>
          <w:rStyle w:val="af3"/>
        </w:rPr>
        <w:commentReference w:id="14"/>
      </w:r>
      <w:r>
        <w:rPr>
          <w:lang w:eastAsia="zh-CN"/>
        </w:rPr>
        <w:t>。地方政府的治理能力使得他们在多方压力下还能保留一定的自主性空间，而这一自主性空间的大小是由地方政府的治理能力强弱决定的。笔者将这种自主性空间称之为的</w:t>
      </w:r>
      <w:r>
        <w:rPr>
          <w:lang w:eastAsia="zh-CN"/>
        </w:rPr>
        <w:t>“</w:t>
      </w:r>
      <w:r>
        <w:rPr>
          <w:lang w:eastAsia="zh-CN"/>
        </w:rPr>
        <w:t>能力空间</w:t>
      </w:r>
      <w:r>
        <w:rPr>
          <w:lang w:eastAsia="zh-CN"/>
        </w:rPr>
        <w:t>”</w:t>
      </w:r>
      <w:r>
        <w:rPr>
          <w:lang w:eastAsia="zh-CN"/>
        </w:rPr>
        <w:t>，将具有能力空间的压力型体制称之</w:t>
      </w:r>
      <w:r>
        <w:rPr>
          <w:lang w:eastAsia="zh-CN"/>
        </w:rPr>
        <w:lastRenderedPageBreak/>
        <w:t>为</w:t>
      </w:r>
      <w:r>
        <w:rPr>
          <w:lang w:eastAsia="zh-CN"/>
        </w:rPr>
        <w:t>“</w:t>
      </w:r>
      <w:r>
        <w:rPr>
          <w:lang w:eastAsia="zh-CN"/>
        </w:rPr>
        <w:t>有自主性的压力型体制</w:t>
      </w:r>
      <w:r>
        <w:rPr>
          <w:lang w:eastAsia="zh-CN"/>
        </w:rPr>
        <w:t>”</w:t>
      </w:r>
      <w:r>
        <w:rPr>
          <w:lang w:eastAsia="zh-CN"/>
        </w:rPr>
        <w:t>。下图是笔者对</w:t>
      </w:r>
      <w:r>
        <w:rPr>
          <w:lang w:eastAsia="zh-CN"/>
        </w:rPr>
        <w:t>“</w:t>
      </w:r>
      <w:r>
        <w:rPr>
          <w:lang w:eastAsia="zh-CN"/>
        </w:rPr>
        <w:t>能力空间</w:t>
      </w:r>
      <w:r>
        <w:rPr>
          <w:lang w:eastAsia="zh-CN"/>
        </w:rPr>
        <w:t>”</w:t>
      </w:r>
      <w:r>
        <w:rPr>
          <w:lang w:eastAsia="zh-CN"/>
        </w:rPr>
        <w:t>和压力型体制经典理论的图像化表述。</w:t>
      </w:r>
    </w:p>
    <w:p w14:paraId="66C2FC7D" w14:textId="77777777" w:rsidR="007A038F" w:rsidRDefault="00397FEE">
      <w:r>
        <w:rPr>
          <w:noProof/>
          <w:lang w:eastAsia="zh-CN"/>
        </w:rPr>
        <w:drawing>
          <wp:inline distT="0" distB="0" distL="0" distR="0" wp14:anchorId="725D342B" wp14:editId="7CA75A9E">
            <wp:extent cx="5943600" cy="3964387"/>
            <wp:effectExtent l="0" t="0" r="0" b="0"/>
            <wp:docPr id="1" name="Picture" descr="Figure 1: “能力空间”与压力型体制"/>
            <wp:cNvGraphicFramePr/>
            <a:graphic xmlns:a="http://schemas.openxmlformats.org/drawingml/2006/main">
              <a:graphicData uri="http://schemas.openxmlformats.org/drawingml/2006/picture">
                <pic:pic xmlns:pic="http://schemas.openxmlformats.org/drawingml/2006/picture">
                  <pic:nvPicPr>
                    <pic:cNvPr id="0" name="Picture" descr="../figures/figure2.png"/>
                    <pic:cNvPicPr>
                      <a:picLocks noChangeAspect="1" noChangeArrowheads="1"/>
                    </pic:cNvPicPr>
                  </pic:nvPicPr>
                  <pic:blipFill>
                    <a:blip r:embed="rId9"/>
                    <a:stretch>
                      <a:fillRect/>
                    </a:stretch>
                  </pic:blipFill>
                  <pic:spPr bwMode="auto">
                    <a:xfrm>
                      <a:off x="0" y="0"/>
                      <a:ext cx="5943600" cy="3964387"/>
                    </a:xfrm>
                    <a:prstGeom prst="rect">
                      <a:avLst/>
                    </a:prstGeom>
                    <a:noFill/>
                    <a:ln w="9525">
                      <a:noFill/>
                      <a:headEnd/>
                      <a:tailEnd/>
                    </a:ln>
                  </pic:spPr>
                </pic:pic>
              </a:graphicData>
            </a:graphic>
          </wp:inline>
        </w:drawing>
      </w:r>
    </w:p>
    <w:p w14:paraId="615D3913" w14:textId="77777777" w:rsidR="007A038F" w:rsidRDefault="00397FEE">
      <w:pPr>
        <w:pStyle w:val="ImageCaption"/>
      </w:pPr>
      <w:r>
        <w:t>Figure 1: “</w:t>
      </w:r>
      <w:r>
        <w:t>能力空间</w:t>
      </w:r>
      <w:r>
        <w:t>”</w:t>
      </w:r>
      <w:r>
        <w:t>与压力型体制</w:t>
      </w:r>
    </w:p>
    <w:p w14:paraId="50637CCC" w14:textId="77777777" w:rsidR="007A038F" w:rsidRDefault="00397FEE">
      <w:pPr>
        <w:pStyle w:val="1"/>
        <w:rPr>
          <w:lang w:eastAsia="zh-CN"/>
        </w:rPr>
      </w:pPr>
      <w:bookmarkStart w:id="15" w:name="实证检验以2021年春节期间各地的疫情防控政策为例"/>
      <w:bookmarkEnd w:id="6"/>
      <w:bookmarkEnd w:id="12"/>
      <w:r>
        <w:rPr>
          <w:lang w:eastAsia="zh-CN"/>
        </w:rPr>
        <w:t>实证检验：以</w:t>
      </w:r>
      <w:r>
        <w:rPr>
          <w:lang w:eastAsia="zh-CN"/>
        </w:rPr>
        <w:t>2021</w:t>
      </w:r>
      <w:r>
        <w:rPr>
          <w:lang w:eastAsia="zh-CN"/>
        </w:rPr>
        <w:t>年春节期间各地的疫情防控政策为例</w:t>
      </w:r>
    </w:p>
    <w:p w14:paraId="13B7715C" w14:textId="77777777" w:rsidR="007A038F" w:rsidRDefault="00397FEE">
      <w:pPr>
        <w:pStyle w:val="FirstParagraph"/>
        <w:ind w:firstLine="480"/>
        <w:rPr>
          <w:lang w:eastAsia="zh-CN"/>
        </w:rPr>
      </w:pPr>
      <w:r>
        <w:rPr>
          <w:lang w:eastAsia="zh-CN"/>
        </w:rPr>
        <w:t>下文中，笔者以</w:t>
      </w:r>
      <w:r>
        <w:rPr>
          <w:lang w:eastAsia="zh-CN"/>
        </w:rPr>
        <w:t>2021</w:t>
      </w:r>
      <w:r>
        <w:rPr>
          <w:lang w:eastAsia="zh-CN"/>
        </w:rPr>
        <w:t>年春节期间疫情防控政策在中国各地的差异化制定为案例，来剖析和验证地方政治治理能力对</w:t>
      </w:r>
      <w:r>
        <w:rPr>
          <w:lang w:eastAsia="zh-CN"/>
        </w:rPr>
        <w:t>“</w:t>
      </w:r>
      <w:r>
        <w:rPr>
          <w:lang w:eastAsia="zh-CN"/>
        </w:rPr>
        <w:t>压力型体制</w:t>
      </w:r>
      <w:r>
        <w:rPr>
          <w:lang w:eastAsia="zh-CN"/>
        </w:rPr>
        <w:t>”</w:t>
      </w:r>
      <w:r>
        <w:rPr>
          <w:lang w:eastAsia="zh-CN"/>
        </w:rPr>
        <w:t>运行的影响。疫情防控是</w:t>
      </w:r>
      <w:r>
        <w:rPr>
          <w:lang w:eastAsia="zh-CN"/>
        </w:rPr>
        <w:t>2021</w:t>
      </w:r>
      <w:r>
        <w:rPr>
          <w:lang w:eastAsia="zh-CN"/>
        </w:rPr>
        <w:t>年中国各地政府工作的核心任务。元旦和春节期间，由于人员流动性大，聚集性活动活动多，进口冷链食品和货物物流增大，做好</w:t>
      </w:r>
      <w:r>
        <w:rPr>
          <w:lang w:eastAsia="zh-CN"/>
        </w:rPr>
        <w:t>“</w:t>
      </w:r>
      <w:r>
        <w:rPr>
          <w:lang w:eastAsia="zh-CN"/>
        </w:rPr>
        <w:t>两节</w:t>
      </w:r>
      <w:r>
        <w:rPr>
          <w:lang w:eastAsia="zh-CN"/>
        </w:rPr>
        <w:t>”</w:t>
      </w:r>
      <w:r>
        <w:rPr>
          <w:lang w:eastAsia="zh-CN"/>
        </w:rPr>
        <w:t>期间新型冠状病毒的疫情防控工作更是各地任务的重中之重。春节期间疫情防控政策是考察</w:t>
      </w:r>
      <w:r>
        <w:rPr>
          <w:lang w:eastAsia="zh-CN"/>
        </w:rPr>
        <w:t>“</w:t>
      </w:r>
      <w:r>
        <w:rPr>
          <w:lang w:eastAsia="zh-CN"/>
        </w:rPr>
        <w:t>压力型体制</w:t>
      </w:r>
      <w:r>
        <w:rPr>
          <w:lang w:eastAsia="zh-CN"/>
        </w:rPr>
        <w:t>”</w:t>
      </w:r>
      <w:r>
        <w:rPr>
          <w:lang w:eastAsia="zh-CN"/>
        </w:rPr>
        <w:t>运行的典型案例，疫情期间，各地的政策目标十分明确，整个社会经济系统围绕当地党委政府的指挥棒运行，党政部门是既是指挥员，又是组织员和作战员</w:t>
      </w:r>
      <w:r>
        <w:rPr>
          <w:lang w:eastAsia="zh-CN"/>
        </w:rPr>
        <w:t xml:space="preserve"> (</w:t>
      </w:r>
      <w:hyperlink w:anchor="ref-YangXueDong2021">
        <w:r>
          <w:rPr>
            <w:rStyle w:val="ae"/>
            <w:lang w:eastAsia="zh-CN"/>
          </w:rPr>
          <w:t>杨雪冬</w:t>
        </w:r>
        <w:r>
          <w:rPr>
            <w:rStyle w:val="ae"/>
            <w:lang w:eastAsia="zh-CN"/>
          </w:rPr>
          <w:t>, 2021</w:t>
        </w:r>
      </w:hyperlink>
      <w:r>
        <w:rPr>
          <w:lang w:eastAsia="zh-CN"/>
        </w:rPr>
        <w:t>)</w:t>
      </w:r>
      <w:r>
        <w:rPr>
          <w:lang w:eastAsia="zh-CN"/>
        </w:rPr>
        <w:t>。它的典型性还在于从中央到省再到各个地级市直至基层村（社区）都发布了有关</w:t>
      </w:r>
      <w:r>
        <w:rPr>
          <w:lang w:eastAsia="zh-CN"/>
        </w:rPr>
        <w:t>“</w:t>
      </w:r>
      <w:r>
        <w:rPr>
          <w:lang w:eastAsia="zh-CN"/>
        </w:rPr>
        <w:t>春节期间新型冠状病毒的疫情防控工作</w:t>
      </w:r>
      <w:r>
        <w:rPr>
          <w:lang w:eastAsia="zh-CN"/>
        </w:rPr>
        <w:t>”</w:t>
      </w:r>
      <w:r>
        <w:rPr>
          <w:lang w:eastAsia="zh-CN"/>
        </w:rPr>
        <w:t>的政策文本，而且不同层级、同一层级的不同地域的地方政府的政策文本存在较大的差异。这给我</w:t>
      </w:r>
      <w:r>
        <w:rPr>
          <w:lang w:eastAsia="zh-CN"/>
        </w:rPr>
        <w:lastRenderedPageBreak/>
        <w:t>们衡量</w:t>
      </w:r>
      <w:r>
        <w:rPr>
          <w:lang w:eastAsia="zh-CN"/>
        </w:rPr>
        <w:t>“</w:t>
      </w:r>
      <w:r>
        <w:rPr>
          <w:lang w:eastAsia="zh-CN"/>
        </w:rPr>
        <w:t>压力型体制</w:t>
      </w:r>
      <w:r>
        <w:rPr>
          <w:lang w:eastAsia="zh-CN"/>
        </w:rPr>
        <w:t>”</w:t>
      </w:r>
      <w:r>
        <w:rPr>
          <w:lang w:eastAsia="zh-CN"/>
        </w:rPr>
        <w:t>在不同层级和不同地域的运行机制和逻辑以及识别</w:t>
      </w:r>
      <w:r>
        <w:rPr>
          <w:lang w:eastAsia="zh-CN"/>
        </w:rPr>
        <w:t>“</w:t>
      </w:r>
      <w:r>
        <w:rPr>
          <w:lang w:eastAsia="zh-CN"/>
        </w:rPr>
        <w:t>压力型体制</w:t>
      </w:r>
      <w:r>
        <w:rPr>
          <w:lang w:eastAsia="zh-CN"/>
        </w:rPr>
        <w:t>”</w:t>
      </w:r>
      <w:r>
        <w:rPr>
          <w:lang w:eastAsia="zh-CN"/>
        </w:rPr>
        <w:t>的影响变量和压力来源提供了充分的研究数据。与此同时，各地政府治理能力是决定疫情应对效果的关键因素</w:t>
      </w:r>
      <w:r>
        <w:rPr>
          <w:lang w:eastAsia="zh-CN"/>
        </w:rPr>
        <w:t>(</w:t>
      </w:r>
      <w:hyperlink w:anchor="ref-YangXueDong2021">
        <w:r>
          <w:rPr>
            <w:rStyle w:val="ae"/>
            <w:lang w:eastAsia="zh-CN"/>
          </w:rPr>
          <w:t>杨雪冬</w:t>
        </w:r>
        <w:r>
          <w:rPr>
            <w:rStyle w:val="ae"/>
            <w:lang w:eastAsia="zh-CN"/>
          </w:rPr>
          <w:t>, 2021</w:t>
        </w:r>
      </w:hyperlink>
      <w:r>
        <w:rPr>
          <w:lang w:eastAsia="zh-CN"/>
        </w:rPr>
        <w:t>)</w:t>
      </w:r>
      <w:r>
        <w:rPr>
          <w:lang w:eastAsia="zh-CN"/>
        </w:rPr>
        <w:t>，其中在疫情预防阶段，数字政府能力尤为关键，它决定着一个地方的政府能否通过大数据等技术对人口流动和疫情防控进行精准把握和治理。这也给笔者考察地方治理能力尤其是数字治理能力对压力型体制运行的影响提供了绝佳的机会窗口。</w:t>
      </w:r>
    </w:p>
    <w:p w14:paraId="7F848254" w14:textId="77777777" w:rsidR="007A038F" w:rsidRDefault="00397FEE">
      <w:pPr>
        <w:pStyle w:val="2"/>
      </w:pPr>
      <w:bookmarkStart w:id="16" w:name="研究设计"/>
      <w:r>
        <w:t>研究设计</w:t>
      </w:r>
    </w:p>
    <w:p w14:paraId="1988BB4B" w14:textId="77777777" w:rsidR="007A038F" w:rsidRDefault="00397FEE">
      <w:pPr>
        <w:pStyle w:val="FirstParagraph"/>
        <w:ind w:firstLine="480"/>
        <w:rPr>
          <w:lang w:eastAsia="zh-CN"/>
        </w:rPr>
      </w:pPr>
      <w:r>
        <w:rPr>
          <w:lang w:eastAsia="zh-CN"/>
        </w:rPr>
        <w:t>具体来说，本文尝试回答两个研究问题：首先，中国不同层级和地域的地方政府在</w:t>
      </w:r>
      <w:r>
        <w:rPr>
          <w:lang w:eastAsia="zh-CN"/>
        </w:rPr>
        <w:t>2021</w:t>
      </w:r>
      <w:r>
        <w:rPr>
          <w:lang w:eastAsia="zh-CN"/>
        </w:rPr>
        <w:t>年春节期间疫情防控政策上是否受到压力型体制的影响？具体表现为是否存在</w:t>
      </w:r>
      <w:r>
        <w:rPr>
          <w:lang w:eastAsia="zh-CN"/>
        </w:rPr>
        <w:t>“</w:t>
      </w:r>
      <w:r>
        <w:rPr>
          <w:lang w:eastAsia="zh-CN"/>
        </w:rPr>
        <w:t>层层加码</w:t>
      </w:r>
      <w:r>
        <w:rPr>
          <w:lang w:eastAsia="zh-CN"/>
        </w:rPr>
        <w:t>”</w:t>
      </w:r>
      <w:r>
        <w:rPr>
          <w:lang w:eastAsia="zh-CN"/>
        </w:rPr>
        <w:t>的现象。进一步的，哪些因素影响着他们的政策加码程度？笔者尝试通过对</w:t>
      </w:r>
      <w:r>
        <w:rPr>
          <w:lang w:eastAsia="zh-CN"/>
        </w:rPr>
        <w:t>2021</w:t>
      </w:r>
      <w:r>
        <w:rPr>
          <w:lang w:eastAsia="zh-CN"/>
        </w:rPr>
        <w:t>年春节期间疫情防控政策在中国各地的差异化制定的分析，来考察</w:t>
      </w:r>
      <w:r>
        <w:rPr>
          <w:lang w:eastAsia="zh-CN"/>
        </w:rPr>
        <w:t>“</w:t>
      </w:r>
      <w:r>
        <w:rPr>
          <w:lang w:eastAsia="zh-CN"/>
        </w:rPr>
        <w:t>压力型体制</w:t>
      </w:r>
      <w:r>
        <w:rPr>
          <w:lang w:eastAsia="zh-CN"/>
        </w:rPr>
        <w:t>”</w:t>
      </w:r>
      <w:r>
        <w:rPr>
          <w:lang w:eastAsia="zh-CN"/>
        </w:rPr>
        <w:t>在不同层级和不同地域的运行机制和逻辑，在此基础上笔者还进一步识别了</w:t>
      </w:r>
      <w:r>
        <w:rPr>
          <w:lang w:eastAsia="zh-CN"/>
        </w:rPr>
        <w:t>“</w:t>
      </w:r>
      <w:r>
        <w:rPr>
          <w:lang w:eastAsia="zh-CN"/>
        </w:rPr>
        <w:t>压力型体制</w:t>
      </w:r>
      <w:r>
        <w:rPr>
          <w:lang w:eastAsia="zh-CN"/>
        </w:rPr>
        <w:t>”</w:t>
      </w:r>
      <w:r>
        <w:rPr>
          <w:lang w:eastAsia="zh-CN"/>
        </w:rPr>
        <w:t>的影响变量和压力来源。笔者首先使用基于自然语言处理等方法对已有政策文本进行编码，再使用描述性统计的方式考察各地各层级的</w:t>
      </w:r>
      <w:r>
        <w:rPr>
          <w:lang w:eastAsia="zh-CN"/>
        </w:rPr>
        <w:t>“</w:t>
      </w:r>
      <w:r>
        <w:rPr>
          <w:lang w:eastAsia="zh-CN"/>
        </w:rPr>
        <w:t>层层加码</w:t>
      </w:r>
      <w:r>
        <w:rPr>
          <w:lang w:eastAsia="zh-CN"/>
        </w:rPr>
        <w:t>”</w:t>
      </w:r>
      <w:r>
        <w:rPr>
          <w:lang w:eastAsia="zh-CN"/>
        </w:rPr>
        <w:t>现象；之后借助回归分析对影响变量和压力来源进行识别和检验。</w:t>
      </w:r>
    </w:p>
    <w:p w14:paraId="2D85D994" w14:textId="77777777" w:rsidR="007A038F" w:rsidRDefault="00397FEE">
      <w:pPr>
        <w:pStyle w:val="2"/>
      </w:pPr>
      <w:bookmarkStart w:id="17" w:name="研究假设"/>
      <w:bookmarkEnd w:id="16"/>
      <w:r>
        <w:t>研究假设</w:t>
      </w:r>
    </w:p>
    <w:p w14:paraId="02F8D87D" w14:textId="77777777" w:rsidR="007A038F" w:rsidRDefault="00397FEE">
      <w:pPr>
        <w:pStyle w:val="FirstParagraph"/>
        <w:ind w:firstLine="480"/>
        <w:rPr>
          <w:lang w:eastAsia="zh-CN"/>
        </w:rPr>
      </w:pPr>
      <w:r>
        <w:rPr>
          <w:lang w:eastAsia="zh-CN"/>
        </w:rPr>
        <w:t>据此，笔者提出本文的研究假设：</w:t>
      </w:r>
    </w:p>
    <w:p w14:paraId="1F95DF18" w14:textId="77777777" w:rsidR="007A038F" w:rsidRDefault="00397FEE">
      <w:pPr>
        <w:pStyle w:val="a0"/>
        <w:ind w:firstLine="480"/>
        <w:rPr>
          <w:lang w:eastAsia="zh-CN"/>
        </w:rPr>
      </w:pPr>
      <w:r>
        <w:rPr>
          <w:lang w:eastAsia="zh-CN"/>
        </w:rPr>
        <w:t>对于第一个研究问题，笔者提出研究假设</w:t>
      </w:r>
      <w:r>
        <w:rPr>
          <w:lang w:eastAsia="zh-CN"/>
        </w:rPr>
        <w:t>1:</w:t>
      </w:r>
    </w:p>
    <w:p w14:paraId="539C7197" w14:textId="77777777" w:rsidR="007A038F" w:rsidRDefault="00397FEE">
      <w:pPr>
        <w:pStyle w:val="a0"/>
        <w:ind w:firstLine="482"/>
        <w:rPr>
          <w:lang w:eastAsia="zh-CN"/>
        </w:rPr>
      </w:pPr>
      <w:r>
        <w:rPr>
          <w:b/>
          <w:bCs/>
          <w:lang w:eastAsia="zh-CN"/>
        </w:rPr>
        <w:t>H1:</w:t>
      </w:r>
      <w:r>
        <w:rPr>
          <w:b/>
          <w:bCs/>
          <w:lang w:eastAsia="zh-CN"/>
        </w:rPr>
        <w:t>中国不同层级和地域的地方政府在</w:t>
      </w:r>
      <w:r>
        <w:rPr>
          <w:b/>
          <w:bCs/>
          <w:lang w:eastAsia="zh-CN"/>
        </w:rPr>
        <w:t>2021</w:t>
      </w:r>
      <w:r>
        <w:rPr>
          <w:b/>
          <w:bCs/>
          <w:lang w:eastAsia="zh-CN"/>
        </w:rPr>
        <w:t>年春节期间疫情防控政策上存在</w:t>
      </w:r>
      <w:r>
        <w:rPr>
          <w:b/>
          <w:bCs/>
          <w:lang w:eastAsia="zh-CN"/>
        </w:rPr>
        <w:t>“</w:t>
      </w:r>
      <w:r>
        <w:rPr>
          <w:b/>
          <w:bCs/>
          <w:lang w:eastAsia="zh-CN"/>
        </w:rPr>
        <w:t>层层</w:t>
      </w:r>
      <w:r>
        <w:rPr>
          <w:b/>
          <w:bCs/>
          <w:lang w:eastAsia="zh-CN"/>
        </w:rPr>
        <w:t>加码</w:t>
      </w:r>
      <w:r>
        <w:rPr>
          <w:b/>
          <w:bCs/>
          <w:lang w:eastAsia="zh-CN"/>
        </w:rPr>
        <w:t>”</w:t>
      </w:r>
      <w:r>
        <w:rPr>
          <w:b/>
          <w:bCs/>
          <w:lang w:eastAsia="zh-CN"/>
        </w:rPr>
        <w:t>的现象；</w:t>
      </w:r>
    </w:p>
    <w:p w14:paraId="33BE7E7B" w14:textId="77777777" w:rsidR="007A038F" w:rsidRDefault="00397FEE">
      <w:pPr>
        <w:pStyle w:val="a0"/>
        <w:ind w:firstLine="480"/>
        <w:rPr>
          <w:lang w:eastAsia="zh-CN"/>
        </w:rPr>
      </w:pPr>
      <w:r>
        <w:rPr>
          <w:lang w:eastAsia="zh-CN"/>
        </w:rPr>
        <w:t>对于第二个研究问题，笔者提出研究假设</w:t>
      </w:r>
      <w:r>
        <w:rPr>
          <w:lang w:eastAsia="zh-CN"/>
        </w:rPr>
        <w:t>2:</w:t>
      </w:r>
    </w:p>
    <w:p w14:paraId="2E06F93F" w14:textId="77777777" w:rsidR="007A038F" w:rsidRDefault="00397FEE">
      <w:pPr>
        <w:pStyle w:val="a0"/>
        <w:ind w:firstLine="482"/>
        <w:rPr>
          <w:lang w:eastAsia="zh-CN"/>
        </w:rPr>
      </w:pPr>
      <w:r>
        <w:rPr>
          <w:b/>
          <w:bCs/>
          <w:lang w:eastAsia="zh-CN"/>
        </w:rPr>
        <w:t xml:space="preserve">H2: </w:t>
      </w:r>
      <w:r>
        <w:rPr>
          <w:b/>
          <w:bCs/>
          <w:lang w:eastAsia="zh-CN"/>
        </w:rPr>
        <w:t>地方政府的治理能力影响着当地的政策加码程度；</w:t>
      </w:r>
    </w:p>
    <w:p w14:paraId="5C94A114" w14:textId="77777777" w:rsidR="007A038F" w:rsidRDefault="00397FEE">
      <w:pPr>
        <w:pStyle w:val="a0"/>
        <w:ind w:firstLine="482"/>
        <w:rPr>
          <w:lang w:eastAsia="zh-CN"/>
        </w:rPr>
      </w:pPr>
      <w:r>
        <w:rPr>
          <w:b/>
          <w:bCs/>
          <w:lang w:eastAsia="zh-CN"/>
        </w:rPr>
        <w:t xml:space="preserve">H2.1: </w:t>
      </w:r>
      <w:r>
        <w:rPr>
          <w:b/>
          <w:bCs/>
          <w:lang w:eastAsia="zh-CN"/>
        </w:rPr>
        <w:t>地方政府的数字治理能力越高，当地的政策加码程度越小；</w:t>
      </w:r>
    </w:p>
    <w:p w14:paraId="4CF46923" w14:textId="77777777" w:rsidR="007A038F" w:rsidRDefault="00397FEE">
      <w:pPr>
        <w:pStyle w:val="a0"/>
        <w:ind w:firstLine="482"/>
        <w:rPr>
          <w:lang w:eastAsia="zh-CN"/>
        </w:rPr>
      </w:pPr>
      <w:r>
        <w:rPr>
          <w:b/>
          <w:bCs/>
          <w:lang w:eastAsia="zh-CN"/>
        </w:rPr>
        <w:t xml:space="preserve">H2.2: </w:t>
      </w:r>
      <w:r>
        <w:rPr>
          <w:b/>
          <w:bCs/>
          <w:lang w:eastAsia="zh-CN"/>
        </w:rPr>
        <w:t>地方政府的医疗能力越高，当地的政策加码程度越小。</w:t>
      </w:r>
    </w:p>
    <w:p w14:paraId="57723AA1" w14:textId="77777777" w:rsidR="007A038F" w:rsidRDefault="00397FEE">
      <w:pPr>
        <w:pStyle w:val="2"/>
      </w:pPr>
      <w:bookmarkStart w:id="18" w:name="变量设置和数据来源"/>
      <w:bookmarkEnd w:id="17"/>
      <w:r>
        <w:lastRenderedPageBreak/>
        <w:t>变量设置和数据来源</w:t>
      </w:r>
    </w:p>
    <w:p w14:paraId="5440274D" w14:textId="77777777" w:rsidR="007A038F" w:rsidRDefault="00397FEE">
      <w:pPr>
        <w:pStyle w:val="FirstParagraph"/>
        <w:ind w:firstLine="480"/>
        <w:rPr>
          <w:lang w:eastAsia="zh-CN"/>
        </w:rPr>
      </w:pPr>
      <w:r>
        <w:rPr>
          <w:lang w:eastAsia="zh-CN"/>
        </w:rPr>
        <w:t>本研究的因变量是</w:t>
      </w:r>
      <w:r>
        <w:rPr>
          <w:lang w:eastAsia="zh-CN"/>
        </w:rPr>
        <w:t>2021</w:t>
      </w:r>
      <w:r>
        <w:rPr>
          <w:lang w:eastAsia="zh-CN"/>
        </w:rPr>
        <w:t>年春节期间疫情防控政策的加码程度，笔者对于因变量的处理分为两个部分：首先，笔者借助网络爬虫从政府网站、政府公众号和政务服务平台等数据源获取了全国</w:t>
      </w:r>
      <w:r>
        <w:rPr>
          <w:lang w:eastAsia="zh-CN"/>
        </w:rPr>
        <w:t>293</w:t>
      </w:r>
      <w:r>
        <w:rPr>
          <w:lang w:eastAsia="zh-CN"/>
        </w:rPr>
        <w:t>个地级市</w:t>
      </w:r>
      <w:r>
        <w:rPr>
          <w:lang w:eastAsia="zh-CN"/>
        </w:rPr>
        <w:t>2021</w:t>
      </w:r>
      <w:r>
        <w:rPr>
          <w:lang w:eastAsia="zh-CN"/>
        </w:rPr>
        <w:t>年春节期间的疫情防控政策；在拿到数据后，笔者使用机器编码和人工</w:t>
      </w:r>
      <w:r>
        <w:rPr>
          <w:lang w:eastAsia="zh-CN"/>
        </w:rPr>
        <w:t>查核相结合的方式对目标政策进行编码处理，将目标政策分为</w:t>
      </w:r>
      <w:r>
        <w:rPr>
          <w:lang w:eastAsia="zh-CN"/>
        </w:rPr>
        <w:t>“</w:t>
      </w:r>
      <w:r>
        <w:rPr>
          <w:lang w:eastAsia="zh-CN"/>
        </w:rPr>
        <w:t>有条件自由流动</w:t>
      </w:r>
      <w:r>
        <w:rPr>
          <w:lang w:eastAsia="zh-CN"/>
        </w:rPr>
        <w:t>”</w:t>
      </w:r>
      <w:r>
        <w:rPr>
          <w:lang w:eastAsia="zh-CN"/>
        </w:rPr>
        <w:t>（</w:t>
      </w:r>
      <w:r>
        <w:rPr>
          <w:lang w:eastAsia="zh-CN"/>
        </w:rPr>
        <w:t>1</w:t>
      </w:r>
      <w:r>
        <w:rPr>
          <w:lang w:eastAsia="zh-CN"/>
        </w:rPr>
        <w:t>）、</w:t>
      </w:r>
      <w:r>
        <w:rPr>
          <w:lang w:eastAsia="zh-CN"/>
        </w:rPr>
        <w:t>“</w:t>
      </w:r>
      <w:r>
        <w:rPr>
          <w:lang w:eastAsia="zh-CN"/>
        </w:rPr>
        <w:t>健康报备</w:t>
      </w:r>
      <w:r>
        <w:rPr>
          <w:lang w:eastAsia="zh-CN"/>
        </w:rPr>
        <w:t>”</w:t>
      </w:r>
      <w:r>
        <w:rPr>
          <w:lang w:eastAsia="zh-CN"/>
        </w:rPr>
        <w:t>（</w:t>
      </w:r>
      <w:r>
        <w:rPr>
          <w:lang w:eastAsia="zh-CN"/>
        </w:rPr>
        <w:t>2</w:t>
      </w:r>
      <w:r>
        <w:rPr>
          <w:lang w:eastAsia="zh-CN"/>
        </w:rPr>
        <w:t>）、</w:t>
      </w:r>
      <w:r>
        <w:rPr>
          <w:lang w:eastAsia="zh-CN"/>
        </w:rPr>
        <w:t>“</w:t>
      </w:r>
      <w:r>
        <w:rPr>
          <w:lang w:eastAsia="zh-CN"/>
        </w:rPr>
        <w:t>核酸检测</w:t>
      </w:r>
      <w:r>
        <w:rPr>
          <w:lang w:eastAsia="zh-CN"/>
        </w:rPr>
        <w:t>”</w:t>
      </w:r>
      <w:r>
        <w:rPr>
          <w:lang w:eastAsia="zh-CN"/>
        </w:rPr>
        <w:t>（</w:t>
      </w:r>
      <w:r>
        <w:rPr>
          <w:lang w:eastAsia="zh-CN"/>
        </w:rPr>
        <w:t>3</w:t>
      </w:r>
      <w:r>
        <w:rPr>
          <w:lang w:eastAsia="zh-CN"/>
        </w:rPr>
        <w:t>）、</w:t>
      </w:r>
      <w:r>
        <w:rPr>
          <w:lang w:eastAsia="zh-CN"/>
        </w:rPr>
        <w:t>“</w:t>
      </w:r>
      <w:r>
        <w:rPr>
          <w:lang w:eastAsia="zh-CN"/>
        </w:rPr>
        <w:t>健康监测</w:t>
      </w:r>
      <w:r>
        <w:rPr>
          <w:lang w:eastAsia="zh-CN"/>
        </w:rPr>
        <w:t>”</w:t>
      </w:r>
      <w:r>
        <w:rPr>
          <w:lang w:eastAsia="zh-CN"/>
        </w:rPr>
        <w:t>（</w:t>
      </w:r>
      <w:r>
        <w:rPr>
          <w:lang w:eastAsia="zh-CN"/>
        </w:rPr>
        <w:t>4</w:t>
      </w:r>
      <w:r>
        <w:rPr>
          <w:lang w:eastAsia="zh-CN"/>
        </w:rPr>
        <w:t>）、</w:t>
      </w:r>
      <w:r>
        <w:rPr>
          <w:lang w:eastAsia="zh-CN"/>
        </w:rPr>
        <w:t>“</w:t>
      </w:r>
      <w:r>
        <w:rPr>
          <w:lang w:eastAsia="zh-CN"/>
        </w:rPr>
        <w:t>居家健康监测</w:t>
      </w:r>
      <w:r>
        <w:rPr>
          <w:lang w:eastAsia="zh-CN"/>
        </w:rPr>
        <w:t>”</w:t>
      </w:r>
      <w:r>
        <w:rPr>
          <w:lang w:eastAsia="zh-CN"/>
        </w:rPr>
        <w:t>（</w:t>
      </w:r>
      <w:r>
        <w:rPr>
          <w:lang w:eastAsia="zh-CN"/>
        </w:rPr>
        <w:t>5</w:t>
      </w:r>
      <w:r>
        <w:rPr>
          <w:lang w:eastAsia="zh-CN"/>
        </w:rPr>
        <w:t>）和</w:t>
      </w:r>
      <w:r>
        <w:rPr>
          <w:lang w:eastAsia="zh-CN"/>
        </w:rPr>
        <w:t>“</w:t>
      </w:r>
      <w:r>
        <w:rPr>
          <w:lang w:eastAsia="zh-CN"/>
        </w:rPr>
        <w:t>居家隔离</w:t>
      </w:r>
      <w:r>
        <w:rPr>
          <w:lang w:eastAsia="zh-CN"/>
        </w:rPr>
        <w:t>”</w:t>
      </w:r>
      <w:r>
        <w:rPr>
          <w:lang w:eastAsia="zh-CN"/>
        </w:rPr>
        <w:t>（</w:t>
      </w:r>
      <w:r>
        <w:rPr>
          <w:lang w:eastAsia="zh-CN"/>
        </w:rPr>
        <w:t>6</w:t>
      </w:r>
      <w:r>
        <w:rPr>
          <w:lang w:eastAsia="zh-CN"/>
        </w:rPr>
        <w:t>）六种类型。需要强调的是，笔者关注和编码的政策是各地针对来自</w:t>
      </w:r>
      <w:r>
        <w:rPr>
          <w:b/>
          <w:bCs/>
          <w:lang w:eastAsia="zh-CN"/>
        </w:rPr>
        <w:t>低风险地区</w:t>
      </w:r>
      <w:r>
        <w:rPr>
          <w:lang w:eastAsia="zh-CN"/>
        </w:rPr>
        <w:t>前往</w:t>
      </w:r>
      <w:r>
        <w:rPr>
          <w:b/>
          <w:bCs/>
          <w:lang w:eastAsia="zh-CN"/>
        </w:rPr>
        <w:t>城市地区</w:t>
      </w:r>
      <w:r>
        <w:rPr>
          <w:lang w:eastAsia="zh-CN"/>
        </w:rPr>
        <w:t>人群的疫情管控政策。选择低风险地区是因为社会各界对来自</w:t>
      </w:r>
      <w:r>
        <w:rPr>
          <w:b/>
          <w:bCs/>
          <w:lang w:eastAsia="zh-CN"/>
        </w:rPr>
        <w:t>中高风险</w:t>
      </w:r>
      <w:r>
        <w:rPr>
          <w:lang w:eastAsia="zh-CN"/>
        </w:rPr>
        <w:t>人员的管制意见较为一致，均采用严格的措施围堵疫情，而在对于来自</w:t>
      </w:r>
      <w:r>
        <w:rPr>
          <w:b/>
          <w:bCs/>
          <w:lang w:eastAsia="zh-CN"/>
        </w:rPr>
        <w:t>低风险地区</w:t>
      </w:r>
      <w:r>
        <w:rPr>
          <w:lang w:eastAsia="zh-CN"/>
        </w:rPr>
        <w:t>的人员管制意见差异较大，因此在制定对</w:t>
      </w:r>
      <w:r>
        <w:rPr>
          <w:b/>
          <w:bCs/>
          <w:lang w:eastAsia="zh-CN"/>
        </w:rPr>
        <w:t>低风险地区</w:t>
      </w:r>
      <w:r>
        <w:rPr>
          <w:lang w:eastAsia="zh-CN"/>
        </w:rPr>
        <w:t>人员的疫情管制时，地方政府会面对更大更复杂的压力；选择</w:t>
      </w:r>
      <w:r>
        <w:rPr>
          <w:b/>
          <w:bCs/>
          <w:lang w:eastAsia="zh-CN"/>
        </w:rPr>
        <w:t>城市地区</w:t>
      </w:r>
      <w:r>
        <w:rPr>
          <w:lang w:eastAsia="zh-CN"/>
        </w:rPr>
        <w:t>是因为中</w:t>
      </w:r>
      <w:r>
        <w:rPr>
          <w:lang w:eastAsia="zh-CN"/>
        </w:rPr>
        <w:t>央政策明确规定了返回农村地区的防控政策</w:t>
      </w:r>
      <w:r>
        <w:rPr>
          <w:rStyle w:val="ad"/>
        </w:rPr>
        <w:footnoteReference w:id="2"/>
      </w:r>
      <w:r>
        <w:rPr>
          <w:lang w:eastAsia="zh-CN"/>
        </w:rPr>
        <w:t xml:space="preserve"> </w:t>
      </w:r>
      <w:r>
        <w:rPr>
          <w:lang w:eastAsia="zh-CN"/>
        </w:rPr>
        <w:t>，地方政府的加码空间较少，而中央对城市地区的管控政策没有明确规定。</w:t>
      </w:r>
    </w:p>
    <w:p w14:paraId="3C3095A1" w14:textId="77777777" w:rsidR="007A038F" w:rsidRDefault="00397FEE">
      <w:pPr>
        <w:pStyle w:val="a0"/>
        <w:ind w:firstLine="480"/>
        <w:rPr>
          <w:lang w:eastAsia="zh-CN"/>
        </w:rPr>
      </w:pPr>
      <w:r>
        <w:rPr>
          <w:lang w:eastAsia="zh-CN"/>
        </w:rPr>
        <w:t>本文的核心自变量是地方的治理能力，笔者主要关注和疫情防控相关的数字政府治理能力和医疗能力。笔者使用清华大学数据治理中心</w:t>
      </w:r>
      <w:r>
        <w:rPr>
          <w:lang w:eastAsia="zh-CN"/>
        </w:rPr>
        <w:t>2021</w:t>
      </w:r>
      <w:r>
        <w:rPr>
          <w:lang w:eastAsia="zh-CN"/>
        </w:rPr>
        <w:t>年发布的《中国数字政府发展研究报告》中对中国主要城市政府的数字治理能力评估的指数。这一指数侧重于分析政府利用数字化平台提供公共服务、开展政民互动的能力。该测评设置平台管理、数据开放、政务服务、政民互动四项二级指标，分别衡量数字政府发展各类功能载体的健全性、便利性、安全性等特征</w:t>
      </w:r>
      <w:r>
        <w:rPr>
          <w:lang w:eastAsia="zh-CN"/>
        </w:rPr>
        <w:t>。</w:t>
      </w:r>
      <w:commentRangeStart w:id="19"/>
      <w:r>
        <w:rPr>
          <w:lang w:eastAsia="zh-CN"/>
        </w:rPr>
        <w:t>在地方政府的医疗能力上笔者使用的是该地级市的医院床位数，</w:t>
      </w:r>
      <w:commentRangeEnd w:id="19"/>
      <w:r w:rsidR="00BA1C9D">
        <w:rPr>
          <w:rStyle w:val="af3"/>
        </w:rPr>
        <w:commentReference w:id="19"/>
      </w:r>
      <w:r>
        <w:rPr>
          <w:lang w:eastAsia="zh-CN"/>
        </w:rPr>
        <w:t>该数据和诸如该地的国民生产总值等控制变量均整理自各地的统计年鉴。</w:t>
      </w:r>
    </w:p>
    <w:p w14:paraId="2EE92778" w14:textId="77777777" w:rsidR="007A038F" w:rsidRDefault="00397FEE">
      <w:pPr>
        <w:pStyle w:val="a0"/>
        <w:ind w:firstLine="480"/>
        <w:rPr>
          <w:lang w:eastAsia="zh-CN"/>
        </w:rPr>
      </w:pPr>
      <w:r>
        <w:rPr>
          <w:lang w:eastAsia="zh-CN"/>
        </w:rPr>
        <w:t>本文的还考察了上级政府、同级政府和民众等压力来源对地方政府的压力，笔者使用地级市所在省份政策颁布前一个月（</w:t>
      </w:r>
      <w:r>
        <w:rPr>
          <w:lang w:eastAsia="zh-CN"/>
        </w:rPr>
        <w:t>2020</w:t>
      </w:r>
      <w:r>
        <w:rPr>
          <w:lang w:eastAsia="zh-CN"/>
        </w:rPr>
        <w:t>年</w:t>
      </w:r>
      <w:r>
        <w:rPr>
          <w:lang w:eastAsia="zh-CN"/>
        </w:rPr>
        <w:t>12</w:t>
      </w:r>
      <w:r>
        <w:rPr>
          <w:lang w:eastAsia="zh-CN"/>
        </w:rPr>
        <w:t>月）的新型冠状病毒确诊数量作为上级政府压力的代理变量。同级政府的压力分成两种情况，如果该地级市是副省级城市或省会城市，笔者使用同等级城市</w:t>
      </w:r>
      <w:r>
        <w:rPr>
          <w:lang w:eastAsia="zh-CN"/>
        </w:rPr>
        <w:t>2020</w:t>
      </w:r>
      <w:r>
        <w:rPr>
          <w:lang w:eastAsia="zh-CN"/>
        </w:rPr>
        <w:t>年</w:t>
      </w:r>
      <w:r>
        <w:rPr>
          <w:lang w:eastAsia="zh-CN"/>
        </w:rPr>
        <w:t>12</w:t>
      </w:r>
      <w:r>
        <w:rPr>
          <w:lang w:eastAsia="zh-CN"/>
        </w:rPr>
        <w:t>月新型冠状病毒确诊数量的平均值作为同级政府压力的代理变量；如果该地级市是一般的城市，笔者使用同省的其他城市</w:t>
      </w:r>
      <w:r>
        <w:rPr>
          <w:lang w:eastAsia="zh-CN"/>
        </w:rPr>
        <w:t>2020</w:t>
      </w:r>
      <w:r>
        <w:rPr>
          <w:lang w:eastAsia="zh-CN"/>
        </w:rPr>
        <w:t>年</w:t>
      </w:r>
      <w:r>
        <w:rPr>
          <w:lang w:eastAsia="zh-CN"/>
        </w:rPr>
        <w:t>1</w:t>
      </w:r>
      <w:r>
        <w:rPr>
          <w:lang w:eastAsia="zh-CN"/>
        </w:rPr>
        <w:t>2</w:t>
      </w:r>
      <w:r>
        <w:rPr>
          <w:lang w:eastAsia="zh-CN"/>
        </w:rPr>
        <w:t>月</w:t>
      </w:r>
      <w:r>
        <w:rPr>
          <w:lang w:eastAsia="zh-CN"/>
        </w:rPr>
        <w:lastRenderedPageBreak/>
        <w:t>新型冠状病毒的确诊数量作为政府压力的代理变量。各地各层级</w:t>
      </w:r>
      <w:r>
        <w:rPr>
          <w:lang w:eastAsia="zh-CN"/>
        </w:rPr>
        <w:t>2020</w:t>
      </w:r>
      <w:r>
        <w:rPr>
          <w:lang w:eastAsia="zh-CN"/>
        </w:rPr>
        <w:t>年</w:t>
      </w:r>
      <w:r>
        <w:rPr>
          <w:lang w:eastAsia="zh-CN"/>
        </w:rPr>
        <w:t>12</w:t>
      </w:r>
      <w:r>
        <w:rPr>
          <w:lang w:eastAsia="zh-CN"/>
        </w:rPr>
        <w:t>月新型冠状病毒的确诊数量的数据来源均整理自当地卫健委。笔者使用关键词</w:t>
      </w:r>
      <w:r>
        <w:rPr>
          <w:lang w:eastAsia="zh-CN"/>
        </w:rPr>
        <w:t>“</w:t>
      </w:r>
      <w:r>
        <w:rPr>
          <w:lang w:eastAsia="zh-CN"/>
        </w:rPr>
        <w:t>疫情</w:t>
      </w:r>
      <w:r>
        <w:rPr>
          <w:lang w:eastAsia="zh-CN"/>
        </w:rPr>
        <w:t>”</w:t>
      </w:r>
      <w:r>
        <w:rPr>
          <w:lang w:eastAsia="zh-CN"/>
        </w:rPr>
        <w:t>的百度搜索指数在</w:t>
      </w:r>
      <w:r>
        <w:rPr>
          <w:lang w:eastAsia="zh-CN"/>
        </w:rPr>
        <w:t>2020</w:t>
      </w:r>
      <w:r>
        <w:rPr>
          <w:lang w:eastAsia="zh-CN"/>
        </w:rPr>
        <w:t>年</w:t>
      </w:r>
      <w:r>
        <w:rPr>
          <w:lang w:eastAsia="zh-CN"/>
        </w:rPr>
        <w:t>12</w:t>
      </w:r>
      <w:r>
        <w:rPr>
          <w:lang w:eastAsia="zh-CN"/>
        </w:rPr>
        <w:t>月的环比增长数量作为民众压力的代理变量。</w:t>
      </w:r>
      <w:r>
        <w:rPr>
          <w:rStyle w:val="ad"/>
        </w:rPr>
        <w:footnoteReference w:id="3"/>
      </w:r>
    </w:p>
    <w:p w14:paraId="419BE23D" w14:textId="77777777" w:rsidR="007A038F" w:rsidRDefault="00397FEE">
      <w:pPr>
        <w:pStyle w:val="2"/>
        <w:rPr>
          <w:lang w:eastAsia="zh-CN"/>
        </w:rPr>
      </w:pPr>
      <w:bookmarkStart w:id="20" w:name="多层级不同地地方域政府间的层层加码现象经验证据"/>
      <w:bookmarkEnd w:id="18"/>
      <w:r>
        <w:rPr>
          <w:lang w:eastAsia="zh-CN"/>
        </w:rPr>
        <w:t>多层级、不同地地方域政府间的</w:t>
      </w:r>
      <w:r>
        <w:rPr>
          <w:lang w:eastAsia="zh-CN"/>
        </w:rPr>
        <w:t>“</w:t>
      </w:r>
      <w:r>
        <w:rPr>
          <w:lang w:eastAsia="zh-CN"/>
        </w:rPr>
        <w:t>层层加码</w:t>
      </w:r>
      <w:r>
        <w:rPr>
          <w:lang w:eastAsia="zh-CN"/>
        </w:rPr>
        <w:t>”</w:t>
      </w:r>
      <w:r>
        <w:rPr>
          <w:lang w:eastAsia="zh-CN"/>
        </w:rPr>
        <w:t>现象</w:t>
      </w:r>
      <w:r>
        <w:rPr>
          <w:lang w:eastAsia="zh-CN"/>
        </w:rPr>
        <w:t>:</w:t>
      </w:r>
      <w:r>
        <w:rPr>
          <w:lang w:eastAsia="zh-CN"/>
        </w:rPr>
        <w:t>经验证据</w:t>
      </w:r>
    </w:p>
    <w:p w14:paraId="1443081E" w14:textId="77777777" w:rsidR="007A038F" w:rsidRDefault="00397FEE">
      <w:pPr>
        <w:pStyle w:val="FirstParagraph"/>
        <w:ind w:firstLine="480"/>
        <w:rPr>
          <w:lang w:eastAsia="zh-CN"/>
        </w:rPr>
      </w:pPr>
      <w:r>
        <w:rPr>
          <w:lang w:eastAsia="zh-CN"/>
        </w:rPr>
        <w:t>从下表中我们很容易看到，省级政府提出防控政策的严格程度平均说来都超过了中央提出的防疫政策，市级政府提出防控政策的严格程度平均说来都超过了省级政府提出的防疫政策，即从中央到地级市层级，</w:t>
      </w:r>
      <w:r>
        <w:rPr>
          <w:lang w:eastAsia="zh-CN"/>
        </w:rPr>
        <w:t>2021</w:t>
      </w:r>
      <w:r>
        <w:rPr>
          <w:lang w:eastAsia="zh-CN"/>
        </w:rPr>
        <w:t>年春节期间的防疫政策呈现出越向基层越严格的</w:t>
      </w:r>
      <w:r>
        <w:rPr>
          <w:lang w:eastAsia="zh-CN"/>
        </w:rPr>
        <w:t>“</w:t>
      </w:r>
      <w:r>
        <w:rPr>
          <w:lang w:eastAsia="zh-CN"/>
        </w:rPr>
        <w:t>层层加码</w:t>
      </w:r>
      <w:r>
        <w:rPr>
          <w:lang w:eastAsia="zh-CN"/>
        </w:rPr>
        <w:t>”</w:t>
      </w:r>
      <w:r>
        <w:rPr>
          <w:lang w:eastAsia="zh-CN"/>
        </w:rPr>
        <w:t>态势。</w:t>
      </w:r>
    </w:p>
    <w:p w14:paraId="6A9B2516" w14:textId="77777777" w:rsidR="007A038F" w:rsidRDefault="00397FEE">
      <w:pPr>
        <w:pStyle w:val="a0"/>
        <w:ind w:firstLine="480"/>
        <w:rPr>
          <w:lang w:eastAsia="zh-CN"/>
        </w:rPr>
      </w:pPr>
      <w:r>
        <w:rPr>
          <w:lang w:eastAsia="zh-CN"/>
        </w:rPr>
        <w:t>具体来说，省一级加码最多的是吉林省，要求所有</w:t>
      </w:r>
      <w:r>
        <w:rPr>
          <w:lang w:eastAsia="zh-CN"/>
        </w:rPr>
        <w:t>“</w:t>
      </w:r>
      <w:r>
        <w:rPr>
          <w:lang w:eastAsia="zh-CN"/>
        </w:rPr>
        <w:t>非中高风险地区返（来）吉人员须持</w:t>
      </w:r>
      <w:r>
        <w:rPr>
          <w:lang w:eastAsia="zh-CN"/>
        </w:rPr>
        <w:t>3</w:t>
      </w:r>
      <w:r>
        <w:rPr>
          <w:lang w:eastAsia="zh-CN"/>
        </w:rPr>
        <w:t>日内新冠病毒核酸检测阴性证明。</w:t>
      </w:r>
      <w:r>
        <w:rPr>
          <w:lang w:eastAsia="zh-CN"/>
        </w:rPr>
        <w:t>”</w:t>
      </w:r>
      <w:r>
        <w:rPr>
          <w:rStyle w:val="ad"/>
        </w:rPr>
        <w:footnoteReference w:id="4"/>
      </w:r>
      <w:r>
        <w:rPr>
          <w:lang w:eastAsia="zh-CN"/>
        </w:rPr>
        <w:t>。</w:t>
      </w:r>
      <w:r>
        <w:rPr>
          <w:lang w:eastAsia="zh-CN"/>
        </w:rPr>
        <w:t xml:space="preserve"> </w:t>
      </w:r>
      <w:r>
        <w:rPr>
          <w:lang w:eastAsia="zh-CN"/>
        </w:rPr>
        <w:t>市一级加码最多的是以山东德州为代表的地级市，这些地方政府要求从低风险地区返回的民众，进行</w:t>
      </w:r>
      <w:r>
        <w:rPr>
          <w:lang w:eastAsia="zh-CN"/>
        </w:rPr>
        <w:t>14</w:t>
      </w:r>
      <w:r>
        <w:rPr>
          <w:lang w:eastAsia="zh-CN"/>
        </w:rPr>
        <w:t>天居家健康监测。</w:t>
      </w:r>
    </w:p>
    <w:p w14:paraId="5CEAB40D" w14:textId="77777777" w:rsidR="007A038F" w:rsidRDefault="00397FEE">
      <w:pPr>
        <w:pStyle w:val="a0"/>
        <w:ind w:firstLine="480"/>
        <w:rPr>
          <w:lang w:eastAsia="zh-CN"/>
        </w:rPr>
      </w:pPr>
      <w:r>
        <w:rPr>
          <w:lang w:eastAsia="zh-CN"/>
        </w:rPr>
        <w:t xml:space="preserve">Table 1: </w:t>
      </w:r>
      <w:r>
        <w:rPr>
          <w:lang w:eastAsia="zh-CN"/>
        </w:rPr>
        <w:t>中央、省和地级市疫情防控政策比较</w:t>
      </w:r>
    </w:p>
    <w:p w14:paraId="330A489D" w14:textId="77777777" w:rsidR="007A038F" w:rsidRDefault="00397FEE">
      <w:pPr>
        <w:pStyle w:val="a0"/>
        <w:ind w:firstLine="480"/>
        <w:rPr>
          <w:lang w:eastAsia="zh-CN"/>
        </w:rPr>
      </w:pPr>
      <w:r>
        <w:rPr>
          <w:lang w:eastAsia="zh-CN"/>
        </w:rPr>
        <w:t>省级防控政策</w:t>
      </w:r>
    </w:p>
    <w:p w14:paraId="2C908C79" w14:textId="77777777" w:rsidR="007A038F" w:rsidRDefault="00397FEE">
      <w:pPr>
        <w:pStyle w:val="a0"/>
        <w:ind w:firstLine="480"/>
        <w:rPr>
          <w:lang w:eastAsia="zh-CN"/>
        </w:rPr>
      </w:pPr>
      <w:r>
        <w:rPr>
          <w:lang w:eastAsia="zh-CN"/>
        </w:rPr>
        <w:t>市级防控政策</w:t>
      </w:r>
    </w:p>
    <w:p w14:paraId="4069C4D7" w14:textId="77777777" w:rsidR="007A038F" w:rsidRDefault="00397FEE">
      <w:pPr>
        <w:pStyle w:val="a0"/>
        <w:ind w:firstLine="480"/>
      </w:pPr>
      <w:r>
        <w:t>中央防控政策</w:t>
      </w:r>
    </w:p>
    <w:p w14:paraId="34B13F80" w14:textId="77777777" w:rsidR="007A038F" w:rsidRDefault="00397FEE">
      <w:pPr>
        <w:pStyle w:val="a0"/>
        <w:ind w:firstLine="480"/>
      </w:pPr>
      <w:r>
        <w:t>均值</w:t>
      </w:r>
    </w:p>
    <w:p w14:paraId="0EDDF1B6" w14:textId="77777777" w:rsidR="007A038F" w:rsidRDefault="00397FEE">
      <w:pPr>
        <w:pStyle w:val="a0"/>
        <w:ind w:firstLine="480"/>
      </w:pPr>
      <w:r>
        <w:t>最大值</w:t>
      </w:r>
    </w:p>
    <w:p w14:paraId="738E8F48" w14:textId="77777777" w:rsidR="007A038F" w:rsidRDefault="00397FEE">
      <w:pPr>
        <w:pStyle w:val="a0"/>
        <w:ind w:firstLine="480"/>
      </w:pPr>
      <w:r>
        <w:t>最小值</w:t>
      </w:r>
    </w:p>
    <w:p w14:paraId="3F1BB7E4" w14:textId="77777777" w:rsidR="007A038F" w:rsidRDefault="00397FEE">
      <w:pPr>
        <w:pStyle w:val="a0"/>
        <w:ind w:firstLine="480"/>
      </w:pPr>
      <w:r>
        <w:t>均值</w:t>
      </w:r>
      <w:r>
        <w:t>.</w:t>
      </w:r>
    </w:p>
    <w:p w14:paraId="256A6DB0" w14:textId="77777777" w:rsidR="007A038F" w:rsidRDefault="00397FEE">
      <w:pPr>
        <w:pStyle w:val="a0"/>
        <w:ind w:firstLine="480"/>
      </w:pPr>
      <w:r>
        <w:t>最大值</w:t>
      </w:r>
      <w:r>
        <w:t>.</w:t>
      </w:r>
    </w:p>
    <w:p w14:paraId="7EFEB3D4" w14:textId="77777777" w:rsidR="007A038F" w:rsidRDefault="00397FEE">
      <w:pPr>
        <w:pStyle w:val="a0"/>
        <w:ind w:firstLine="480"/>
      </w:pPr>
      <w:r>
        <w:t>最小值</w:t>
      </w:r>
      <w:r>
        <w:t>.</w:t>
      </w:r>
    </w:p>
    <w:p w14:paraId="0C45C361" w14:textId="77777777" w:rsidR="007A038F" w:rsidRDefault="00397FEE">
      <w:pPr>
        <w:pStyle w:val="a0"/>
        <w:ind w:firstLine="480"/>
        <w:rPr>
          <w:lang w:eastAsia="zh-CN"/>
        </w:rPr>
      </w:pPr>
      <w:r>
        <w:rPr>
          <w:lang w:eastAsia="zh-CN"/>
        </w:rPr>
        <w:t>1</w:t>
      </w:r>
    </w:p>
    <w:p w14:paraId="6B652159" w14:textId="77777777" w:rsidR="007A038F" w:rsidRDefault="00397FEE">
      <w:pPr>
        <w:pStyle w:val="a0"/>
        <w:ind w:firstLine="480"/>
        <w:rPr>
          <w:lang w:eastAsia="zh-CN"/>
        </w:rPr>
      </w:pPr>
      <w:r>
        <w:rPr>
          <w:lang w:eastAsia="zh-CN"/>
        </w:rPr>
        <w:lastRenderedPageBreak/>
        <w:t>1.23</w:t>
      </w:r>
    </w:p>
    <w:p w14:paraId="21BD4D9E" w14:textId="77777777" w:rsidR="007A038F" w:rsidRDefault="00397FEE">
      <w:pPr>
        <w:pStyle w:val="a0"/>
        <w:ind w:firstLine="480"/>
        <w:rPr>
          <w:lang w:eastAsia="zh-CN"/>
        </w:rPr>
      </w:pPr>
      <w:r>
        <w:rPr>
          <w:lang w:eastAsia="zh-CN"/>
        </w:rPr>
        <w:t>3</w:t>
      </w:r>
    </w:p>
    <w:p w14:paraId="76576AA8" w14:textId="77777777" w:rsidR="007A038F" w:rsidRDefault="00397FEE">
      <w:pPr>
        <w:pStyle w:val="a0"/>
        <w:ind w:firstLine="480"/>
        <w:rPr>
          <w:lang w:eastAsia="zh-CN"/>
        </w:rPr>
      </w:pPr>
      <w:r>
        <w:rPr>
          <w:lang w:eastAsia="zh-CN"/>
        </w:rPr>
        <w:t>1</w:t>
      </w:r>
    </w:p>
    <w:p w14:paraId="12A39B15" w14:textId="77777777" w:rsidR="007A038F" w:rsidRDefault="00397FEE">
      <w:pPr>
        <w:pStyle w:val="a0"/>
        <w:ind w:firstLine="480"/>
        <w:rPr>
          <w:lang w:eastAsia="zh-CN"/>
        </w:rPr>
      </w:pPr>
      <w:r>
        <w:rPr>
          <w:lang w:eastAsia="zh-CN"/>
        </w:rPr>
        <w:t>1.81</w:t>
      </w:r>
    </w:p>
    <w:p w14:paraId="29812569" w14:textId="77777777" w:rsidR="007A038F" w:rsidRDefault="00397FEE">
      <w:pPr>
        <w:pStyle w:val="a0"/>
        <w:ind w:firstLine="480"/>
        <w:rPr>
          <w:lang w:eastAsia="zh-CN"/>
        </w:rPr>
      </w:pPr>
      <w:r>
        <w:rPr>
          <w:lang w:eastAsia="zh-CN"/>
        </w:rPr>
        <w:t>5</w:t>
      </w:r>
    </w:p>
    <w:p w14:paraId="5A84EA23" w14:textId="77777777" w:rsidR="007A038F" w:rsidRDefault="00397FEE">
      <w:pPr>
        <w:pStyle w:val="a0"/>
        <w:ind w:firstLine="480"/>
        <w:rPr>
          <w:lang w:eastAsia="zh-CN"/>
        </w:rPr>
      </w:pPr>
      <w:r>
        <w:rPr>
          <w:lang w:eastAsia="zh-CN"/>
        </w:rPr>
        <w:t>1</w:t>
      </w:r>
    </w:p>
    <w:p w14:paraId="38171503" w14:textId="77777777" w:rsidR="007A038F" w:rsidRDefault="00397FEE">
      <w:pPr>
        <w:pStyle w:val="a0"/>
        <w:ind w:firstLine="480"/>
        <w:rPr>
          <w:lang w:eastAsia="zh-CN"/>
        </w:rPr>
      </w:pPr>
      <w:r>
        <w:rPr>
          <w:lang w:eastAsia="zh-CN"/>
        </w:rPr>
        <w:t>为了更加形象的展示不同地区在疫情防控政策上的加码情况，笔者在东、中、西和东北部各选取了一个省，具体地说，东部选取了浙江省，中部选取了河南省，西部选取了青海省，东北部选取了吉林省来详细比较他们的加码差异。</w:t>
      </w:r>
    </w:p>
    <w:p w14:paraId="688DD4D3" w14:textId="77777777" w:rsidR="007A038F" w:rsidRDefault="00397FEE">
      <w:pPr>
        <w:pStyle w:val="a0"/>
        <w:ind w:firstLine="480"/>
        <w:rPr>
          <w:lang w:eastAsia="zh-CN"/>
        </w:rPr>
      </w:pPr>
      <w:r>
        <w:rPr>
          <w:lang w:eastAsia="zh-CN"/>
        </w:rPr>
        <w:t>从下表数据笔者发现，在空间分布上，压力型体制仍旧是一个全国性的体制，防疫政策加码的情况在除浙江省外的中、西和东北广泛存在。而且和现有理论的发现一致，防疫政策加码的情况在空间存在上不平衡的特点</w:t>
      </w:r>
      <w:r>
        <w:rPr>
          <w:lang w:eastAsia="zh-CN"/>
        </w:rPr>
        <w:t xml:space="preserve"> (</w:t>
      </w:r>
      <w:hyperlink w:anchor="ref-YangXueDong2012">
        <w:r>
          <w:rPr>
            <w:rStyle w:val="ae"/>
            <w:lang w:eastAsia="zh-CN"/>
          </w:rPr>
          <w:t>杨雪冬</w:t>
        </w:r>
        <w:r>
          <w:rPr>
            <w:rStyle w:val="ae"/>
            <w:lang w:eastAsia="zh-CN"/>
          </w:rPr>
          <w:t>, 2012</w:t>
        </w:r>
      </w:hyperlink>
      <w:r>
        <w:rPr>
          <w:lang w:eastAsia="zh-CN"/>
        </w:rPr>
        <w:t>)</w:t>
      </w:r>
      <w:r>
        <w:rPr>
          <w:lang w:eastAsia="zh-CN"/>
        </w:rPr>
        <w:t>。笔者还汇</w:t>
      </w:r>
      <w:r>
        <w:rPr>
          <w:lang w:eastAsia="zh-CN"/>
        </w:rPr>
        <w:t>报了各省的省级数字治理能力指数，对比各省数字治理能力指数与疫情防控措施的加码程度可以发现，和经典理论不同的是，这种不平衡性似乎和是否处在经济起飞阶段并没有很强的相关性，而是和地方政府的数字治理能力更加相关。</w:t>
      </w:r>
    </w:p>
    <w:p w14:paraId="242AA075" w14:textId="77777777" w:rsidR="007A038F" w:rsidRDefault="00397FEE">
      <w:pPr>
        <w:pStyle w:val="a0"/>
        <w:ind w:firstLine="480"/>
        <w:rPr>
          <w:lang w:eastAsia="zh-CN"/>
        </w:rPr>
      </w:pPr>
      <w:r>
        <w:rPr>
          <w:lang w:eastAsia="zh-CN"/>
        </w:rPr>
        <w:t xml:space="preserve">Table 2: </w:t>
      </w:r>
      <w:r>
        <w:rPr>
          <w:lang w:eastAsia="zh-CN"/>
        </w:rPr>
        <w:t>东、中、西、东北地区个别省份疫情防控政策比较</w:t>
      </w:r>
    </w:p>
    <w:p w14:paraId="125A815F" w14:textId="77777777" w:rsidR="007A038F" w:rsidRDefault="00397FEE">
      <w:pPr>
        <w:pStyle w:val="a0"/>
        <w:ind w:firstLine="480"/>
        <w:rPr>
          <w:lang w:eastAsia="zh-CN"/>
        </w:rPr>
      </w:pPr>
      <w:r>
        <w:rPr>
          <w:lang w:eastAsia="zh-CN"/>
        </w:rPr>
        <w:t>省份</w:t>
      </w:r>
    </w:p>
    <w:p w14:paraId="3521DD53" w14:textId="77777777" w:rsidR="007A038F" w:rsidRDefault="00397FEE">
      <w:pPr>
        <w:pStyle w:val="a0"/>
        <w:ind w:firstLine="480"/>
        <w:rPr>
          <w:lang w:eastAsia="zh-CN"/>
        </w:rPr>
      </w:pPr>
      <w:r>
        <w:rPr>
          <w:lang w:eastAsia="zh-CN"/>
        </w:rPr>
        <w:t>省级防控政策</w:t>
      </w:r>
    </w:p>
    <w:p w14:paraId="6F347B63" w14:textId="77777777" w:rsidR="007A038F" w:rsidRDefault="00397FEE">
      <w:pPr>
        <w:pStyle w:val="a0"/>
        <w:ind w:firstLine="480"/>
        <w:rPr>
          <w:lang w:eastAsia="zh-CN"/>
        </w:rPr>
      </w:pPr>
      <w:r>
        <w:rPr>
          <w:lang w:eastAsia="zh-CN"/>
        </w:rPr>
        <w:t>市均值</w:t>
      </w:r>
    </w:p>
    <w:p w14:paraId="4B6E74AF" w14:textId="77777777" w:rsidR="007A038F" w:rsidRDefault="00397FEE">
      <w:pPr>
        <w:pStyle w:val="a0"/>
        <w:ind w:firstLine="480"/>
        <w:rPr>
          <w:lang w:eastAsia="zh-CN"/>
        </w:rPr>
      </w:pPr>
      <w:r>
        <w:rPr>
          <w:lang w:eastAsia="zh-CN"/>
        </w:rPr>
        <w:t>市最大值</w:t>
      </w:r>
    </w:p>
    <w:p w14:paraId="677F30D1" w14:textId="77777777" w:rsidR="007A038F" w:rsidRDefault="00397FEE">
      <w:pPr>
        <w:pStyle w:val="a0"/>
        <w:ind w:firstLine="480"/>
        <w:rPr>
          <w:lang w:eastAsia="zh-CN"/>
        </w:rPr>
      </w:pPr>
      <w:r>
        <w:rPr>
          <w:lang w:eastAsia="zh-CN"/>
        </w:rPr>
        <w:t>市最小值</w:t>
      </w:r>
    </w:p>
    <w:p w14:paraId="1580BA90" w14:textId="77777777" w:rsidR="007A038F" w:rsidRDefault="00397FEE">
      <w:pPr>
        <w:pStyle w:val="a0"/>
        <w:ind w:firstLine="480"/>
        <w:rPr>
          <w:lang w:eastAsia="zh-CN"/>
        </w:rPr>
      </w:pPr>
      <w:r>
        <w:rPr>
          <w:lang w:eastAsia="zh-CN"/>
        </w:rPr>
        <w:t>省级数字治理能力指数</w:t>
      </w:r>
    </w:p>
    <w:p w14:paraId="0681EABA" w14:textId="77777777" w:rsidR="007A038F" w:rsidRDefault="00397FEE">
      <w:pPr>
        <w:pStyle w:val="a0"/>
        <w:ind w:firstLine="480"/>
        <w:rPr>
          <w:lang w:eastAsia="zh-CN"/>
        </w:rPr>
      </w:pPr>
      <w:r>
        <w:rPr>
          <w:lang w:eastAsia="zh-CN"/>
        </w:rPr>
        <w:t>浙江</w:t>
      </w:r>
    </w:p>
    <w:p w14:paraId="41168ED4" w14:textId="77777777" w:rsidR="007A038F" w:rsidRDefault="00397FEE">
      <w:pPr>
        <w:pStyle w:val="a0"/>
        <w:ind w:firstLine="480"/>
        <w:rPr>
          <w:lang w:eastAsia="zh-CN"/>
        </w:rPr>
      </w:pPr>
      <w:r>
        <w:rPr>
          <w:lang w:eastAsia="zh-CN"/>
        </w:rPr>
        <w:t>1</w:t>
      </w:r>
    </w:p>
    <w:p w14:paraId="197229C5" w14:textId="77777777" w:rsidR="007A038F" w:rsidRDefault="00397FEE">
      <w:pPr>
        <w:pStyle w:val="a0"/>
        <w:ind w:firstLine="480"/>
        <w:rPr>
          <w:lang w:eastAsia="zh-CN"/>
        </w:rPr>
      </w:pPr>
      <w:r>
        <w:rPr>
          <w:lang w:eastAsia="zh-CN"/>
        </w:rPr>
        <w:t>1.00</w:t>
      </w:r>
    </w:p>
    <w:p w14:paraId="4BB91A5F" w14:textId="77777777" w:rsidR="007A038F" w:rsidRDefault="00397FEE">
      <w:pPr>
        <w:pStyle w:val="a0"/>
        <w:ind w:firstLine="480"/>
        <w:rPr>
          <w:lang w:eastAsia="zh-CN"/>
        </w:rPr>
      </w:pPr>
      <w:r>
        <w:rPr>
          <w:lang w:eastAsia="zh-CN"/>
        </w:rPr>
        <w:t>1</w:t>
      </w:r>
    </w:p>
    <w:p w14:paraId="17358402" w14:textId="77777777" w:rsidR="007A038F" w:rsidRDefault="00397FEE">
      <w:pPr>
        <w:pStyle w:val="a0"/>
        <w:ind w:firstLine="480"/>
        <w:rPr>
          <w:lang w:eastAsia="zh-CN"/>
        </w:rPr>
      </w:pPr>
      <w:r>
        <w:rPr>
          <w:lang w:eastAsia="zh-CN"/>
        </w:rPr>
        <w:t>1</w:t>
      </w:r>
    </w:p>
    <w:p w14:paraId="7B15FDDD" w14:textId="77777777" w:rsidR="007A038F" w:rsidRDefault="00397FEE">
      <w:pPr>
        <w:pStyle w:val="a0"/>
        <w:ind w:firstLine="480"/>
        <w:rPr>
          <w:lang w:eastAsia="zh-CN"/>
        </w:rPr>
      </w:pPr>
      <w:r>
        <w:rPr>
          <w:lang w:eastAsia="zh-CN"/>
        </w:rPr>
        <w:t>37.2</w:t>
      </w:r>
    </w:p>
    <w:p w14:paraId="15B90FE2" w14:textId="77777777" w:rsidR="007A038F" w:rsidRDefault="00397FEE">
      <w:pPr>
        <w:pStyle w:val="a0"/>
        <w:ind w:firstLine="480"/>
        <w:rPr>
          <w:lang w:eastAsia="zh-CN"/>
        </w:rPr>
      </w:pPr>
      <w:r>
        <w:rPr>
          <w:lang w:eastAsia="zh-CN"/>
        </w:rPr>
        <w:lastRenderedPageBreak/>
        <w:t>山西</w:t>
      </w:r>
    </w:p>
    <w:p w14:paraId="77A309AB" w14:textId="77777777" w:rsidR="007A038F" w:rsidRDefault="00397FEE">
      <w:pPr>
        <w:pStyle w:val="a0"/>
        <w:ind w:firstLine="480"/>
        <w:rPr>
          <w:lang w:eastAsia="zh-CN"/>
        </w:rPr>
      </w:pPr>
      <w:r>
        <w:rPr>
          <w:lang w:eastAsia="zh-CN"/>
        </w:rPr>
        <w:t>1</w:t>
      </w:r>
    </w:p>
    <w:p w14:paraId="44B6EAA5" w14:textId="77777777" w:rsidR="007A038F" w:rsidRDefault="00397FEE">
      <w:pPr>
        <w:pStyle w:val="a0"/>
        <w:ind w:firstLine="480"/>
        <w:rPr>
          <w:lang w:eastAsia="zh-CN"/>
        </w:rPr>
      </w:pPr>
      <w:r>
        <w:rPr>
          <w:lang w:eastAsia="zh-CN"/>
        </w:rPr>
        <w:t>2.23</w:t>
      </w:r>
    </w:p>
    <w:p w14:paraId="385489CB" w14:textId="77777777" w:rsidR="007A038F" w:rsidRDefault="00397FEE">
      <w:pPr>
        <w:pStyle w:val="a0"/>
        <w:ind w:firstLine="480"/>
        <w:rPr>
          <w:lang w:eastAsia="zh-CN"/>
        </w:rPr>
      </w:pPr>
      <w:r>
        <w:rPr>
          <w:lang w:eastAsia="zh-CN"/>
        </w:rPr>
        <w:t>5</w:t>
      </w:r>
    </w:p>
    <w:p w14:paraId="1E370006" w14:textId="77777777" w:rsidR="007A038F" w:rsidRDefault="00397FEE">
      <w:pPr>
        <w:pStyle w:val="a0"/>
        <w:ind w:firstLine="480"/>
        <w:rPr>
          <w:lang w:eastAsia="zh-CN"/>
        </w:rPr>
      </w:pPr>
      <w:r>
        <w:rPr>
          <w:lang w:eastAsia="zh-CN"/>
        </w:rPr>
        <w:t>1</w:t>
      </w:r>
    </w:p>
    <w:p w14:paraId="3F08A066" w14:textId="77777777" w:rsidR="007A038F" w:rsidRDefault="00397FEE">
      <w:pPr>
        <w:pStyle w:val="a0"/>
        <w:ind w:firstLine="480"/>
        <w:rPr>
          <w:lang w:eastAsia="zh-CN"/>
        </w:rPr>
      </w:pPr>
      <w:r>
        <w:rPr>
          <w:lang w:eastAsia="zh-CN"/>
        </w:rPr>
        <w:t>25.3</w:t>
      </w:r>
    </w:p>
    <w:p w14:paraId="48FE4810" w14:textId="77777777" w:rsidR="007A038F" w:rsidRDefault="00397FEE">
      <w:pPr>
        <w:pStyle w:val="a0"/>
        <w:ind w:firstLine="480"/>
        <w:rPr>
          <w:lang w:eastAsia="zh-CN"/>
        </w:rPr>
      </w:pPr>
      <w:r>
        <w:rPr>
          <w:lang w:eastAsia="zh-CN"/>
        </w:rPr>
        <w:t>青海</w:t>
      </w:r>
    </w:p>
    <w:p w14:paraId="5E1F73F0" w14:textId="77777777" w:rsidR="007A038F" w:rsidRDefault="00397FEE">
      <w:pPr>
        <w:pStyle w:val="a0"/>
        <w:ind w:firstLine="480"/>
        <w:rPr>
          <w:lang w:eastAsia="zh-CN"/>
        </w:rPr>
      </w:pPr>
      <w:r>
        <w:rPr>
          <w:lang w:eastAsia="zh-CN"/>
        </w:rPr>
        <w:t>1</w:t>
      </w:r>
    </w:p>
    <w:p w14:paraId="77AFAE21" w14:textId="77777777" w:rsidR="007A038F" w:rsidRDefault="00397FEE">
      <w:pPr>
        <w:pStyle w:val="a0"/>
        <w:ind w:firstLine="480"/>
        <w:rPr>
          <w:lang w:eastAsia="zh-CN"/>
        </w:rPr>
      </w:pPr>
      <w:r>
        <w:rPr>
          <w:lang w:eastAsia="zh-CN"/>
        </w:rPr>
        <w:t>2.70</w:t>
      </w:r>
    </w:p>
    <w:p w14:paraId="29B81011" w14:textId="77777777" w:rsidR="007A038F" w:rsidRDefault="00397FEE">
      <w:pPr>
        <w:pStyle w:val="a0"/>
        <w:ind w:firstLine="480"/>
        <w:rPr>
          <w:lang w:eastAsia="zh-CN"/>
        </w:rPr>
      </w:pPr>
      <w:r>
        <w:rPr>
          <w:lang w:eastAsia="zh-CN"/>
        </w:rPr>
        <w:t>5</w:t>
      </w:r>
    </w:p>
    <w:p w14:paraId="154D1B32" w14:textId="77777777" w:rsidR="007A038F" w:rsidRDefault="00397FEE">
      <w:pPr>
        <w:pStyle w:val="a0"/>
        <w:ind w:firstLine="480"/>
        <w:rPr>
          <w:lang w:eastAsia="zh-CN"/>
        </w:rPr>
      </w:pPr>
      <w:r>
        <w:rPr>
          <w:lang w:eastAsia="zh-CN"/>
        </w:rPr>
        <w:t>1</w:t>
      </w:r>
    </w:p>
    <w:p w14:paraId="4A18F76C" w14:textId="77777777" w:rsidR="007A038F" w:rsidRDefault="00397FEE">
      <w:pPr>
        <w:pStyle w:val="a0"/>
        <w:ind w:firstLine="480"/>
        <w:rPr>
          <w:lang w:eastAsia="zh-CN"/>
        </w:rPr>
      </w:pPr>
      <w:r>
        <w:rPr>
          <w:lang w:eastAsia="zh-CN"/>
        </w:rPr>
        <w:t>19.3</w:t>
      </w:r>
    </w:p>
    <w:p w14:paraId="3AD8D528" w14:textId="77777777" w:rsidR="007A038F" w:rsidRDefault="00397FEE">
      <w:pPr>
        <w:pStyle w:val="a0"/>
        <w:ind w:firstLine="480"/>
        <w:rPr>
          <w:lang w:eastAsia="zh-CN"/>
        </w:rPr>
      </w:pPr>
      <w:r>
        <w:rPr>
          <w:lang w:eastAsia="zh-CN"/>
        </w:rPr>
        <w:t>吉林</w:t>
      </w:r>
    </w:p>
    <w:p w14:paraId="2B764117" w14:textId="77777777" w:rsidR="007A038F" w:rsidRDefault="00397FEE">
      <w:pPr>
        <w:pStyle w:val="a0"/>
        <w:ind w:firstLine="480"/>
        <w:rPr>
          <w:lang w:eastAsia="zh-CN"/>
        </w:rPr>
      </w:pPr>
      <w:r>
        <w:rPr>
          <w:lang w:eastAsia="zh-CN"/>
        </w:rPr>
        <w:t>3</w:t>
      </w:r>
    </w:p>
    <w:p w14:paraId="72ABD5DC" w14:textId="77777777" w:rsidR="007A038F" w:rsidRDefault="00397FEE">
      <w:pPr>
        <w:pStyle w:val="a0"/>
        <w:ind w:firstLine="480"/>
        <w:rPr>
          <w:lang w:eastAsia="zh-CN"/>
        </w:rPr>
      </w:pPr>
      <w:r>
        <w:rPr>
          <w:lang w:eastAsia="zh-CN"/>
        </w:rPr>
        <w:t>3.20</w:t>
      </w:r>
    </w:p>
    <w:p w14:paraId="45385634" w14:textId="77777777" w:rsidR="007A038F" w:rsidRDefault="00397FEE">
      <w:pPr>
        <w:pStyle w:val="a0"/>
        <w:ind w:firstLine="480"/>
        <w:rPr>
          <w:lang w:eastAsia="zh-CN"/>
        </w:rPr>
      </w:pPr>
      <w:r>
        <w:rPr>
          <w:lang w:eastAsia="zh-CN"/>
        </w:rPr>
        <w:t>4</w:t>
      </w:r>
    </w:p>
    <w:p w14:paraId="1D4FD758" w14:textId="77777777" w:rsidR="007A038F" w:rsidRDefault="00397FEE">
      <w:pPr>
        <w:pStyle w:val="a0"/>
        <w:ind w:firstLine="480"/>
        <w:rPr>
          <w:lang w:eastAsia="zh-CN"/>
        </w:rPr>
      </w:pPr>
      <w:r>
        <w:rPr>
          <w:lang w:eastAsia="zh-CN"/>
        </w:rPr>
        <w:t>3</w:t>
      </w:r>
    </w:p>
    <w:p w14:paraId="1B050544" w14:textId="77777777" w:rsidR="007A038F" w:rsidRDefault="00397FEE">
      <w:pPr>
        <w:pStyle w:val="a0"/>
        <w:ind w:firstLine="480"/>
        <w:rPr>
          <w:lang w:eastAsia="zh-CN"/>
        </w:rPr>
      </w:pPr>
      <w:r>
        <w:rPr>
          <w:lang w:eastAsia="zh-CN"/>
        </w:rPr>
        <w:t>28.2</w:t>
      </w:r>
    </w:p>
    <w:p w14:paraId="2AA7C152" w14:textId="77777777" w:rsidR="007A038F" w:rsidRDefault="00397FEE">
      <w:pPr>
        <w:pStyle w:val="a0"/>
        <w:ind w:firstLine="482"/>
        <w:rPr>
          <w:lang w:eastAsia="zh-CN"/>
        </w:rPr>
      </w:pPr>
      <w:r>
        <w:rPr>
          <w:b/>
          <w:bCs/>
          <w:lang w:eastAsia="zh-CN"/>
        </w:rPr>
        <w:t>由此笔者验证了本文的第一个研究假设：中国不同层级和地域的地方政府在</w:t>
      </w:r>
      <w:r>
        <w:rPr>
          <w:b/>
          <w:bCs/>
          <w:lang w:eastAsia="zh-CN"/>
        </w:rPr>
        <w:t>2021</w:t>
      </w:r>
      <w:r>
        <w:rPr>
          <w:b/>
          <w:bCs/>
          <w:lang w:eastAsia="zh-CN"/>
        </w:rPr>
        <w:t>年春节期间疫情防控政策上存在</w:t>
      </w:r>
      <w:r>
        <w:rPr>
          <w:b/>
          <w:bCs/>
          <w:lang w:eastAsia="zh-CN"/>
        </w:rPr>
        <w:t>“</w:t>
      </w:r>
      <w:r>
        <w:rPr>
          <w:b/>
          <w:bCs/>
          <w:lang w:eastAsia="zh-CN"/>
        </w:rPr>
        <w:t>层层加码</w:t>
      </w:r>
      <w:r>
        <w:rPr>
          <w:b/>
          <w:bCs/>
          <w:lang w:eastAsia="zh-CN"/>
        </w:rPr>
        <w:t>”</w:t>
      </w:r>
      <w:r>
        <w:rPr>
          <w:b/>
          <w:bCs/>
          <w:lang w:eastAsia="zh-CN"/>
        </w:rPr>
        <w:t>的现象，在层级上，地级市政府加码最多，在空间上，数字治理能力弱的地区加码最多。</w:t>
      </w:r>
    </w:p>
    <w:p w14:paraId="00B02270" w14:textId="77777777" w:rsidR="007A038F" w:rsidRDefault="00397FEE">
      <w:pPr>
        <w:pStyle w:val="2"/>
        <w:rPr>
          <w:lang w:eastAsia="zh-CN"/>
        </w:rPr>
      </w:pPr>
      <w:bookmarkStart w:id="21" w:name="能力空间政府能力与加码程度的经验证据"/>
      <w:bookmarkEnd w:id="20"/>
      <w:r>
        <w:rPr>
          <w:lang w:eastAsia="zh-CN"/>
        </w:rPr>
        <w:t>“</w:t>
      </w:r>
      <w:r>
        <w:rPr>
          <w:lang w:eastAsia="zh-CN"/>
        </w:rPr>
        <w:t>能力空间</w:t>
      </w:r>
      <w:r>
        <w:rPr>
          <w:lang w:eastAsia="zh-CN"/>
        </w:rPr>
        <w:t>”</w:t>
      </w:r>
      <w:r>
        <w:rPr>
          <w:lang w:eastAsia="zh-CN"/>
        </w:rPr>
        <w:t>：政府能力与加码程度的经验证据</w:t>
      </w:r>
    </w:p>
    <w:p w14:paraId="0025C648" w14:textId="77777777" w:rsidR="007A038F" w:rsidRDefault="00397FEE">
      <w:pPr>
        <w:pStyle w:val="FirstParagraph"/>
        <w:ind w:firstLine="480"/>
        <w:rPr>
          <w:lang w:eastAsia="zh-CN"/>
        </w:rPr>
      </w:pPr>
      <w:r>
        <w:rPr>
          <w:lang w:eastAsia="zh-CN"/>
        </w:rPr>
        <w:t>笔者继续检验本文的第二个研究假设，即检验影响地方政府政策加码程度的原因，在检验经典理论的基础上，笔者着重识别和检验了地方政府的治理能力尤其是数字治理能力的影响。</w:t>
      </w:r>
    </w:p>
    <w:p w14:paraId="44347659" w14:textId="77777777" w:rsidR="007A038F" w:rsidRDefault="00397FEE">
      <w:r>
        <w:rPr>
          <w:noProof/>
          <w:lang w:eastAsia="zh-CN"/>
        </w:rPr>
        <w:lastRenderedPageBreak/>
        <w:drawing>
          <wp:inline distT="0" distB="0" distL="0" distR="0" wp14:anchorId="3B4C491F" wp14:editId="789E0F7D">
            <wp:extent cx="5943600" cy="3343275"/>
            <wp:effectExtent l="0" t="0" r="0" b="0"/>
            <wp:docPr id="2" name="Picture" descr="Figure 2: 回归结果"/>
            <wp:cNvGraphicFramePr/>
            <a:graphic xmlns:a="http://schemas.openxmlformats.org/drawingml/2006/main">
              <a:graphicData uri="http://schemas.openxmlformats.org/drawingml/2006/picture">
                <pic:pic xmlns:pic="http://schemas.openxmlformats.org/drawingml/2006/picture">
                  <pic:nvPicPr>
                    <pic:cNvPr id="0" name="Picture" descr="../figures/figure1.png"/>
                    <pic:cNvPicPr>
                      <a:picLocks noChangeAspect="1" noChangeArrowheads="1"/>
                    </pic:cNvPicPr>
                  </pic:nvPicPr>
                  <pic:blipFill>
                    <a:blip r:embed="rId10"/>
                    <a:stretch>
                      <a:fillRect/>
                    </a:stretch>
                  </pic:blipFill>
                  <pic:spPr bwMode="auto">
                    <a:xfrm>
                      <a:off x="0" y="0"/>
                      <a:ext cx="5943600" cy="3343275"/>
                    </a:xfrm>
                    <a:prstGeom prst="rect">
                      <a:avLst/>
                    </a:prstGeom>
                    <a:noFill/>
                    <a:ln w="9525">
                      <a:noFill/>
                      <a:headEnd/>
                      <a:tailEnd/>
                    </a:ln>
                  </pic:spPr>
                </pic:pic>
              </a:graphicData>
            </a:graphic>
          </wp:inline>
        </w:drawing>
      </w:r>
    </w:p>
    <w:p w14:paraId="2BAD1088" w14:textId="77777777" w:rsidR="007A038F" w:rsidRDefault="00397FEE">
      <w:pPr>
        <w:pStyle w:val="ImageCaption"/>
        <w:rPr>
          <w:lang w:eastAsia="zh-CN"/>
        </w:rPr>
      </w:pPr>
      <w:r>
        <w:rPr>
          <w:lang w:eastAsia="zh-CN"/>
        </w:rPr>
        <w:t xml:space="preserve">Figure 2: </w:t>
      </w:r>
      <w:bookmarkStart w:id="22" w:name="_GoBack"/>
      <w:r>
        <w:rPr>
          <w:lang w:eastAsia="zh-CN"/>
        </w:rPr>
        <w:t>回归</w:t>
      </w:r>
      <w:bookmarkEnd w:id="22"/>
      <w:r>
        <w:rPr>
          <w:lang w:eastAsia="zh-CN"/>
        </w:rPr>
        <w:t>结果</w:t>
      </w:r>
    </w:p>
    <w:p w14:paraId="295FF777" w14:textId="77777777" w:rsidR="007A038F" w:rsidRDefault="00397FEE">
      <w:pPr>
        <w:pStyle w:val="a0"/>
        <w:ind w:firstLine="480"/>
        <w:rPr>
          <w:lang w:eastAsia="zh-CN"/>
        </w:rPr>
      </w:pPr>
      <w:r>
        <w:rPr>
          <w:lang w:eastAsia="zh-CN"/>
        </w:rPr>
        <w:t>根据上图回归分析的结果，笔者发现，经典理论中的四个压力来源对地方政府疫情防控政</w:t>
      </w:r>
      <w:r>
        <w:rPr>
          <w:lang w:eastAsia="zh-CN"/>
        </w:rPr>
        <w:t>策的加码程度仍有较强的解释力，本地疫情压力、同级政府压力、上级政府压力和民众压力对地方政府疫情防控政策的加码程度仍有显著影响：在控制其他变量的前提下，本地疫情越严重，地方政府疫情防控政策加码越多；和本地同级城市疫情越严重，地方政府疫情防控政策加码越多；本地所在省份疫情越严重，地方政府疫情防控政策加码越多；民众压力越大，地方政府疫情防控政策加码越少。</w:t>
      </w:r>
    </w:p>
    <w:p w14:paraId="61A563B3" w14:textId="77777777" w:rsidR="007A038F" w:rsidRDefault="00397FEE">
      <w:pPr>
        <w:pStyle w:val="a0"/>
        <w:ind w:firstLine="480"/>
        <w:rPr>
          <w:lang w:eastAsia="zh-CN"/>
        </w:rPr>
      </w:pPr>
      <w:r>
        <w:rPr>
          <w:lang w:eastAsia="zh-CN"/>
        </w:rPr>
        <w:t>在此基础上，笔者识别和检验了地方政府的治理能力尤其是数字治理能力的影响，回归分析发现，地方政府的数字治理能力和卫生能力对地方政府疫情防控政策加码程度仍有显著影响</w:t>
      </w:r>
      <w:r>
        <w:rPr>
          <w:lang w:eastAsia="zh-CN"/>
        </w:rPr>
        <w:t>：在控制其他变量的前提下，地方政府的数字治理能力越强，地方政府疫情防控政策加码越少；地方政府的卫生能力越强，地方政府疫情防控政策加码越少。即，治理能力是地方政府面对各方压力的减压阀，治理能力越强的地方政府的行政自主性即</w:t>
      </w:r>
      <w:r>
        <w:rPr>
          <w:lang w:eastAsia="zh-CN"/>
        </w:rPr>
        <w:t>“</w:t>
      </w:r>
      <w:r>
        <w:rPr>
          <w:lang w:eastAsia="zh-CN"/>
        </w:rPr>
        <w:t>能力空间</w:t>
      </w:r>
      <w:r>
        <w:rPr>
          <w:lang w:eastAsia="zh-CN"/>
        </w:rPr>
        <w:t>”</w:t>
      </w:r>
      <w:r>
        <w:rPr>
          <w:lang w:eastAsia="zh-CN"/>
        </w:rPr>
        <w:t>就越大，从而能够较为灵活的处理多方压力和政策加码。</w:t>
      </w:r>
    </w:p>
    <w:p w14:paraId="20EEB135" w14:textId="77777777" w:rsidR="007A038F" w:rsidRDefault="00397FEE">
      <w:pPr>
        <w:pStyle w:val="a0"/>
        <w:ind w:firstLine="480"/>
        <w:rPr>
          <w:lang w:eastAsia="zh-CN"/>
        </w:rPr>
      </w:pPr>
      <w:r>
        <w:rPr>
          <w:lang w:eastAsia="zh-CN"/>
        </w:rPr>
        <w:t>在对变量进行标准化处理后，我们可以比较不同自变量对因变量的影响程度。通过上右图的比较，笔者发现，地方的治理能力尤其是卫生能力，在所有自变量中对地方政府疫</w:t>
      </w:r>
      <w:r>
        <w:rPr>
          <w:lang w:eastAsia="zh-CN"/>
        </w:rPr>
        <w:lastRenderedPageBreak/>
        <w:t>情防控政策的加码程度影响最大；地方的数字治理能力对地方政府疫情防控政策的加码程</w:t>
      </w:r>
      <w:r>
        <w:rPr>
          <w:lang w:eastAsia="zh-CN"/>
        </w:rPr>
        <w:t>度也有较大影响。</w:t>
      </w:r>
    </w:p>
    <w:p w14:paraId="0010F64E" w14:textId="77777777" w:rsidR="007A038F" w:rsidRDefault="00397FEE">
      <w:pPr>
        <w:pStyle w:val="1"/>
      </w:pPr>
      <w:bookmarkStart w:id="23" w:name="总结与讨论"/>
      <w:bookmarkEnd w:id="15"/>
      <w:bookmarkEnd w:id="21"/>
      <w:r>
        <w:t>总结与讨论</w:t>
      </w:r>
    </w:p>
    <w:p w14:paraId="25C5BCB8" w14:textId="77777777" w:rsidR="007A038F" w:rsidRDefault="00397FEE">
      <w:pPr>
        <w:pStyle w:val="FirstParagraph"/>
        <w:ind w:firstLine="480"/>
        <w:rPr>
          <w:lang w:eastAsia="zh-CN"/>
        </w:rPr>
      </w:pPr>
      <w:r>
        <w:rPr>
          <w:lang w:eastAsia="zh-CN"/>
        </w:rPr>
        <w:t>近年来，作为国家治理的核心环节，地方治理受到学者广泛的关注。压力型体制作为对现实的理论描绘，得到了国内外学者的较高认同</w:t>
      </w:r>
      <w:r>
        <w:rPr>
          <w:lang w:eastAsia="zh-CN"/>
        </w:rPr>
        <w:t xml:space="preserve"> </w:t>
      </w:r>
      <w:r>
        <w:rPr>
          <w:lang w:eastAsia="zh-CN"/>
        </w:rPr>
        <w:t>，不仅生动的描述了中国地方治理的压力和动力，还由于其理论的整体性，能够对</w:t>
      </w:r>
      <w:r>
        <w:rPr>
          <w:lang w:eastAsia="zh-CN"/>
        </w:rPr>
        <w:t>“</w:t>
      </w:r>
      <w:r>
        <w:rPr>
          <w:lang w:eastAsia="zh-CN"/>
        </w:rPr>
        <w:t>目标责任制</w:t>
      </w:r>
      <w:r>
        <w:rPr>
          <w:lang w:eastAsia="zh-CN"/>
        </w:rPr>
        <w:t>”</w:t>
      </w:r>
      <w:r>
        <w:rPr>
          <w:lang w:eastAsia="zh-CN"/>
        </w:rPr>
        <w:t>、</w:t>
      </w:r>
      <w:r>
        <w:rPr>
          <w:lang w:eastAsia="zh-CN"/>
        </w:rPr>
        <w:t>“</w:t>
      </w:r>
      <w:r>
        <w:rPr>
          <w:lang w:eastAsia="zh-CN"/>
        </w:rPr>
        <w:t>项目制</w:t>
      </w:r>
      <w:r>
        <w:rPr>
          <w:lang w:eastAsia="zh-CN"/>
        </w:rPr>
        <w:t>”</w:t>
      </w:r>
      <w:r>
        <w:rPr>
          <w:lang w:eastAsia="zh-CN"/>
        </w:rPr>
        <w:t>和</w:t>
      </w:r>
      <w:r>
        <w:rPr>
          <w:lang w:eastAsia="zh-CN"/>
        </w:rPr>
        <w:t>“</w:t>
      </w:r>
      <w:r>
        <w:rPr>
          <w:lang w:eastAsia="zh-CN"/>
        </w:rPr>
        <w:t>行政发包制</w:t>
      </w:r>
      <w:r>
        <w:rPr>
          <w:lang w:eastAsia="zh-CN"/>
        </w:rPr>
        <w:t xml:space="preserve">” </w:t>
      </w:r>
      <w:r>
        <w:rPr>
          <w:lang w:eastAsia="zh-CN"/>
        </w:rPr>
        <w:t>等一些富有解释力的概念进行较好地整合。</w:t>
      </w:r>
    </w:p>
    <w:p w14:paraId="2DE5A308" w14:textId="77777777" w:rsidR="007A038F" w:rsidRDefault="00397FEE">
      <w:pPr>
        <w:pStyle w:val="a0"/>
        <w:ind w:firstLine="480"/>
        <w:rPr>
          <w:lang w:eastAsia="zh-CN"/>
        </w:rPr>
      </w:pPr>
      <w:r>
        <w:rPr>
          <w:lang w:eastAsia="zh-CN"/>
        </w:rPr>
        <w:t>中国共产党第十八次全国代表大会以来，党和政府推动了一系列重大的政治体制改革，</w:t>
      </w:r>
      <w:r>
        <w:rPr>
          <w:lang w:eastAsia="zh-CN"/>
        </w:rPr>
        <w:t>“</w:t>
      </w:r>
      <w:r>
        <w:rPr>
          <w:lang w:eastAsia="zh-CN"/>
        </w:rPr>
        <w:t>强监督、弱激励、硬指标</w:t>
      </w:r>
      <w:r>
        <w:rPr>
          <w:lang w:eastAsia="zh-CN"/>
        </w:rPr>
        <w:t>”</w:t>
      </w:r>
      <w:r>
        <w:rPr>
          <w:lang w:eastAsia="zh-CN"/>
        </w:rPr>
        <w:t>的地方治理氛围，深刻得改变了压力型体制的运行环境。在这一改革进程中，</w:t>
      </w:r>
      <w:r>
        <w:rPr>
          <w:lang w:eastAsia="zh-CN"/>
        </w:rPr>
        <w:t>“</w:t>
      </w:r>
      <w:r>
        <w:rPr>
          <w:lang w:eastAsia="zh-CN"/>
        </w:rPr>
        <w:t>压力型体制</w:t>
      </w:r>
      <w:r>
        <w:rPr>
          <w:lang w:eastAsia="zh-CN"/>
        </w:rPr>
        <w:t>”</w:t>
      </w:r>
      <w:r>
        <w:rPr>
          <w:lang w:eastAsia="zh-CN"/>
        </w:rPr>
        <w:t>的表现更趋明显，甚至已</w:t>
      </w:r>
      <w:r>
        <w:rPr>
          <w:lang w:eastAsia="zh-CN"/>
        </w:rPr>
        <w:t>经被官方话语所接纳。虽然压力型体制仍然表现出生动的描述力和较强的解释力，但是面对新的制度环境和新的现象依旧存在解释力上的不足。</w:t>
      </w:r>
    </w:p>
    <w:p w14:paraId="5DAC3642" w14:textId="77777777" w:rsidR="007A038F" w:rsidRDefault="00397FEE">
      <w:pPr>
        <w:pStyle w:val="a0"/>
        <w:ind w:firstLine="480"/>
        <w:rPr>
          <w:lang w:eastAsia="zh-CN"/>
        </w:rPr>
      </w:pPr>
      <w:r>
        <w:rPr>
          <w:lang w:eastAsia="zh-CN"/>
        </w:rPr>
        <w:t>本研究在梳理已有理论的基础上，结合地方治理能力和数字政府建设等理论视角，提出压力型体制下</w:t>
      </w:r>
      <w:r>
        <w:rPr>
          <w:lang w:eastAsia="zh-CN"/>
        </w:rPr>
        <w:t>“</w:t>
      </w:r>
      <w:r>
        <w:rPr>
          <w:lang w:eastAsia="zh-CN"/>
        </w:rPr>
        <w:t>能力空间</w:t>
      </w:r>
      <w:r>
        <w:rPr>
          <w:lang w:eastAsia="zh-CN"/>
        </w:rPr>
        <w:t>”</w:t>
      </w:r>
      <w:r>
        <w:rPr>
          <w:lang w:eastAsia="zh-CN"/>
        </w:rPr>
        <w:t>的概念。笔者认为，地方政府的治理能力使得他们在各界压力下还能保留一定的自主性空间，而这一自主性空间的大小是由地方政府的治理能力的强弱决定的。</w:t>
      </w:r>
    </w:p>
    <w:p w14:paraId="32AA5F57" w14:textId="77777777" w:rsidR="007A038F" w:rsidRDefault="00397FEE">
      <w:pPr>
        <w:pStyle w:val="a0"/>
        <w:ind w:firstLine="480"/>
        <w:rPr>
          <w:lang w:eastAsia="zh-CN"/>
        </w:rPr>
      </w:pPr>
      <w:r>
        <w:rPr>
          <w:lang w:eastAsia="zh-CN"/>
        </w:rPr>
        <w:t>本研究以</w:t>
      </w:r>
      <w:del w:id="24" w:author="李振" w:date="2021-06-29T11:25:00Z">
        <w:r w:rsidDel="009404A8">
          <w:rPr>
            <w:lang w:eastAsia="zh-CN"/>
          </w:rPr>
          <w:delText>以</w:delText>
        </w:r>
      </w:del>
      <w:r>
        <w:rPr>
          <w:lang w:eastAsia="zh-CN"/>
        </w:rPr>
        <w:t>2021</w:t>
      </w:r>
      <w:r>
        <w:rPr>
          <w:lang w:eastAsia="zh-CN"/>
        </w:rPr>
        <w:t>年春节期间疫情防控政策在中国各地的差异化制定为案例，剖析和验证了地方政治治理能力对</w:t>
      </w:r>
      <w:r>
        <w:rPr>
          <w:lang w:eastAsia="zh-CN"/>
        </w:rPr>
        <w:t>“</w:t>
      </w:r>
      <w:r>
        <w:rPr>
          <w:lang w:eastAsia="zh-CN"/>
        </w:rPr>
        <w:t>压力型体制</w:t>
      </w:r>
      <w:r>
        <w:rPr>
          <w:lang w:eastAsia="zh-CN"/>
        </w:rPr>
        <w:t>”</w:t>
      </w:r>
      <w:r>
        <w:rPr>
          <w:lang w:eastAsia="zh-CN"/>
        </w:rPr>
        <w:t>运行的影响。通过实证分析，笔</w:t>
      </w:r>
      <w:r>
        <w:rPr>
          <w:lang w:eastAsia="zh-CN"/>
        </w:rPr>
        <w:t>者发现，经典理论中的同级、上级和民众对地方政府的政策加码程度均有显著影响，其中同级和上级压力对政策加码程度有显著的正向影响，而民众压力对有显著的负向影响。在检验经典理论的基础上，笔者着重识别和检验了地方政府的治理能力尤其是数字治理能力的影响，笔者发现，地方政府的数字治理能力和卫生能力对地方政府疫情防控政策加码程度有明显的</w:t>
      </w:r>
      <w:r>
        <w:rPr>
          <w:lang w:eastAsia="zh-CN"/>
        </w:rPr>
        <w:t>“</w:t>
      </w:r>
      <w:r>
        <w:rPr>
          <w:lang w:eastAsia="zh-CN"/>
        </w:rPr>
        <w:t>减压阀</w:t>
      </w:r>
      <w:r>
        <w:rPr>
          <w:lang w:eastAsia="zh-CN"/>
        </w:rPr>
        <w:t>”</w:t>
      </w:r>
      <w:r>
        <w:rPr>
          <w:lang w:eastAsia="zh-CN"/>
        </w:rPr>
        <w:t>作用，治理能力越强的地方政府的行政自主性即</w:t>
      </w:r>
      <w:r>
        <w:rPr>
          <w:lang w:eastAsia="zh-CN"/>
        </w:rPr>
        <w:t>“</w:t>
      </w:r>
      <w:r>
        <w:rPr>
          <w:lang w:eastAsia="zh-CN"/>
        </w:rPr>
        <w:t>能力空间</w:t>
      </w:r>
      <w:r>
        <w:rPr>
          <w:lang w:eastAsia="zh-CN"/>
        </w:rPr>
        <w:t>”</w:t>
      </w:r>
      <w:r>
        <w:rPr>
          <w:lang w:eastAsia="zh-CN"/>
        </w:rPr>
        <w:t>就越大，从而能够较为灵活的处理多方压力和政策加码。</w:t>
      </w:r>
    </w:p>
    <w:p w14:paraId="4D184C85" w14:textId="77777777" w:rsidR="007A038F" w:rsidRDefault="00397FEE">
      <w:pPr>
        <w:pStyle w:val="a0"/>
        <w:ind w:firstLine="480"/>
        <w:rPr>
          <w:lang w:eastAsia="zh-CN"/>
        </w:rPr>
      </w:pPr>
      <w:r>
        <w:rPr>
          <w:lang w:eastAsia="zh-CN"/>
        </w:rPr>
        <w:t>本文不仅利用实证数据和方法对</w:t>
      </w:r>
      <w:r>
        <w:rPr>
          <w:lang w:eastAsia="zh-CN"/>
        </w:rPr>
        <w:t>“</w:t>
      </w:r>
      <w:r>
        <w:rPr>
          <w:lang w:eastAsia="zh-CN"/>
        </w:rPr>
        <w:t>压力型体制</w:t>
      </w:r>
      <w:r>
        <w:rPr>
          <w:lang w:eastAsia="zh-CN"/>
        </w:rPr>
        <w:t>”</w:t>
      </w:r>
      <w:r>
        <w:rPr>
          <w:lang w:eastAsia="zh-CN"/>
        </w:rPr>
        <w:t>这一经典理论进行实证检验，发现在</w:t>
      </w:r>
      <w:r>
        <w:rPr>
          <w:lang w:eastAsia="zh-CN"/>
        </w:rPr>
        <w:t>十八大之后的政治体制变革中，</w:t>
      </w:r>
      <w:r>
        <w:rPr>
          <w:lang w:eastAsia="zh-CN"/>
        </w:rPr>
        <w:t>“</w:t>
      </w:r>
      <w:r>
        <w:rPr>
          <w:lang w:eastAsia="zh-CN"/>
        </w:rPr>
        <w:t>压力型体制</w:t>
      </w:r>
      <w:r>
        <w:rPr>
          <w:lang w:eastAsia="zh-CN"/>
        </w:rPr>
        <w:t>”</w:t>
      </w:r>
      <w:r>
        <w:rPr>
          <w:lang w:eastAsia="zh-CN"/>
        </w:rPr>
        <w:t>对中国地方治理的实践仍然有较强的解释力；</w:t>
      </w:r>
      <w:r>
        <w:rPr>
          <w:lang w:eastAsia="zh-CN"/>
        </w:rPr>
        <w:lastRenderedPageBreak/>
        <w:t>还发现地方政府治理能力对</w:t>
      </w:r>
      <w:r>
        <w:rPr>
          <w:lang w:eastAsia="zh-CN"/>
        </w:rPr>
        <w:t>“</w:t>
      </w:r>
      <w:r>
        <w:rPr>
          <w:lang w:eastAsia="zh-CN"/>
        </w:rPr>
        <w:t>压力型体制</w:t>
      </w:r>
      <w:r>
        <w:rPr>
          <w:lang w:eastAsia="zh-CN"/>
        </w:rPr>
        <w:t>”</w:t>
      </w:r>
      <w:r>
        <w:rPr>
          <w:lang w:eastAsia="zh-CN"/>
        </w:rPr>
        <w:t>运行的</w:t>
      </w:r>
      <w:r>
        <w:rPr>
          <w:lang w:eastAsia="zh-CN"/>
        </w:rPr>
        <w:t>“</w:t>
      </w:r>
      <w:r>
        <w:rPr>
          <w:lang w:eastAsia="zh-CN"/>
        </w:rPr>
        <w:t>减压阀</w:t>
      </w:r>
      <w:r>
        <w:rPr>
          <w:lang w:eastAsia="zh-CN"/>
        </w:rPr>
        <w:t>”</w:t>
      </w:r>
      <w:r>
        <w:rPr>
          <w:lang w:eastAsia="zh-CN"/>
        </w:rPr>
        <w:t>效应，提出了</w:t>
      </w:r>
      <w:r>
        <w:rPr>
          <w:lang w:eastAsia="zh-CN"/>
        </w:rPr>
        <w:t>“</w:t>
      </w:r>
      <w:r>
        <w:rPr>
          <w:lang w:eastAsia="zh-CN"/>
        </w:rPr>
        <w:t>能力空间</w:t>
      </w:r>
      <w:r>
        <w:rPr>
          <w:lang w:eastAsia="zh-CN"/>
        </w:rPr>
        <w:t>”</w:t>
      </w:r>
      <w:r>
        <w:rPr>
          <w:lang w:eastAsia="zh-CN"/>
        </w:rPr>
        <w:t>与</w:t>
      </w:r>
      <w:r>
        <w:rPr>
          <w:lang w:eastAsia="zh-CN"/>
        </w:rPr>
        <w:t>“</w:t>
      </w:r>
      <w:r>
        <w:rPr>
          <w:lang w:eastAsia="zh-CN"/>
        </w:rPr>
        <w:t>有自主性的压力型体制</w:t>
      </w:r>
      <w:r>
        <w:rPr>
          <w:lang w:eastAsia="zh-CN"/>
        </w:rPr>
        <w:t>”</w:t>
      </w:r>
      <w:r>
        <w:rPr>
          <w:lang w:eastAsia="zh-CN"/>
        </w:rPr>
        <w:t>的观点，对</w:t>
      </w:r>
      <w:r>
        <w:rPr>
          <w:lang w:eastAsia="zh-CN"/>
        </w:rPr>
        <w:t>“</w:t>
      </w:r>
      <w:r>
        <w:rPr>
          <w:lang w:eastAsia="zh-CN"/>
        </w:rPr>
        <w:t>压力型体制</w:t>
      </w:r>
      <w:r>
        <w:rPr>
          <w:lang w:eastAsia="zh-CN"/>
        </w:rPr>
        <w:t>”</w:t>
      </w:r>
      <w:r>
        <w:rPr>
          <w:lang w:eastAsia="zh-CN"/>
        </w:rPr>
        <w:t>在新时代进行了理论修正与检验。需要说明的是，本文也存在明显的不足：首先，由于数据的限制，笔者仅对加码行为进行了</w:t>
      </w:r>
      <w:r>
        <w:rPr>
          <w:lang w:eastAsia="zh-CN"/>
        </w:rPr>
        <w:t>“</w:t>
      </w:r>
      <w:r>
        <w:rPr>
          <w:lang w:eastAsia="zh-CN"/>
        </w:rPr>
        <w:t>中央</w:t>
      </w:r>
      <w:r>
        <w:rPr>
          <w:lang w:eastAsia="zh-CN"/>
        </w:rPr>
        <w:t>-</w:t>
      </w:r>
      <w:r>
        <w:rPr>
          <w:lang w:eastAsia="zh-CN"/>
        </w:rPr>
        <w:t>省</w:t>
      </w:r>
      <w:r>
        <w:rPr>
          <w:lang w:eastAsia="zh-CN"/>
        </w:rPr>
        <w:t>-</w:t>
      </w:r>
      <w:r>
        <w:rPr>
          <w:lang w:eastAsia="zh-CN"/>
        </w:rPr>
        <w:t>地级市</w:t>
      </w:r>
      <w:r>
        <w:rPr>
          <w:lang w:eastAsia="zh-CN"/>
        </w:rPr>
        <w:t>”</w:t>
      </w:r>
      <w:r>
        <w:rPr>
          <w:lang w:eastAsia="zh-CN"/>
        </w:rPr>
        <w:t>层面的分析，而对原有理论中</w:t>
      </w:r>
      <w:r>
        <w:rPr>
          <w:lang w:eastAsia="zh-CN"/>
        </w:rPr>
        <w:t>“</w:t>
      </w:r>
      <w:r>
        <w:rPr>
          <w:lang w:eastAsia="zh-CN"/>
        </w:rPr>
        <w:t>压力型体制表现得更加突出</w:t>
      </w:r>
      <w:r>
        <w:rPr>
          <w:lang w:eastAsia="zh-CN"/>
        </w:rPr>
        <w:t>”</w:t>
      </w:r>
      <w:r>
        <w:rPr>
          <w:lang w:eastAsia="zh-CN"/>
        </w:rPr>
        <w:t>的县级政府</w:t>
      </w:r>
      <w:r>
        <w:rPr>
          <w:lang w:eastAsia="zh-CN"/>
        </w:rPr>
        <w:t xml:space="preserve"> (</w:t>
      </w:r>
      <w:hyperlink w:anchor="ref-YangXueDong2012">
        <w:r>
          <w:rPr>
            <w:rStyle w:val="ae"/>
            <w:lang w:eastAsia="zh-CN"/>
          </w:rPr>
          <w:t>杨雪冬</w:t>
        </w:r>
        <w:r>
          <w:rPr>
            <w:rStyle w:val="ae"/>
            <w:lang w:eastAsia="zh-CN"/>
          </w:rPr>
          <w:t>, 2012</w:t>
        </w:r>
      </w:hyperlink>
      <w:r>
        <w:rPr>
          <w:lang w:eastAsia="zh-CN"/>
        </w:rPr>
        <w:t>)</w:t>
      </w:r>
      <w:r>
        <w:rPr>
          <w:lang w:eastAsia="zh-CN"/>
        </w:rPr>
        <w:t xml:space="preserve"> </w:t>
      </w:r>
      <w:r>
        <w:rPr>
          <w:lang w:eastAsia="zh-CN"/>
        </w:rPr>
        <w:t>本文并没有足够的数据来进行实证检验；其次，通过大样本的数据分析虽然能够在总体上发现相关性，但是在影响机制上的探索有限。地方政府治理能力对压力型体制下地方自主性的具体影响机制还有待后续研究进一步完善。</w:t>
      </w:r>
    </w:p>
    <w:p w14:paraId="383C61D5" w14:textId="77777777" w:rsidR="007A038F" w:rsidRDefault="00397FEE">
      <w:pPr>
        <w:rPr>
          <w:lang w:eastAsia="zh-CN"/>
        </w:rPr>
      </w:pPr>
      <w:r>
        <w:rPr>
          <w:lang w:eastAsia="zh-CN"/>
        </w:rPr>
        <w:br w:type="page"/>
      </w:r>
    </w:p>
    <w:p w14:paraId="7F820835" w14:textId="77777777" w:rsidR="007A038F" w:rsidRDefault="00397FEE">
      <w:pPr>
        <w:pStyle w:val="1"/>
      </w:pPr>
      <w:bookmarkStart w:id="25" w:name="参考文献"/>
      <w:bookmarkEnd w:id="23"/>
      <w:r>
        <w:lastRenderedPageBreak/>
        <w:t>参考文献</w:t>
      </w:r>
    </w:p>
    <w:p w14:paraId="3A81E5AC" w14:textId="77777777" w:rsidR="007A038F" w:rsidRDefault="00397FEE">
      <w:pPr>
        <w:pStyle w:val="a8"/>
      </w:pPr>
      <w:bookmarkStart w:id="26" w:name="ref-Ahlers2019"/>
      <w:bookmarkStart w:id="27" w:name="refs"/>
      <w:r>
        <w:t>AHLERS A L, 2019. Political Inclusion in Contemporary China[M]. Taylor &amp; Francis.</w:t>
      </w:r>
    </w:p>
    <w:p w14:paraId="2454BA3F" w14:textId="77777777" w:rsidR="007A038F" w:rsidRDefault="00397FEE">
      <w:pPr>
        <w:pStyle w:val="a8"/>
      </w:pPr>
      <w:bookmarkStart w:id="28" w:name="ref-Edin2003"/>
      <w:bookmarkEnd w:id="26"/>
      <w:r>
        <w:t>EDIN M, 2003. State Capacity and Local Agent Control in China: CCP</w:t>
      </w:r>
      <w:r>
        <w:t xml:space="preserve"> Cadre Management from a Township Perspective[J]. China Q., : 35.</w:t>
      </w:r>
    </w:p>
    <w:p w14:paraId="6179D6A8" w14:textId="77777777" w:rsidR="007A038F" w:rsidRDefault="00397FEE">
      <w:pPr>
        <w:pStyle w:val="a8"/>
      </w:pPr>
      <w:bookmarkStart w:id="29" w:name="ref-Guo2020"/>
      <w:bookmarkEnd w:id="28"/>
      <w:r>
        <w:t>GUO B, 2020. A Partocracy with Chinese Characteristics: Governance System Reform under Xi Jinping[J]. Journal of Contemporary China, 29(126): 809–823.</w:t>
      </w:r>
    </w:p>
    <w:p w14:paraId="1A2CC7B8" w14:textId="77777777" w:rsidR="007A038F" w:rsidRDefault="00397FEE">
      <w:pPr>
        <w:pStyle w:val="a8"/>
      </w:pPr>
      <w:bookmarkStart w:id="30" w:name="ref-MontinolaEtAl1995"/>
      <w:bookmarkEnd w:id="29"/>
      <w:r>
        <w:t>MONTINOLA G, QIAN Y, WEINGAST B R, 1995</w:t>
      </w:r>
      <w:r>
        <w:t>. Federalism, Chinese Style: The Political Basis for Economic Success in China[J]. World politics, : 50–81.</w:t>
      </w:r>
    </w:p>
    <w:p w14:paraId="42F6ABC5" w14:textId="77777777" w:rsidR="007A038F" w:rsidRDefault="00397FEE">
      <w:pPr>
        <w:pStyle w:val="a8"/>
      </w:pPr>
      <w:bookmarkStart w:id="31" w:name="ref-QianXu1993"/>
      <w:bookmarkEnd w:id="30"/>
      <w:r>
        <w:t>QIAN Y, XU C, 1993. The M-Form Hierarchy and China’s Economic Reform[J]. European Economic Review, 37(2-3): 541–548.</w:t>
      </w:r>
    </w:p>
    <w:p w14:paraId="0C287AD0" w14:textId="77777777" w:rsidR="007A038F" w:rsidRDefault="00397FEE">
      <w:pPr>
        <w:pStyle w:val="a8"/>
      </w:pPr>
      <w:bookmarkStart w:id="32" w:name="ref-Schubert2020"/>
      <w:bookmarkEnd w:id="31"/>
      <w:r>
        <w:t>SCHUBERT A, 2020. Local Governa</w:t>
      </w:r>
      <w:r>
        <w:t>nce in China  A Critical State-of-the Art Review[Z](2020–12).</w:t>
      </w:r>
    </w:p>
    <w:p w14:paraId="07FC33AA" w14:textId="77777777" w:rsidR="007A038F" w:rsidRDefault="00397FEE">
      <w:pPr>
        <w:pStyle w:val="a8"/>
      </w:pPr>
      <w:bookmarkStart w:id="33" w:name="ref-Shue1990"/>
      <w:bookmarkEnd w:id="32"/>
      <w:r>
        <w:t>SHUE V, 1990. The Reach of the State: Sketches of the Chinese Body Politic[M]. Stanford University Press.</w:t>
      </w:r>
    </w:p>
    <w:p w14:paraId="7156B9C7" w14:textId="77777777" w:rsidR="007A038F" w:rsidRDefault="00397FEE">
      <w:pPr>
        <w:pStyle w:val="a8"/>
      </w:pPr>
      <w:bookmarkStart w:id="34" w:name="ref-TsuiWang2004"/>
      <w:bookmarkEnd w:id="33"/>
      <w:r>
        <w:t>TSUI K, WANG Y, 2004. Between Separate Stoves and a Single Menu: Fiscal Decentralization</w:t>
      </w:r>
      <w:r>
        <w:t xml:space="preserve"> in China[J]. The China Quarterly, : 71–90.</w:t>
      </w:r>
    </w:p>
    <w:p w14:paraId="2721E9E7" w14:textId="77777777" w:rsidR="007A038F" w:rsidRDefault="00397FEE">
      <w:pPr>
        <w:pStyle w:val="a8"/>
      </w:pPr>
      <w:bookmarkStart w:id="35" w:name="ref-YangYan2018"/>
      <w:bookmarkEnd w:id="34"/>
      <w:r>
        <w:t>YANG X, YAN J, 2018. Top-Level Design, Reform Pressures, and Local Adaptations: An Interpretation of the Trajectory of Reform since the 18th CPC Party Congress[J]. Journal of Chinese Governance, 3(1): 25–48. DOI:</w:t>
      </w:r>
      <w:hyperlink r:id="rId11">
        <w:r>
          <w:rPr>
            <w:rStyle w:val="ae"/>
          </w:rPr>
          <w:t>10.1080/23812346.2018.1428075</w:t>
        </w:r>
      </w:hyperlink>
      <w:r>
        <w:t>.</w:t>
      </w:r>
    </w:p>
    <w:p w14:paraId="5B16F7E4" w14:textId="77777777" w:rsidR="007A038F" w:rsidRDefault="00397FEE">
      <w:pPr>
        <w:pStyle w:val="a8"/>
      </w:pPr>
      <w:bookmarkStart w:id="36" w:name="ref-FengShiZheng2014"/>
      <w:bookmarkEnd w:id="35"/>
      <w:r>
        <w:t>冯仕政</w:t>
      </w:r>
      <w:r>
        <w:t xml:space="preserve">, 2014. </w:t>
      </w:r>
      <w:r>
        <w:t>政治市场想象与中国国家治理分析兼评周黎安的行政发包制理论</w:t>
      </w:r>
      <w:r>
        <w:t xml:space="preserve">[J]. </w:t>
      </w:r>
      <w:r>
        <w:t>社会</w:t>
      </w:r>
      <w:r>
        <w:t>, 34(6): 70–84.</w:t>
      </w:r>
    </w:p>
    <w:p w14:paraId="1B30CFC8" w14:textId="77777777" w:rsidR="007A038F" w:rsidRDefault="00397FEE">
      <w:pPr>
        <w:pStyle w:val="a8"/>
      </w:pPr>
      <w:bookmarkStart w:id="37" w:name="ref-ZhouXueGuang2009"/>
      <w:bookmarkEnd w:id="36"/>
      <w:r>
        <w:t>周雪光</w:t>
      </w:r>
      <w:r>
        <w:t xml:space="preserve">, 2009. </w:t>
      </w:r>
      <w:r>
        <w:t>基层政府间的</w:t>
      </w:r>
      <w:r>
        <w:t xml:space="preserve"> </w:t>
      </w:r>
      <w:r>
        <w:t>《共谋现象》一个政府行为的制度逻辑</w:t>
      </w:r>
      <w:r>
        <w:t xml:space="preserve">[J]. </w:t>
      </w:r>
      <w:r>
        <w:t>开放时代</w:t>
      </w:r>
      <w:r>
        <w:t>, 12: 40–55.</w:t>
      </w:r>
    </w:p>
    <w:p w14:paraId="3A9FD8FD" w14:textId="77777777" w:rsidR="007A038F" w:rsidRDefault="00397FEE">
      <w:pPr>
        <w:pStyle w:val="a8"/>
        <w:rPr>
          <w:lang w:eastAsia="zh-CN"/>
        </w:rPr>
      </w:pPr>
      <w:bookmarkStart w:id="38" w:name="ref-ZhouXueGuangLianHong2012"/>
      <w:bookmarkEnd w:id="37"/>
      <w:r>
        <w:rPr>
          <w:lang w:eastAsia="zh-CN"/>
        </w:rPr>
        <w:t>周雪光</w:t>
      </w:r>
      <w:r>
        <w:rPr>
          <w:lang w:eastAsia="zh-CN"/>
        </w:rPr>
        <w:t xml:space="preserve">, </w:t>
      </w:r>
      <w:r>
        <w:rPr>
          <w:lang w:eastAsia="zh-CN"/>
        </w:rPr>
        <w:t>练宏</w:t>
      </w:r>
      <w:r>
        <w:rPr>
          <w:lang w:eastAsia="zh-CN"/>
        </w:rPr>
        <w:t xml:space="preserve">, 2012. </w:t>
      </w:r>
      <w:r>
        <w:rPr>
          <w:lang w:eastAsia="zh-CN"/>
        </w:rPr>
        <w:t>中国政府的治理模式</w:t>
      </w:r>
      <w:r>
        <w:rPr>
          <w:lang w:eastAsia="zh-CN"/>
        </w:rPr>
        <w:t xml:space="preserve">: </w:t>
      </w:r>
      <w:r>
        <w:rPr>
          <w:lang w:eastAsia="zh-CN"/>
        </w:rPr>
        <w:t>一个</w:t>
      </w:r>
      <w:r>
        <w:rPr>
          <w:lang w:eastAsia="zh-CN"/>
        </w:rPr>
        <w:t xml:space="preserve"> </w:t>
      </w:r>
      <w:r>
        <w:rPr>
          <w:lang w:eastAsia="zh-CN"/>
        </w:rPr>
        <w:t>《控制权》</w:t>
      </w:r>
      <w:r>
        <w:rPr>
          <w:lang w:eastAsia="zh-CN"/>
        </w:rPr>
        <w:t xml:space="preserve"> </w:t>
      </w:r>
      <w:r>
        <w:rPr>
          <w:lang w:eastAsia="zh-CN"/>
        </w:rPr>
        <w:t>理论</w:t>
      </w:r>
      <w:r>
        <w:rPr>
          <w:lang w:eastAsia="zh-CN"/>
        </w:rPr>
        <w:t>[J].</w:t>
      </w:r>
      <w:r>
        <w:rPr>
          <w:lang w:eastAsia="zh-CN"/>
        </w:rPr>
        <w:t xml:space="preserve"> </w:t>
      </w:r>
      <w:r>
        <w:rPr>
          <w:lang w:eastAsia="zh-CN"/>
        </w:rPr>
        <w:t>社会学研究</w:t>
      </w:r>
      <w:r>
        <w:rPr>
          <w:lang w:eastAsia="zh-CN"/>
        </w:rPr>
        <w:t>, 5(69): r93.</w:t>
      </w:r>
    </w:p>
    <w:p w14:paraId="215437A1" w14:textId="77777777" w:rsidR="007A038F" w:rsidRDefault="00397FEE">
      <w:pPr>
        <w:pStyle w:val="a8"/>
        <w:rPr>
          <w:lang w:eastAsia="zh-CN"/>
        </w:rPr>
      </w:pPr>
      <w:bookmarkStart w:id="39" w:name="ref-ZhouFeiZhou2009"/>
      <w:bookmarkEnd w:id="38"/>
      <w:r>
        <w:rPr>
          <w:lang w:eastAsia="zh-CN"/>
        </w:rPr>
        <w:t>周飞舟</w:t>
      </w:r>
      <w:r>
        <w:rPr>
          <w:lang w:eastAsia="zh-CN"/>
        </w:rPr>
        <w:t xml:space="preserve">, 2009. </w:t>
      </w:r>
      <w:r>
        <w:rPr>
          <w:lang w:eastAsia="zh-CN"/>
        </w:rPr>
        <w:t>锦标赛体制</w:t>
      </w:r>
      <w:r>
        <w:rPr>
          <w:lang w:eastAsia="zh-CN"/>
        </w:rPr>
        <w:t xml:space="preserve">[J]. </w:t>
      </w:r>
      <w:r>
        <w:rPr>
          <w:lang w:eastAsia="zh-CN"/>
        </w:rPr>
        <w:t>社会学研究</w:t>
      </w:r>
      <w:r>
        <w:rPr>
          <w:lang w:eastAsia="zh-CN"/>
        </w:rPr>
        <w:t>, 3(5): 4–77.</w:t>
      </w:r>
    </w:p>
    <w:p w14:paraId="36E6ED89" w14:textId="77777777" w:rsidR="007A038F" w:rsidRDefault="00397FEE">
      <w:pPr>
        <w:pStyle w:val="a8"/>
        <w:rPr>
          <w:lang w:eastAsia="zh-CN"/>
        </w:rPr>
      </w:pPr>
      <w:bookmarkStart w:id="40" w:name="ref-ZhouLiAn2014"/>
      <w:bookmarkEnd w:id="39"/>
      <w:r>
        <w:rPr>
          <w:lang w:eastAsia="zh-CN"/>
        </w:rPr>
        <w:t>周黎安</w:t>
      </w:r>
      <w:r>
        <w:rPr>
          <w:lang w:eastAsia="zh-CN"/>
        </w:rPr>
        <w:t xml:space="preserve">, 2014a. </w:t>
      </w:r>
      <w:r>
        <w:rPr>
          <w:lang w:eastAsia="zh-CN"/>
        </w:rPr>
        <w:t>行政发包制</w:t>
      </w:r>
      <w:r>
        <w:rPr>
          <w:lang w:eastAsia="zh-CN"/>
        </w:rPr>
        <w:t xml:space="preserve">[J]. </w:t>
      </w:r>
      <w:r>
        <w:rPr>
          <w:lang w:eastAsia="zh-CN"/>
        </w:rPr>
        <w:t>社会</w:t>
      </w:r>
      <w:r>
        <w:rPr>
          <w:lang w:eastAsia="zh-CN"/>
        </w:rPr>
        <w:t>, 34(6): 1–38.</w:t>
      </w:r>
    </w:p>
    <w:p w14:paraId="543376A3" w14:textId="77777777" w:rsidR="007A038F" w:rsidRDefault="00397FEE">
      <w:pPr>
        <w:pStyle w:val="a8"/>
        <w:rPr>
          <w:lang w:eastAsia="zh-CN"/>
        </w:rPr>
      </w:pPr>
      <w:bookmarkStart w:id="41" w:name="ref-ZhouLiAn2014a"/>
      <w:bookmarkEnd w:id="40"/>
      <w:r>
        <w:rPr>
          <w:lang w:eastAsia="zh-CN"/>
        </w:rPr>
        <w:t>周黎安</w:t>
      </w:r>
      <w:r>
        <w:rPr>
          <w:lang w:eastAsia="zh-CN"/>
        </w:rPr>
        <w:t xml:space="preserve">, 2014b. </w:t>
      </w:r>
      <w:r>
        <w:rPr>
          <w:lang w:eastAsia="zh-CN"/>
        </w:rPr>
        <w:t>再论行政发包制</w:t>
      </w:r>
      <w:r>
        <w:rPr>
          <w:lang w:eastAsia="zh-CN"/>
        </w:rPr>
        <w:t xml:space="preserve">: </w:t>
      </w:r>
      <w:r>
        <w:rPr>
          <w:lang w:eastAsia="zh-CN"/>
        </w:rPr>
        <w:t>对评论人的回应</w:t>
      </w:r>
      <w:r>
        <w:rPr>
          <w:lang w:eastAsia="zh-CN"/>
        </w:rPr>
        <w:t xml:space="preserve">[J]. </w:t>
      </w:r>
      <w:r>
        <w:rPr>
          <w:lang w:eastAsia="zh-CN"/>
        </w:rPr>
        <w:t>社会</w:t>
      </w:r>
      <w:r>
        <w:rPr>
          <w:lang w:eastAsia="zh-CN"/>
        </w:rPr>
        <w:t>, 34(6): 98–113.</w:t>
      </w:r>
    </w:p>
    <w:p w14:paraId="555B2B32" w14:textId="77777777" w:rsidR="007A038F" w:rsidRDefault="00397FEE">
      <w:pPr>
        <w:pStyle w:val="a8"/>
        <w:rPr>
          <w:lang w:eastAsia="zh-CN"/>
        </w:rPr>
      </w:pPr>
      <w:bookmarkStart w:id="42" w:name="ref-ZhouLiAnEtAl2015"/>
      <w:bookmarkEnd w:id="41"/>
      <w:r>
        <w:rPr>
          <w:lang w:eastAsia="zh-CN"/>
        </w:rPr>
        <w:t>周黎安</w:t>
      </w:r>
      <w:r>
        <w:rPr>
          <w:lang w:eastAsia="zh-CN"/>
        </w:rPr>
        <w:t xml:space="preserve">, </w:t>
      </w:r>
      <w:r>
        <w:rPr>
          <w:lang w:eastAsia="zh-CN"/>
        </w:rPr>
        <w:t>刘冲</w:t>
      </w:r>
      <w:r>
        <w:rPr>
          <w:lang w:eastAsia="zh-CN"/>
        </w:rPr>
        <w:t xml:space="preserve">, </w:t>
      </w:r>
      <w:r>
        <w:rPr>
          <w:lang w:eastAsia="zh-CN"/>
        </w:rPr>
        <w:t>厉行</w:t>
      </w:r>
      <w:r>
        <w:rPr>
          <w:lang w:eastAsia="zh-CN"/>
        </w:rPr>
        <w:t xml:space="preserve">, </w:t>
      </w:r>
      <w:r>
        <w:rPr>
          <w:lang w:eastAsia="zh-CN"/>
        </w:rPr>
        <w:t>等</w:t>
      </w:r>
      <w:r>
        <w:rPr>
          <w:lang w:eastAsia="zh-CN"/>
        </w:rPr>
        <w:t xml:space="preserve">, 2015. </w:t>
      </w:r>
      <w:r>
        <w:rPr>
          <w:lang w:eastAsia="zh-CN"/>
        </w:rPr>
        <w:t>《层层加码》</w:t>
      </w:r>
      <w:r>
        <w:rPr>
          <w:lang w:eastAsia="zh-CN"/>
        </w:rPr>
        <w:t xml:space="preserve"> </w:t>
      </w:r>
      <w:r>
        <w:rPr>
          <w:lang w:eastAsia="zh-CN"/>
        </w:rPr>
        <w:t>与官员激励</w:t>
      </w:r>
      <w:r>
        <w:rPr>
          <w:lang w:eastAsia="zh-CN"/>
        </w:rPr>
        <w:t xml:space="preserve">[J]. </w:t>
      </w:r>
      <w:r>
        <w:rPr>
          <w:lang w:eastAsia="zh-CN"/>
        </w:rPr>
        <w:t>世界经济文汇</w:t>
      </w:r>
      <w:r>
        <w:rPr>
          <w:lang w:eastAsia="zh-CN"/>
        </w:rPr>
        <w:t>, 1(01): 1–15.</w:t>
      </w:r>
    </w:p>
    <w:p w14:paraId="25951128" w14:textId="77777777" w:rsidR="007A038F" w:rsidRDefault="00397FEE">
      <w:pPr>
        <w:pStyle w:val="a8"/>
        <w:rPr>
          <w:lang w:eastAsia="zh-CN"/>
        </w:rPr>
      </w:pPr>
      <w:bookmarkStart w:id="43" w:name="ref-MengTianGuangLiFeng2015"/>
      <w:bookmarkEnd w:id="42"/>
      <w:r>
        <w:rPr>
          <w:lang w:eastAsia="zh-CN"/>
        </w:rPr>
        <w:t>孟天广</w:t>
      </w:r>
      <w:r>
        <w:rPr>
          <w:lang w:eastAsia="zh-CN"/>
        </w:rPr>
        <w:t xml:space="preserve">, </w:t>
      </w:r>
      <w:r>
        <w:rPr>
          <w:lang w:eastAsia="zh-CN"/>
        </w:rPr>
        <w:t>李锋</w:t>
      </w:r>
      <w:r>
        <w:rPr>
          <w:lang w:eastAsia="zh-CN"/>
        </w:rPr>
        <w:t xml:space="preserve">, 2015. </w:t>
      </w:r>
      <w:r>
        <w:rPr>
          <w:lang w:eastAsia="zh-CN"/>
        </w:rPr>
        <w:t>网络空间的政治互动</w:t>
      </w:r>
      <w:r>
        <w:rPr>
          <w:lang w:eastAsia="zh-CN"/>
        </w:rPr>
        <w:t xml:space="preserve">: </w:t>
      </w:r>
      <w:r>
        <w:rPr>
          <w:lang w:eastAsia="zh-CN"/>
        </w:rPr>
        <w:t>公民诉求与政府回应性基于全国性网络问政</w:t>
      </w:r>
      <w:r>
        <w:rPr>
          <w:lang w:eastAsia="zh-CN"/>
        </w:rPr>
        <w:t>平台的大数据分析</w:t>
      </w:r>
      <w:r>
        <w:rPr>
          <w:lang w:eastAsia="zh-CN"/>
        </w:rPr>
        <w:t xml:space="preserve">[J]. </w:t>
      </w:r>
      <w:r>
        <w:rPr>
          <w:lang w:eastAsia="zh-CN"/>
        </w:rPr>
        <w:t>清华大学学报</w:t>
      </w:r>
      <w:r>
        <w:rPr>
          <w:lang w:eastAsia="zh-CN"/>
        </w:rPr>
        <w:t xml:space="preserve"> (</w:t>
      </w:r>
      <w:r>
        <w:rPr>
          <w:lang w:eastAsia="zh-CN"/>
        </w:rPr>
        <w:t>哲学社会科学版</w:t>
      </w:r>
      <w:r>
        <w:rPr>
          <w:lang w:eastAsia="zh-CN"/>
        </w:rPr>
        <w:t>), 30(3): 17–29.</w:t>
      </w:r>
    </w:p>
    <w:p w14:paraId="62BFE5E6" w14:textId="77777777" w:rsidR="007A038F" w:rsidRDefault="00397FEE">
      <w:pPr>
        <w:pStyle w:val="a8"/>
        <w:rPr>
          <w:lang w:eastAsia="zh-CN"/>
        </w:rPr>
      </w:pPr>
      <w:bookmarkStart w:id="44" w:name="ref-ZhangWenCui2021"/>
      <w:bookmarkEnd w:id="43"/>
      <w:r>
        <w:rPr>
          <w:lang w:eastAsia="zh-CN"/>
        </w:rPr>
        <w:lastRenderedPageBreak/>
        <w:t>张文翠</w:t>
      </w:r>
      <w:r>
        <w:rPr>
          <w:lang w:eastAsia="zh-CN"/>
        </w:rPr>
        <w:t xml:space="preserve">, 2021. </w:t>
      </w:r>
      <w:r>
        <w:rPr>
          <w:lang w:eastAsia="zh-CN"/>
        </w:rPr>
        <w:t>基层政府政绩目标设置博弈与压力型体制异化基于北方七个地市的实地调研</w:t>
      </w:r>
      <w:r>
        <w:rPr>
          <w:lang w:eastAsia="zh-CN"/>
        </w:rPr>
        <w:t xml:space="preserve">[J]. </w:t>
      </w:r>
      <w:r>
        <w:rPr>
          <w:lang w:eastAsia="zh-CN"/>
        </w:rPr>
        <w:t>公共管理学报</w:t>
      </w:r>
      <w:r>
        <w:rPr>
          <w:lang w:eastAsia="zh-CN"/>
        </w:rPr>
        <w:t>, : 1–12.</w:t>
      </w:r>
    </w:p>
    <w:p w14:paraId="76E3957F" w14:textId="77777777" w:rsidR="007A038F" w:rsidRDefault="00397FEE">
      <w:pPr>
        <w:pStyle w:val="a8"/>
        <w:rPr>
          <w:lang w:eastAsia="zh-CN"/>
        </w:rPr>
      </w:pPr>
      <w:bookmarkStart w:id="45" w:name="ref-PengBoZhaoJi2019"/>
      <w:bookmarkEnd w:id="44"/>
      <w:r>
        <w:rPr>
          <w:lang w:eastAsia="zh-CN"/>
        </w:rPr>
        <w:t>彭勃</w:t>
      </w:r>
      <w:r>
        <w:rPr>
          <w:lang w:eastAsia="zh-CN"/>
        </w:rPr>
        <w:t xml:space="preserve">, </w:t>
      </w:r>
      <w:r>
        <w:rPr>
          <w:lang w:eastAsia="zh-CN"/>
        </w:rPr>
        <w:t>赵吉</w:t>
      </w:r>
      <w:r>
        <w:rPr>
          <w:lang w:eastAsia="zh-CN"/>
        </w:rPr>
        <w:t xml:space="preserve">, 2019. </w:t>
      </w:r>
      <w:r>
        <w:rPr>
          <w:lang w:eastAsia="zh-CN"/>
        </w:rPr>
        <w:t>从增长锦标赛到治理竞赛</w:t>
      </w:r>
      <w:r>
        <w:rPr>
          <w:lang w:eastAsia="zh-CN"/>
        </w:rPr>
        <w:t xml:space="preserve">: </w:t>
      </w:r>
      <w:r>
        <w:rPr>
          <w:lang w:eastAsia="zh-CN"/>
        </w:rPr>
        <w:t>我国城市治理方式的转换及其问题</w:t>
      </w:r>
      <w:r>
        <w:rPr>
          <w:lang w:eastAsia="zh-CN"/>
        </w:rPr>
        <w:t xml:space="preserve">[J]. </w:t>
      </w:r>
      <w:r>
        <w:rPr>
          <w:lang w:eastAsia="zh-CN"/>
        </w:rPr>
        <w:t>内蒙古社会科学</w:t>
      </w:r>
      <w:r>
        <w:rPr>
          <w:lang w:eastAsia="zh-CN"/>
        </w:rPr>
        <w:t xml:space="preserve"> (</w:t>
      </w:r>
      <w:r>
        <w:rPr>
          <w:lang w:eastAsia="zh-CN"/>
        </w:rPr>
        <w:t>汉文版</w:t>
      </w:r>
      <w:r>
        <w:rPr>
          <w:lang w:eastAsia="zh-CN"/>
        </w:rPr>
        <w:t>), 1: 63–67.</w:t>
      </w:r>
    </w:p>
    <w:p w14:paraId="13EB2D63" w14:textId="77777777" w:rsidR="007A038F" w:rsidRDefault="00397FEE">
      <w:pPr>
        <w:pStyle w:val="a8"/>
        <w:rPr>
          <w:lang w:eastAsia="zh-CN"/>
        </w:rPr>
      </w:pPr>
      <w:bookmarkStart w:id="46" w:name="ref-JingYueJin2018"/>
      <w:bookmarkEnd w:id="45"/>
      <w:r>
        <w:rPr>
          <w:lang w:eastAsia="zh-CN"/>
        </w:rPr>
        <w:t>景跃进</w:t>
      </w:r>
      <w:r>
        <w:rPr>
          <w:lang w:eastAsia="zh-CN"/>
        </w:rPr>
        <w:t xml:space="preserve">, 2018. </w:t>
      </w:r>
      <w:r>
        <w:rPr>
          <w:lang w:eastAsia="zh-CN"/>
        </w:rPr>
        <w:t>中国农村基层治理的逻辑转换国家与乡村社会关系的再思考</w:t>
      </w:r>
      <w:r>
        <w:rPr>
          <w:lang w:eastAsia="zh-CN"/>
        </w:rPr>
        <w:t xml:space="preserve">[J]. </w:t>
      </w:r>
      <w:r>
        <w:rPr>
          <w:lang w:eastAsia="zh-CN"/>
        </w:rPr>
        <w:t>中共浙江省委党校学报</w:t>
      </w:r>
      <w:r>
        <w:rPr>
          <w:lang w:eastAsia="zh-CN"/>
        </w:rPr>
        <w:t>, 1.</w:t>
      </w:r>
    </w:p>
    <w:p w14:paraId="4038F95E" w14:textId="77777777" w:rsidR="007A038F" w:rsidRDefault="00397FEE">
      <w:pPr>
        <w:pStyle w:val="a8"/>
        <w:rPr>
          <w:lang w:eastAsia="zh-CN"/>
        </w:rPr>
      </w:pPr>
      <w:bookmarkStart w:id="47" w:name="ref-ZhuGuangNanEtAl2012"/>
      <w:bookmarkEnd w:id="46"/>
      <w:r>
        <w:rPr>
          <w:lang w:eastAsia="zh-CN"/>
        </w:rPr>
        <w:t>朱光楠</w:t>
      </w:r>
      <w:r>
        <w:rPr>
          <w:lang w:eastAsia="zh-CN"/>
        </w:rPr>
        <w:t xml:space="preserve">, </w:t>
      </w:r>
      <w:r>
        <w:rPr>
          <w:lang w:eastAsia="zh-CN"/>
        </w:rPr>
        <w:t>李敏</w:t>
      </w:r>
      <w:r>
        <w:rPr>
          <w:lang w:eastAsia="zh-CN"/>
        </w:rPr>
        <w:t xml:space="preserve">, </w:t>
      </w:r>
      <w:r>
        <w:rPr>
          <w:lang w:eastAsia="zh-CN"/>
        </w:rPr>
        <w:t>严敏</w:t>
      </w:r>
      <w:r>
        <w:rPr>
          <w:lang w:eastAsia="zh-CN"/>
        </w:rPr>
        <w:t xml:space="preserve">, 2012. </w:t>
      </w:r>
      <w:r>
        <w:rPr>
          <w:lang w:eastAsia="zh-CN"/>
        </w:rPr>
        <w:t>公务员公共服务动机对工作投入的影响研究</w:t>
      </w:r>
      <w:r>
        <w:rPr>
          <w:lang w:eastAsia="zh-CN"/>
        </w:rPr>
        <w:t xml:space="preserve">[J]. </w:t>
      </w:r>
      <w:r>
        <w:rPr>
          <w:lang w:eastAsia="zh-CN"/>
        </w:rPr>
        <w:t>公共行政评论</w:t>
      </w:r>
      <w:r>
        <w:rPr>
          <w:lang w:eastAsia="zh-CN"/>
        </w:rPr>
        <w:t>.</w:t>
      </w:r>
    </w:p>
    <w:p w14:paraId="64C37326" w14:textId="77777777" w:rsidR="007A038F" w:rsidRDefault="00397FEE">
      <w:pPr>
        <w:pStyle w:val="a8"/>
        <w:rPr>
          <w:lang w:eastAsia="zh-CN"/>
        </w:rPr>
      </w:pPr>
      <w:bookmarkStart w:id="48" w:name="ref-LiZhen2014"/>
      <w:bookmarkEnd w:id="47"/>
      <w:r>
        <w:rPr>
          <w:lang w:eastAsia="zh-CN"/>
        </w:rPr>
        <w:t>李振</w:t>
      </w:r>
      <w:r>
        <w:rPr>
          <w:lang w:eastAsia="zh-CN"/>
        </w:rPr>
        <w:t xml:space="preserve">, 2014. </w:t>
      </w:r>
      <w:r>
        <w:rPr>
          <w:lang w:eastAsia="zh-CN"/>
        </w:rPr>
        <w:t>推动政策的执行</w:t>
      </w:r>
      <w:r>
        <w:rPr>
          <w:lang w:eastAsia="zh-CN"/>
        </w:rPr>
        <w:t xml:space="preserve">: </w:t>
      </w:r>
      <w:r>
        <w:rPr>
          <w:lang w:eastAsia="zh-CN"/>
        </w:rPr>
        <w:t>中国政治运作中的工作组模式研究</w:t>
      </w:r>
      <w:r>
        <w:rPr>
          <w:lang w:eastAsia="zh-CN"/>
        </w:rPr>
        <w:t xml:space="preserve">[J]. </w:t>
      </w:r>
      <w:r>
        <w:rPr>
          <w:lang w:eastAsia="zh-CN"/>
        </w:rPr>
        <w:t>政治学研究</w:t>
      </w:r>
      <w:r>
        <w:rPr>
          <w:lang w:eastAsia="zh-CN"/>
        </w:rPr>
        <w:t>, 2.</w:t>
      </w:r>
    </w:p>
    <w:p w14:paraId="39255724" w14:textId="77777777" w:rsidR="007A038F" w:rsidRDefault="00397FEE">
      <w:pPr>
        <w:pStyle w:val="a8"/>
        <w:rPr>
          <w:lang w:eastAsia="zh-CN"/>
        </w:rPr>
      </w:pPr>
      <w:bookmarkStart w:id="49" w:name="ref-LiZhenEtAl2020c"/>
      <w:bookmarkEnd w:id="48"/>
      <w:r>
        <w:rPr>
          <w:lang w:eastAsia="zh-CN"/>
        </w:rPr>
        <w:t>李振</w:t>
      </w:r>
      <w:r>
        <w:rPr>
          <w:lang w:eastAsia="zh-CN"/>
        </w:rPr>
        <w:t xml:space="preserve">, </w:t>
      </w:r>
      <w:r>
        <w:rPr>
          <w:lang w:eastAsia="zh-CN"/>
        </w:rPr>
        <w:t>王浩瑜</w:t>
      </w:r>
      <w:r>
        <w:rPr>
          <w:lang w:eastAsia="zh-CN"/>
        </w:rPr>
        <w:t xml:space="preserve">, </w:t>
      </w:r>
      <w:r>
        <w:rPr>
          <w:lang w:eastAsia="zh-CN"/>
        </w:rPr>
        <w:t>孙宇飞</w:t>
      </w:r>
      <w:r>
        <w:rPr>
          <w:lang w:eastAsia="zh-CN"/>
        </w:rPr>
        <w:t xml:space="preserve">, </w:t>
      </w:r>
      <w:r>
        <w:rPr>
          <w:lang w:eastAsia="zh-CN"/>
        </w:rPr>
        <w:t>等</w:t>
      </w:r>
      <w:r>
        <w:rPr>
          <w:lang w:eastAsia="zh-CN"/>
        </w:rPr>
        <w:t xml:space="preserve">, 2020. </w:t>
      </w:r>
      <w:r>
        <w:rPr>
          <w:lang w:eastAsia="zh-CN"/>
        </w:rPr>
        <w:t>《条块并举》发包制下的基层治理以</w:t>
      </w:r>
      <w:r>
        <w:rPr>
          <w:lang w:eastAsia="zh-CN"/>
        </w:rPr>
        <w:t>T</w:t>
      </w:r>
      <w:r>
        <w:rPr>
          <w:lang w:eastAsia="zh-CN"/>
        </w:rPr>
        <w:t>区乡镇政府的精准扶贫工作为例</w:t>
      </w:r>
      <w:r>
        <w:rPr>
          <w:lang w:eastAsia="zh-CN"/>
        </w:rPr>
        <w:t xml:space="preserve">[J]. </w:t>
      </w:r>
      <w:r>
        <w:rPr>
          <w:lang w:eastAsia="zh-CN"/>
        </w:rPr>
        <w:t>公共行政评论</w:t>
      </w:r>
      <w:r>
        <w:rPr>
          <w:lang w:eastAsia="zh-CN"/>
        </w:rPr>
        <w:t>, 13(03): 102-117+196-197.</w:t>
      </w:r>
    </w:p>
    <w:p w14:paraId="688CCDDA" w14:textId="77777777" w:rsidR="007A038F" w:rsidRDefault="00397FEE">
      <w:pPr>
        <w:pStyle w:val="a8"/>
        <w:rPr>
          <w:lang w:eastAsia="zh-CN"/>
        </w:rPr>
      </w:pPr>
      <w:bookmarkStart w:id="50" w:name="ref-YangXueDong2012"/>
      <w:bookmarkEnd w:id="49"/>
      <w:r>
        <w:rPr>
          <w:lang w:eastAsia="zh-CN"/>
        </w:rPr>
        <w:t>杨雪冬</w:t>
      </w:r>
      <w:r>
        <w:rPr>
          <w:lang w:eastAsia="zh-CN"/>
        </w:rPr>
        <w:t xml:space="preserve">, 2012. </w:t>
      </w:r>
      <w:r>
        <w:rPr>
          <w:lang w:eastAsia="zh-CN"/>
        </w:rPr>
        <w:t>压力型体制</w:t>
      </w:r>
      <w:r>
        <w:rPr>
          <w:lang w:eastAsia="zh-CN"/>
        </w:rPr>
        <w:t xml:space="preserve">: </w:t>
      </w:r>
      <w:r>
        <w:rPr>
          <w:lang w:eastAsia="zh-CN"/>
        </w:rPr>
        <w:t>一个概念的简明史</w:t>
      </w:r>
      <w:r>
        <w:rPr>
          <w:lang w:eastAsia="zh-CN"/>
        </w:rPr>
        <w:t xml:space="preserve">[J]. </w:t>
      </w:r>
      <w:r>
        <w:rPr>
          <w:lang w:eastAsia="zh-CN"/>
        </w:rPr>
        <w:t>社会科学</w:t>
      </w:r>
      <w:r>
        <w:rPr>
          <w:lang w:eastAsia="zh-CN"/>
        </w:rPr>
        <w:t>, 11(4): 12.</w:t>
      </w:r>
    </w:p>
    <w:p w14:paraId="7CC212DC" w14:textId="77777777" w:rsidR="007A038F" w:rsidRDefault="00397FEE">
      <w:pPr>
        <w:pStyle w:val="a8"/>
        <w:rPr>
          <w:lang w:eastAsia="zh-CN"/>
        </w:rPr>
      </w:pPr>
      <w:bookmarkStart w:id="51" w:name="ref-YangXueDong2018"/>
      <w:bookmarkEnd w:id="50"/>
      <w:r>
        <w:rPr>
          <w:lang w:eastAsia="zh-CN"/>
        </w:rPr>
        <w:t>杨雪冬</w:t>
      </w:r>
      <w:r>
        <w:rPr>
          <w:lang w:eastAsia="zh-CN"/>
        </w:rPr>
        <w:t xml:space="preserve">, 2018. </w:t>
      </w:r>
      <w:r>
        <w:rPr>
          <w:lang w:eastAsia="zh-CN"/>
        </w:rPr>
        <w:t>地方治理的</w:t>
      </w:r>
      <w:r>
        <w:rPr>
          <w:lang w:eastAsia="zh-CN"/>
        </w:rPr>
        <w:t>逻辑</w:t>
      </w:r>
      <w:r>
        <w:rPr>
          <w:lang w:eastAsia="zh-CN"/>
        </w:rPr>
        <w:t xml:space="preserve">[M]. </w:t>
      </w:r>
      <w:r>
        <w:rPr>
          <w:lang w:eastAsia="zh-CN"/>
        </w:rPr>
        <w:t>北京</w:t>
      </w:r>
      <w:r>
        <w:rPr>
          <w:lang w:eastAsia="zh-CN"/>
        </w:rPr>
        <w:t xml:space="preserve">: </w:t>
      </w:r>
      <w:r>
        <w:rPr>
          <w:lang w:eastAsia="zh-CN"/>
        </w:rPr>
        <w:t>社会科学文献出版社</w:t>
      </w:r>
      <w:r>
        <w:rPr>
          <w:lang w:eastAsia="zh-CN"/>
        </w:rPr>
        <w:t>.</w:t>
      </w:r>
    </w:p>
    <w:p w14:paraId="3C5A8CFD" w14:textId="77777777" w:rsidR="007A038F" w:rsidRDefault="00397FEE">
      <w:pPr>
        <w:pStyle w:val="a8"/>
        <w:rPr>
          <w:lang w:eastAsia="zh-CN"/>
        </w:rPr>
      </w:pPr>
      <w:bookmarkStart w:id="52" w:name="ref-YangXueDong2021"/>
      <w:bookmarkEnd w:id="51"/>
      <w:r>
        <w:rPr>
          <w:lang w:eastAsia="zh-CN"/>
        </w:rPr>
        <w:t>杨雪冬</w:t>
      </w:r>
      <w:r>
        <w:rPr>
          <w:lang w:eastAsia="zh-CN"/>
        </w:rPr>
        <w:t xml:space="preserve">, 2021. </w:t>
      </w:r>
      <w:r>
        <w:rPr>
          <w:lang w:eastAsia="zh-CN"/>
        </w:rPr>
        <w:t>疫情防控检验着共同体的韧性</w:t>
      </w:r>
      <w:r>
        <w:rPr>
          <w:lang w:eastAsia="zh-CN"/>
        </w:rPr>
        <w:t xml:space="preserve">[J]. </w:t>
      </w:r>
      <w:r>
        <w:rPr>
          <w:lang w:eastAsia="zh-CN"/>
        </w:rPr>
        <w:t>环球时报</w:t>
      </w:r>
      <w:r>
        <w:rPr>
          <w:lang w:eastAsia="zh-CN"/>
        </w:rPr>
        <w:t>, : 015.</w:t>
      </w:r>
    </w:p>
    <w:p w14:paraId="78DFA48B" w14:textId="77777777" w:rsidR="007A038F" w:rsidRDefault="00397FEE">
      <w:pPr>
        <w:pStyle w:val="a8"/>
        <w:rPr>
          <w:lang w:eastAsia="zh-CN"/>
        </w:rPr>
      </w:pPr>
      <w:bookmarkStart w:id="53" w:name="ref-WangYuLei2016"/>
      <w:bookmarkEnd w:id="52"/>
      <w:r>
        <w:rPr>
          <w:lang w:eastAsia="zh-CN"/>
        </w:rPr>
        <w:t>王雨磊</w:t>
      </w:r>
      <w:r>
        <w:rPr>
          <w:lang w:eastAsia="zh-CN"/>
        </w:rPr>
        <w:t xml:space="preserve">, 2016. </w:t>
      </w:r>
      <w:r>
        <w:rPr>
          <w:lang w:eastAsia="zh-CN"/>
        </w:rPr>
        <w:t>数字下乡</w:t>
      </w:r>
      <w:r>
        <w:rPr>
          <w:lang w:eastAsia="zh-CN"/>
        </w:rPr>
        <w:t>:</w:t>
      </w:r>
      <w:r>
        <w:rPr>
          <w:lang w:eastAsia="zh-CN"/>
        </w:rPr>
        <w:t>农村精准扶贫中的技术治理</w:t>
      </w:r>
      <w:r>
        <w:rPr>
          <w:lang w:eastAsia="zh-CN"/>
        </w:rPr>
        <w:t xml:space="preserve">[J]. </w:t>
      </w:r>
      <w:r>
        <w:rPr>
          <w:lang w:eastAsia="zh-CN"/>
        </w:rPr>
        <w:t>社会学研究</w:t>
      </w:r>
      <w:r>
        <w:rPr>
          <w:lang w:eastAsia="zh-CN"/>
        </w:rPr>
        <w:t>, 31(06): 119–142+244.</w:t>
      </w:r>
    </w:p>
    <w:p w14:paraId="36B85225" w14:textId="77777777" w:rsidR="007A038F" w:rsidRDefault="00397FEE">
      <w:pPr>
        <w:pStyle w:val="a8"/>
        <w:rPr>
          <w:lang w:eastAsia="zh-CN"/>
        </w:rPr>
      </w:pPr>
      <w:bookmarkStart w:id="54" w:name="ref-RongJingBen1998a"/>
      <w:bookmarkEnd w:id="53"/>
      <w:r>
        <w:rPr>
          <w:lang w:eastAsia="zh-CN"/>
        </w:rPr>
        <w:t>荣敬本</w:t>
      </w:r>
      <w:r>
        <w:rPr>
          <w:lang w:eastAsia="zh-CN"/>
        </w:rPr>
        <w:t xml:space="preserve">, 1998. </w:t>
      </w:r>
      <w:r>
        <w:rPr>
          <w:lang w:eastAsia="zh-CN"/>
        </w:rPr>
        <w:t>从压力型体制向民主合作体制的转变</w:t>
      </w:r>
      <w:r>
        <w:rPr>
          <w:lang w:eastAsia="zh-CN"/>
        </w:rPr>
        <w:t xml:space="preserve">: </w:t>
      </w:r>
      <w:r>
        <w:rPr>
          <w:lang w:eastAsia="zh-CN"/>
        </w:rPr>
        <w:t>县乡两级政治体制改革</w:t>
      </w:r>
      <w:r>
        <w:rPr>
          <w:lang w:eastAsia="zh-CN"/>
        </w:rPr>
        <w:t xml:space="preserve">[M]. </w:t>
      </w:r>
      <w:r>
        <w:rPr>
          <w:lang w:eastAsia="zh-CN"/>
        </w:rPr>
        <w:t>中央编译出版社</w:t>
      </w:r>
      <w:r>
        <w:rPr>
          <w:lang w:eastAsia="zh-CN"/>
        </w:rPr>
        <w:t>.</w:t>
      </w:r>
    </w:p>
    <w:p w14:paraId="583433C6" w14:textId="77777777" w:rsidR="007A038F" w:rsidRDefault="00397FEE">
      <w:pPr>
        <w:pStyle w:val="a8"/>
        <w:rPr>
          <w:lang w:eastAsia="zh-CN"/>
        </w:rPr>
      </w:pPr>
      <w:bookmarkStart w:id="55" w:name="ref-ChenJiaJian2013"/>
      <w:bookmarkEnd w:id="54"/>
      <w:r>
        <w:rPr>
          <w:lang w:eastAsia="zh-CN"/>
        </w:rPr>
        <w:t>陈家建</w:t>
      </w:r>
      <w:r>
        <w:rPr>
          <w:lang w:eastAsia="zh-CN"/>
        </w:rPr>
        <w:t xml:space="preserve">, 2013. </w:t>
      </w:r>
      <w:r>
        <w:rPr>
          <w:lang w:eastAsia="zh-CN"/>
        </w:rPr>
        <w:t>项目制与基层政府动员对社会管理项目化运作的社会学考察</w:t>
      </w:r>
      <w:r>
        <w:rPr>
          <w:lang w:eastAsia="zh-CN"/>
        </w:rPr>
        <w:t xml:space="preserve">[J]. </w:t>
      </w:r>
      <w:r>
        <w:rPr>
          <w:lang w:eastAsia="zh-CN"/>
        </w:rPr>
        <w:t>中国社会科学</w:t>
      </w:r>
      <w:r>
        <w:rPr>
          <w:lang w:eastAsia="zh-CN"/>
        </w:rPr>
        <w:t>, 2: 64–79.</w:t>
      </w:r>
    </w:p>
    <w:p w14:paraId="65B32711" w14:textId="77777777" w:rsidR="007A038F" w:rsidRDefault="00397FEE">
      <w:pPr>
        <w:pStyle w:val="a8"/>
        <w:rPr>
          <w:lang w:eastAsia="zh-CN"/>
        </w:rPr>
      </w:pPr>
      <w:bookmarkStart w:id="56" w:name="ref-ChenJiaJian2015"/>
      <w:bookmarkEnd w:id="55"/>
      <w:r>
        <w:rPr>
          <w:lang w:eastAsia="zh-CN"/>
        </w:rPr>
        <w:t>陈家建</w:t>
      </w:r>
      <w:r>
        <w:rPr>
          <w:lang w:eastAsia="zh-CN"/>
        </w:rPr>
        <w:t xml:space="preserve">, 2015. </w:t>
      </w:r>
      <w:r>
        <w:rPr>
          <w:lang w:eastAsia="zh-CN"/>
        </w:rPr>
        <w:t>督查机制</w:t>
      </w:r>
      <w:r>
        <w:rPr>
          <w:lang w:eastAsia="zh-CN"/>
        </w:rPr>
        <w:t xml:space="preserve">: </w:t>
      </w:r>
      <w:r>
        <w:rPr>
          <w:lang w:eastAsia="zh-CN"/>
        </w:rPr>
        <w:t>科层运动化的实践渠道</w:t>
      </w:r>
      <w:r>
        <w:rPr>
          <w:lang w:eastAsia="zh-CN"/>
        </w:rPr>
        <w:t xml:space="preserve">[J]. </w:t>
      </w:r>
      <w:r>
        <w:rPr>
          <w:lang w:eastAsia="zh-CN"/>
        </w:rPr>
        <w:t>公共行政评论</w:t>
      </w:r>
      <w:r>
        <w:rPr>
          <w:lang w:eastAsia="zh-CN"/>
        </w:rPr>
        <w:t>, 2(5): 21.</w:t>
      </w:r>
    </w:p>
    <w:p w14:paraId="24EEA5D9" w14:textId="77777777" w:rsidR="007A038F" w:rsidRDefault="00397FEE">
      <w:pPr>
        <w:pStyle w:val="a8"/>
        <w:rPr>
          <w:lang w:eastAsia="zh-CN"/>
        </w:rPr>
      </w:pPr>
      <w:bookmarkStart w:id="57" w:name="ref-HuangXiaoChun2017"/>
      <w:bookmarkEnd w:id="56"/>
      <w:r>
        <w:rPr>
          <w:lang w:eastAsia="zh-CN"/>
        </w:rPr>
        <w:t>黄晓春</w:t>
      </w:r>
      <w:r>
        <w:rPr>
          <w:lang w:eastAsia="zh-CN"/>
        </w:rPr>
        <w:t xml:space="preserve">, 2017. </w:t>
      </w:r>
      <w:r>
        <w:rPr>
          <w:lang w:eastAsia="zh-CN"/>
        </w:rPr>
        <w:t>当前城市基层政府改革的深层挑战基于机制分析的视角</w:t>
      </w:r>
      <w:r>
        <w:rPr>
          <w:lang w:eastAsia="zh-CN"/>
        </w:rPr>
        <w:t xml:space="preserve">[J]. </w:t>
      </w:r>
      <w:r>
        <w:rPr>
          <w:lang w:eastAsia="zh-CN"/>
        </w:rPr>
        <w:t>江苏行政学院学报</w:t>
      </w:r>
      <w:r>
        <w:rPr>
          <w:lang w:eastAsia="zh-CN"/>
        </w:rPr>
        <w:t>, 3.</w:t>
      </w:r>
      <w:bookmarkEnd w:id="25"/>
      <w:bookmarkEnd w:id="27"/>
      <w:bookmarkEnd w:id="57"/>
    </w:p>
    <w:sectPr w:rsidR="007A038F" w:rsidSect="0042419D">
      <w:footerReference w:type="default" r:id="rId12"/>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李振" w:date="2021-06-29T10:00:00Z" w:initials="李振">
    <w:p w14:paraId="3E21D6D2" w14:textId="77777777" w:rsidR="00482430" w:rsidRDefault="00482430">
      <w:pPr>
        <w:pStyle w:val="af4"/>
      </w:pPr>
      <w:r>
        <w:rPr>
          <w:rStyle w:val="af3"/>
        </w:rPr>
        <w:annotationRef/>
      </w:r>
      <w:r>
        <w:rPr>
          <w:rFonts w:hint="eastAsia"/>
          <w:lang w:eastAsia="zh-CN"/>
        </w:rPr>
        <w:t>这个标题能不能再加一个词，表达一下</w:t>
      </w:r>
      <w:r>
        <w:rPr>
          <w:rFonts w:hint="eastAsia"/>
          <w:lang w:eastAsia="zh-CN"/>
        </w:rPr>
        <w:t>*</w:t>
      </w:r>
      <w:r>
        <w:rPr>
          <w:rFonts w:hint="eastAsia"/>
          <w:lang w:eastAsia="zh-CN"/>
        </w:rPr>
        <w:t>与</w:t>
      </w:r>
      <w:r>
        <w:rPr>
          <w:rFonts w:hint="eastAsia"/>
          <w:lang w:eastAsia="zh-CN"/>
        </w:rPr>
        <w:t>*</w:t>
      </w:r>
      <w:r>
        <w:rPr>
          <w:rFonts w:hint="eastAsia"/>
          <w:lang w:eastAsia="zh-CN"/>
        </w:rPr>
        <w:t>的一种状态，例如治理能力与压力型体制的变迁啥的。</w:t>
      </w:r>
    </w:p>
  </w:comment>
  <w:comment w:id="1" w:author="李振" w:date="2021-06-29T10:04:00Z" w:initials="李振">
    <w:p w14:paraId="333AFEAC" w14:textId="77777777" w:rsidR="00482430" w:rsidRDefault="00482430">
      <w:pPr>
        <w:pStyle w:val="af4"/>
        <w:rPr>
          <w:lang w:eastAsia="zh-CN"/>
        </w:rPr>
      </w:pPr>
      <w:r>
        <w:rPr>
          <w:rStyle w:val="af3"/>
        </w:rPr>
        <w:annotationRef/>
      </w:r>
      <w:r>
        <w:rPr>
          <w:rFonts w:hint="eastAsia"/>
          <w:lang w:eastAsia="zh-CN"/>
        </w:rPr>
        <w:t>这个不算理论视角，就是个实践活动。</w:t>
      </w:r>
    </w:p>
  </w:comment>
  <w:comment w:id="13" w:author="李振" w:date="2021-06-29T11:01:00Z" w:initials="李振">
    <w:p w14:paraId="7948D1CA" w14:textId="77777777" w:rsidR="006436BE" w:rsidRDefault="006436BE">
      <w:pPr>
        <w:pStyle w:val="af4"/>
      </w:pPr>
      <w:r>
        <w:rPr>
          <w:rStyle w:val="af3"/>
        </w:rPr>
        <w:annotationRef/>
      </w:r>
      <w:r>
        <w:rPr>
          <w:rFonts w:hint="eastAsia"/>
          <w:lang w:eastAsia="zh-CN"/>
        </w:rPr>
        <w:t>这句话后面，补充上一个示例？</w:t>
      </w:r>
    </w:p>
  </w:comment>
  <w:comment w:id="14" w:author="李振" w:date="2021-06-29T11:02:00Z" w:initials="李振">
    <w:p w14:paraId="79A53342" w14:textId="77777777" w:rsidR="006436BE" w:rsidRDefault="006436BE">
      <w:pPr>
        <w:pStyle w:val="af4"/>
        <w:rPr>
          <w:lang w:eastAsia="zh-CN"/>
        </w:rPr>
      </w:pPr>
      <w:r>
        <w:rPr>
          <w:rStyle w:val="af3"/>
        </w:rPr>
        <w:annotationRef/>
      </w:r>
      <w:r>
        <w:rPr>
          <w:rFonts w:hint="eastAsia"/>
          <w:lang w:eastAsia="zh-CN"/>
        </w:rPr>
        <w:t>治理能力是减压阀，还是单纯的变量？也就是说，能力低的地方政府可能本身就不具备这个能动性。</w:t>
      </w:r>
    </w:p>
  </w:comment>
  <w:comment w:id="19" w:author="李振" w:date="2021-06-29T11:48:00Z" w:initials="李振">
    <w:p w14:paraId="51AC5500" w14:textId="77777777" w:rsidR="00BA1C9D" w:rsidRDefault="00BA1C9D">
      <w:pPr>
        <w:pStyle w:val="af4"/>
      </w:pPr>
      <w:r>
        <w:rPr>
          <w:rStyle w:val="af3"/>
        </w:rPr>
        <w:annotationRef/>
      </w:r>
      <w:r>
        <w:rPr>
          <w:rFonts w:hint="eastAsia"/>
          <w:lang w:eastAsia="zh-CN"/>
        </w:rPr>
        <w:t>这是医疗资源还是能力？用医疗资源更合适？</w:t>
      </w:r>
    </w:p>
    <w:p w14:paraId="5B45BBBD" w14:textId="77777777" w:rsidR="00BA1C9D" w:rsidRDefault="00BA1C9D">
      <w:pPr>
        <w:pStyle w:val="af4"/>
      </w:pPr>
      <w:r>
        <w:rPr>
          <w:rFonts w:hint="eastAsia"/>
          <w:lang w:eastAsia="zh-CN"/>
        </w:rPr>
        <w:t>数字政府建设能力和医疗资源相加，等于政府能力</w:t>
      </w:r>
    </w:p>
    <w:p w14:paraId="1D401A3A" w14:textId="77777777" w:rsidR="00BA1C9D" w:rsidRDefault="00BA1C9D">
      <w:pPr>
        <w:pStyle w:val="af4"/>
        <w:rPr>
          <w:lang w:eastAsia="zh-CN"/>
        </w:rPr>
      </w:pPr>
      <w:r>
        <w:rPr>
          <w:rFonts w:hint="eastAsia"/>
          <w:lang w:eastAsia="zh-CN"/>
        </w:rPr>
        <w:t>或者，用个更抽象的概念，专项治理能力（特质医疗卫生等领域的治理资源和能力）</w:t>
      </w:r>
    </w:p>
    <w:p w14:paraId="3F3AF15F" w14:textId="77777777" w:rsidR="00BA1C9D" w:rsidRDefault="00BA1C9D">
      <w:pPr>
        <w:pStyle w:val="af4"/>
        <w:rPr>
          <w:lang w:eastAsia="zh-CN"/>
        </w:rPr>
      </w:pPr>
      <w:r>
        <w:rPr>
          <w:rFonts w:hint="eastAsia"/>
          <w:lang w:eastAsia="zh-CN"/>
        </w:rPr>
        <w:t>如果用每万人医师数作为专项治理资源的能力指标，可能更好。</w:t>
      </w:r>
    </w:p>
    <w:p w14:paraId="534A9C3B" w14:textId="77777777" w:rsidR="00BA1C9D" w:rsidRDefault="00BA1C9D">
      <w:pPr>
        <w:pStyle w:val="af4"/>
        <w:rPr>
          <w:rFonts w:hint="eastAsia"/>
        </w:rPr>
      </w:pPr>
      <w:r>
        <w:rPr>
          <w:rFonts w:hint="eastAsia"/>
          <w:lang w:eastAsia="zh-CN"/>
        </w:rPr>
        <w:t>因为卫生统计年鉴好像有说明，基层医院存在床位数不少，但诊疗能力（医师资源）不够的问题。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21D6D2" w15:done="0"/>
  <w15:commentEx w15:paraId="333AFEAC" w15:done="0"/>
  <w15:commentEx w15:paraId="7948D1CA" w15:done="0"/>
  <w15:commentEx w15:paraId="79A53342" w15:done="0"/>
  <w15:commentEx w15:paraId="534A9C3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2567C0" w14:textId="77777777" w:rsidR="00397FEE" w:rsidRDefault="00397FEE">
      <w:pPr>
        <w:spacing w:after="0"/>
      </w:pPr>
      <w:r>
        <w:separator/>
      </w:r>
    </w:p>
  </w:endnote>
  <w:endnote w:type="continuationSeparator" w:id="0">
    <w:p w14:paraId="64C69A37" w14:textId="77777777" w:rsidR="00397FEE" w:rsidRDefault="00397F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4272440"/>
      <w:docPartObj>
        <w:docPartGallery w:val="Page Numbers (Bottom of Page)"/>
        <w:docPartUnique/>
      </w:docPartObj>
    </w:sdtPr>
    <w:sdtEndPr/>
    <w:sdtContent>
      <w:p w14:paraId="3CD01683" w14:textId="0135803B" w:rsidR="008765F2" w:rsidRDefault="00397FEE">
        <w:pPr>
          <w:pStyle w:val="af1"/>
          <w:jc w:val="center"/>
        </w:pPr>
        <w:r>
          <w:fldChar w:fldCharType="begin"/>
        </w:r>
        <w:r>
          <w:instrText>PAGE   \* MERGEFORMAT</w:instrText>
        </w:r>
        <w:r>
          <w:fldChar w:fldCharType="separate"/>
        </w:r>
        <w:r w:rsidR="00BA1C9D" w:rsidRPr="00BA1C9D">
          <w:rPr>
            <w:noProof/>
            <w:lang w:val="zh-CN" w:eastAsia="zh-CN"/>
          </w:rPr>
          <w:t>12</w:t>
        </w:r>
        <w:r>
          <w:fldChar w:fldCharType="end"/>
        </w:r>
      </w:p>
    </w:sdtContent>
  </w:sdt>
  <w:p w14:paraId="15FC8100" w14:textId="77777777" w:rsidR="008765F2" w:rsidRDefault="00397FEE">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72AFCF" w14:textId="77777777" w:rsidR="00397FEE" w:rsidRDefault="00397FEE">
      <w:r>
        <w:separator/>
      </w:r>
    </w:p>
  </w:footnote>
  <w:footnote w:type="continuationSeparator" w:id="0">
    <w:p w14:paraId="775ACBBE" w14:textId="77777777" w:rsidR="00397FEE" w:rsidRDefault="00397FEE">
      <w:r>
        <w:continuationSeparator/>
      </w:r>
    </w:p>
  </w:footnote>
  <w:footnote w:id="1">
    <w:p w14:paraId="0DBF2F3B" w14:textId="77777777" w:rsidR="007A038F" w:rsidRDefault="00397FEE">
      <w:pPr>
        <w:pStyle w:val="aa"/>
      </w:pPr>
      <w:r>
        <w:rPr>
          <w:rStyle w:val="ad"/>
        </w:rPr>
        <w:footnoteRef/>
      </w:r>
      <w:r>
        <w:t xml:space="preserve"> </w:t>
      </w:r>
      <w:r>
        <w:t>清华大学政治学系博士生，联系电话：</w:t>
      </w:r>
      <w:r>
        <w:t>18638750921</w:t>
      </w:r>
      <w:r>
        <w:t>，邮箱：</w:t>
      </w:r>
      <w:hyperlink r:id="rId1">
        <w:r>
          <w:rPr>
            <w:rStyle w:val="ae"/>
          </w:rPr>
          <w:t>sunyf20@mails.tsinghua.edu.cn</w:t>
        </w:r>
      </w:hyperlink>
    </w:p>
  </w:footnote>
  <w:footnote w:id="2">
    <w:p w14:paraId="7A83ABC5" w14:textId="77777777" w:rsidR="007A038F" w:rsidRDefault="00397FEE">
      <w:pPr>
        <w:pStyle w:val="aa"/>
      </w:pPr>
      <w:r>
        <w:rPr>
          <w:rStyle w:val="ad"/>
        </w:rPr>
        <w:footnoteRef/>
      </w:r>
      <w:r>
        <w:t xml:space="preserve"> </w:t>
      </w:r>
      <w:r>
        <w:t>请参见国家卫生健康委员会网页：</w:t>
      </w:r>
      <w:hyperlink r:id="rId2">
        <w:r>
          <w:rPr>
            <w:rStyle w:val="ae"/>
          </w:rPr>
          <w:t>http://www.nhc.gov.cn/jkj/dongt/202101/4378bd2dd76b4d9a8d995660e90f</w:t>
        </w:r>
        <w:r>
          <w:rPr>
            <w:rStyle w:val="ae"/>
          </w:rPr>
          <w:t>b4a6.shtml</w:t>
        </w:r>
      </w:hyperlink>
    </w:p>
  </w:footnote>
  <w:footnote w:id="3">
    <w:p w14:paraId="28618D65" w14:textId="77777777" w:rsidR="007A038F" w:rsidRDefault="00397FEE">
      <w:pPr>
        <w:pStyle w:val="aa"/>
      </w:pPr>
      <w:r>
        <w:rPr>
          <w:rStyle w:val="ad"/>
        </w:rPr>
        <w:footnoteRef/>
      </w:r>
      <w:r>
        <w:t xml:space="preserve"> </w:t>
      </w:r>
      <w:r>
        <w:t>请参见百度指数网页：</w:t>
      </w:r>
      <w:hyperlink r:id="rId3">
        <w:r>
          <w:rPr>
            <w:rStyle w:val="ae"/>
          </w:rPr>
          <w:t>https://zhishu.baidu.com/</w:t>
        </w:r>
      </w:hyperlink>
    </w:p>
  </w:footnote>
  <w:footnote w:id="4">
    <w:p w14:paraId="417A13AA" w14:textId="77777777" w:rsidR="007A038F" w:rsidRDefault="00397FEE">
      <w:pPr>
        <w:pStyle w:val="aa"/>
      </w:pPr>
      <w:r>
        <w:rPr>
          <w:rStyle w:val="ad"/>
        </w:rPr>
        <w:footnoteRef/>
      </w:r>
      <w:r>
        <w:t xml:space="preserve"> </w:t>
      </w:r>
      <w:r>
        <w:t>具体请参见请参见《关于加强春节期间返（来）吉人员管理与服务做好新冠肺炎疫情防控工作的通知》</w:t>
      </w:r>
      <w:hyperlink r:id="rId4">
        <w:r>
          <w:rPr>
            <w:rStyle w:val="ae"/>
          </w:rPr>
          <w:t>http://www.jl.gov.cn/zw/tzgg/</w:t>
        </w:r>
        <w:r>
          <w:rPr>
            <w:rStyle w:val="ae"/>
          </w:rPr>
          <w:t>gsgg/gg/202102/t20210201_7932090.html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50589C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448E7AD2"/>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4A669D0E"/>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9E20D79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EA3821D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9FE2350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A1FAA33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44E685C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9276233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6812D0B0"/>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FA620D3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AB57543"/>
    <w:multiLevelType w:val="multilevel"/>
    <w:tmpl w:val="EDE0382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23466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1AE401"/>
    <w:multiLevelType w:val="multilevel"/>
    <w:tmpl w:val="C81A01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4" w15:restartNumberingAfterBreak="0">
    <w:nsid w:val="36BDAEB2"/>
    <w:multiLevelType w:val="multilevel"/>
    <w:tmpl w:val="364212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7A7D7178"/>
    <w:multiLevelType w:val="multilevel"/>
    <w:tmpl w:val="85B84FF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num w:numId="1">
    <w:abstractNumId w:val="0"/>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5"/>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李振">
    <w15:presenceInfo w15:providerId="Windows Live" w15:userId="a66bea04d6ee12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397FEE"/>
    <w:rsid w:val="00480444"/>
    <w:rsid w:val="00482430"/>
    <w:rsid w:val="004E29B3"/>
    <w:rsid w:val="00590D07"/>
    <w:rsid w:val="006436BE"/>
    <w:rsid w:val="00784D58"/>
    <w:rsid w:val="007A038F"/>
    <w:rsid w:val="008D6863"/>
    <w:rsid w:val="009404A8"/>
    <w:rsid w:val="00B86B75"/>
    <w:rsid w:val="00BA1C9D"/>
    <w:rsid w:val="00BC48D5"/>
    <w:rsid w:val="00C36279"/>
    <w:rsid w:val="00D05E80"/>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CEB9C"/>
  <w15:docId w15:val="{7E3BC3DB-65C5-41F7-898A-35C7CCCC0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rsid w:val="00A62B39"/>
    <w:pPr>
      <w:keepNext/>
      <w:keepLines/>
      <w:numPr>
        <w:numId w:val="14"/>
      </w:numPr>
      <w:spacing w:before="48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A62B39"/>
    <w:pPr>
      <w:keepNext/>
      <w:keepLines/>
      <w:numPr>
        <w:ilvl w:val="1"/>
        <w:numId w:val="14"/>
      </w:numPr>
      <w:spacing w:before="200"/>
      <w:outlineLvl w:val="1"/>
    </w:pPr>
    <w:rPr>
      <w:rFonts w:asciiTheme="majorHAnsi" w:eastAsiaTheme="majorEastAsia" w:hAnsiTheme="majorHAnsi" w:cstheme="majorBidi"/>
      <w:b/>
      <w:bCs/>
      <w:color w:val="000000" w:themeColor="text1"/>
      <w:sz w:val="32"/>
      <w:szCs w:val="32"/>
    </w:rPr>
  </w:style>
  <w:style w:type="paragraph" w:styleId="3">
    <w:name w:val="heading 3"/>
    <w:basedOn w:val="a"/>
    <w:next w:val="a0"/>
    <w:uiPriority w:val="9"/>
    <w:unhideWhenUsed/>
    <w:qFormat/>
    <w:rsid w:val="00A62B39"/>
    <w:pPr>
      <w:keepNext/>
      <w:keepLines/>
      <w:numPr>
        <w:ilvl w:val="2"/>
        <w:numId w:val="14"/>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
    <w:next w:val="a0"/>
    <w:uiPriority w:val="9"/>
    <w:unhideWhenUsed/>
    <w:qFormat/>
    <w:rsid w:val="00A62B39"/>
    <w:pPr>
      <w:keepNext/>
      <w:keepLines/>
      <w:numPr>
        <w:ilvl w:val="3"/>
        <w:numId w:val="14"/>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
    <w:next w:val="a0"/>
    <w:uiPriority w:val="9"/>
    <w:unhideWhenUsed/>
    <w:qFormat/>
    <w:rsid w:val="00D179BD"/>
    <w:pPr>
      <w:keepNext/>
      <w:keepLines/>
      <w:pageBreakBefore/>
      <w:numPr>
        <w:ilvl w:val="4"/>
        <w:numId w:val="14"/>
      </w:numPr>
      <w:spacing w:before="200" w:after="0" w:line="20" w:lineRule="exact"/>
      <w:outlineLvl w:val="4"/>
    </w:pPr>
    <w:rPr>
      <w:rFonts w:asciiTheme="majorHAnsi" w:eastAsiaTheme="majorEastAsia" w:hAnsiTheme="majorHAnsi" w:cstheme="majorBidi"/>
      <w:i/>
      <w:iCs/>
      <w:color w:val="FFFFFF" w:themeColor="background1"/>
      <w:sz w:val="10"/>
    </w:rPr>
  </w:style>
  <w:style w:type="paragraph" w:styleId="6">
    <w:name w:val="heading 6"/>
    <w:basedOn w:val="a"/>
    <w:next w:val="a0"/>
    <w:uiPriority w:val="9"/>
    <w:unhideWhenUsed/>
    <w:qFormat/>
    <w:rsid w:val="0042419D"/>
    <w:pPr>
      <w:keepNext/>
      <w:pageBreakBefore/>
      <w:numPr>
        <w:ilvl w:val="5"/>
        <w:numId w:val="14"/>
      </w:numPr>
      <w:spacing w:after="0" w:line="20" w:lineRule="exact"/>
      <w:outlineLvl w:val="5"/>
    </w:pPr>
    <w:rPr>
      <w:rFonts w:asciiTheme="majorHAnsi" w:eastAsiaTheme="majorEastAsia" w:hAnsiTheme="majorHAnsi" w:cstheme="majorBidi"/>
      <w:color w:val="FFFFFF" w:themeColor="background1"/>
      <w:sz w:val="2"/>
    </w:rPr>
  </w:style>
  <w:style w:type="paragraph" w:styleId="7">
    <w:name w:val="heading 7"/>
    <w:basedOn w:val="a"/>
    <w:next w:val="a"/>
    <w:link w:val="70"/>
    <w:rsid w:val="007940BD"/>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rsid w:val="007940B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rsid w:val="007940B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1F3270"/>
    <w:pPr>
      <w:spacing w:after="0" w:line="360" w:lineRule="auto"/>
      <w:ind w:firstLineChars="200" w:firstLine="200"/>
      <w:jc w:val="both"/>
    </w:pPr>
  </w:style>
  <w:style w:type="paragraph" w:customStyle="1" w:styleId="FirstParagraph">
    <w:name w:val="First Paragraph"/>
    <w:basedOn w:val="a0"/>
    <w:next w:val="a0"/>
    <w:qFormat/>
  </w:style>
  <w:style w:type="paragraph" w:customStyle="1" w:styleId="Compact">
    <w:name w:val="Compact"/>
    <w:basedOn w:val="a0"/>
    <w:qFormat/>
    <w:rsid w:val="00927E38"/>
    <w:pPr>
      <w:spacing w:line="240" w:lineRule="auto"/>
      <w:ind w:firstLineChars="0" w:firstLine="0"/>
    </w:pPr>
  </w:style>
  <w:style w:type="paragraph" w:styleId="a5">
    <w:name w:val="Title"/>
    <w:basedOn w:val="a"/>
    <w:next w:val="a0"/>
    <w:qFormat/>
    <w:rsid w:val="00A62B39"/>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rsid w:val="00927E38"/>
    <w:pPr>
      <w:keepNext/>
      <w:keepLines/>
      <w:spacing w:before="300" w:after="300"/>
      <w:jc w:val="both"/>
    </w:pPr>
    <w:rPr>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a">
    <w:name w:val="footnote text"/>
    <w:basedOn w:val="a"/>
    <w:uiPriority w:val="9"/>
    <w:unhideWhenUsed/>
    <w:qFormat/>
    <w:rsid w:val="00364BD2"/>
    <w:pPr>
      <w:spacing w:after="0" w:line="360" w:lineRule="auto"/>
      <w:jc w:val="both"/>
    </w:p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4">
    <w:name w:val="正文文本 字符"/>
    <w:basedOn w:val="a1"/>
    <w:link w:val="a0"/>
    <w:rsid w:val="001F3270"/>
  </w:style>
  <w:style w:type="paragraph" w:styleId="af">
    <w:name w:val="header"/>
    <w:basedOn w:val="a"/>
    <w:link w:val="af0"/>
    <w:unhideWhenUsed/>
    <w:rsid w:val="0042419D"/>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42419D"/>
    <w:rPr>
      <w:sz w:val="18"/>
      <w:szCs w:val="18"/>
    </w:rPr>
  </w:style>
  <w:style w:type="paragraph" w:styleId="af1">
    <w:name w:val="footer"/>
    <w:basedOn w:val="a"/>
    <w:link w:val="af2"/>
    <w:uiPriority w:val="99"/>
    <w:unhideWhenUsed/>
    <w:rsid w:val="0042419D"/>
    <w:pPr>
      <w:tabs>
        <w:tab w:val="center" w:pos="4153"/>
        <w:tab w:val="right" w:pos="8306"/>
      </w:tabs>
      <w:snapToGrid w:val="0"/>
    </w:pPr>
    <w:rPr>
      <w:sz w:val="18"/>
      <w:szCs w:val="18"/>
    </w:rPr>
  </w:style>
  <w:style w:type="character" w:customStyle="1" w:styleId="af2">
    <w:name w:val="页脚 字符"/>
    <w:basedOn w:val="a1"/>
    <w:link w:val="af1"/>
    <w:uiPriority w:val="99"/>
    <w:rsid w:val="0042419D"/>
    <w:rPr>
      <w:sz w:val="18"/>
      <w:szCs w:val="18"/>
    </w:rPr>
  </w:style>
  <w:style w:type="character" w:customStyle="1" w:styleId="70">
    <w:name w:val="标题 7 字符"/>
    <w:basedOn w:val="a1"/>
    <w:link w:val="7"/>
    <w:rsid w:val="007940BD"/>
    <w:rPr>
      <w:rFonts w:asciiTheme="majorHAnsi" w:eastAsiaTheme="majorEastAsia" w:hAnsiTheme="majorHAnsi" w:cstheme="majorBidi"/>
      <w:i/>
      <w:iCs/>
      <w:color w:val="243F60" w:themeColor="accent1" w:themeShade="7F"/>
    </w:rPr>
  </w:style>
  <w:style w:type="character" w:customStyle="1" w:styleId="80">
    <w:name w:val="标题 8 字符"/>
    <w:basedOn w:val="a1"/>
    <w:link w:val="8"/>
    <w:rsid w:val="007940BD"/>
    <w:rPr>
      <w:rFonts w:asciiTheme="majorHAnsi" w:eastAsiaTheme="majorEastAsia" w:hAnsiTheme="majorHAnsi" w:cstheme="majorBidi"/>
      <w:color w:val="272727" w:themeColor="text1" w:themeTint="D8"/>
      <w:sz w:val="21"/>
      <w:szCs w:val="21"/>
    </w:rPr>
  </w:style>
  <w:style w:type="character" w:customStyle="1" w:styleId="90">
    <w:name w:val="标题 9 字符"/>
    <w:basedOn w:val="a1"/>
    <w:link w:val="9"/>
    <w:rsid w:val="007940BD"/>
    <w:rPr>
      <w:rFonts w:asciiTheme="majorHAnsi" w:eastAsiaTheme="majorEastAsia" w:hAnsiTheme="majorHAnsi" w:cstheme="majorBidi"/>
      <w:i/>
      <w:iCs/>
      <w:color w:val="272727" w:themeColor="text1" w:themeTint="D8"/>
      <w:sz w:val="21"/>
      <w:szCs w:val="21"/>
    </w:rPr>
  </w:style>
  <w:style w:type="character" w:customStyle="1" w:styleId="highlight">
    <w:name w:val="highlight"/>
    <w:basedOn w:val="a1"/>
    <w:uiPriority w:val="1"/>
    <w:qFormat/>
    <w:rsid w:val="0031002B"/>
    <w:rPr>
      <w:bdr w:val="none" w:sz="0" w:space="0" w:color="auto"/>
      <w:shd w:val="clear" w:color="auto" w:fill="FFFF00"/>
    </w:rPr>
  </w:style>
  <w:style w:type="character" w:customStyle="1" w:styleId="red">
    <w:name w:val="red"/>
    <w:basedOn w:val="a4"/>
    <w:uiPriority w:val="1"/>
    <w:qFormat/>
    <w:rsid w:val="004B37A6"/>
    <w:rPr>
      <w:color w:val="C00000"/>
      <w:bdr w:val="none" w:sz="0" w:space="0" w:color="auto"/>
      <w:shd w:val="clear" w:color="auto" w:fill="auto"/>
    </w:rPr>
  </w:style>
  <w:style w:type="character" w:styleId="af3">
    <w:name w:val="annotation reference"/>
    <w:basedOn w:val="a1"/>
    <w:semiHidden/>
    <w:unhideWhenUsed/>
    <w:rsid w:val="00482430"/>
    <w:rPr>
      <w:sz w:val="21"/>
      <w:szCs w:val="21"/>
    </w:rPr>
  </w:style>
  <w:style w:type="paragraph" w:styleId="af4">
    <w:name w:val="annotation text"/>
    <w:basedOn w:val="a"/>
    <w:link w:val="af5"/>
    <w:semiHidden/>
    <w:unhideWhenUsed/>
    <w:rsid w:val="00482430"/>
  </w:style>
  <w:style w:type="character" w:customStyle="1" w:styleId="af5">
    <w:name w:val="批注文字 字符"/>
    <w:basedOn w:val="a1"/>
    <w:link w:val="af4"/>
    <w:semiHidden/>
    <w:rsid w:val="00482430"/>
  </w:style>
  <w:style w:type="paragraph" w:styleId="af6">
    <w:name w:val="annotation subject"/>
    <w:basedOn w:val="af4"/>
    <w:next w:val="af4"/>
    <w:link w:val="af7"/>
    <w:semiHidden/>
    <w:unhideWhenUsed/>
    <w:rsid w:val="00482430"/>
    <w:rPr>
      <w:b/>
      <w:bCs/>
    </w:rPr>
  </w:style>
  <w:style w:type="character" w:customStyle="1" w:styleId="af7">
    <w:name w:val="批注主题 字符"/>
    <w:basedOn w:val="af5"/>
    <w:link w:val="af6"/>
    <w:semiHidden/>
    <w:rsid w:val="00482430"/>
    <w:rPr>
      <w:b/>
      <w:bCs/>
    </w:rPr>
  </w:style>
  <w:style w:type="paragraph" w:styleId="af8">
    <w:name w:val="Balloon Text"/>
    <w:basedOn w:val="a"/>
    <w:link w:val="af9"/>
    <w:semiHidden/>
    <w:unhideWhenUsed/>
    <w:rsid w:val="00482430"/>
    <w:pPr>
      <w:spacing w:after="0"/>
    </w:pPr>
    <w:rPr>
      <w:sz w:val="18"/>
      <w:szCs w:val="18"/>
    </w:rPr>
  </w:style>
  <w:style w:type="character" w:customStyle="1" w:styleId="af9">
    <w:name w:val="批注框文本 字符"/>
    <w:basedOn w:val="a1"/>
    <w:link w:val="af8"/>
    <w:semiHidden/>
    <w:rsid w:val="004824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23812346.2018.142807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zhishu.baidu.com/" TargetMode="External"/><Relationship Id="rId2" Type="http://schemas.openxmlformats.org/officeDocument/2006/relationships/hyperlink" Target="http://www.nhc.gov.cn/jkj/dongt/202101/4378bd2dd76b4d9a8d995660e90fb4a6.shtml" TargetMode="External"/><Relationship Id="rId1" Type="http://schemas.openxmlformats.org/officeDocument/2006/relationships/hyperlink" Target="mailto:sunyf20@mails.tsinghua.edu.cn" TargetMode="External"/><Relationship Id="rId4" Type="http://schemas.openxmlformats.org/officeDocument/2006/relationships/hyperlink" Target="http://www.jl.gov.cn/zw/tzgg/gsgg/gg/202102/t20210201_793209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16</Pages>
  <Words>2138</Words>
  <Characters>12193</Characters>
  <Application>Microsoft Office Word</Application>
  <DocSecurity>0</DocSecurity>
  <Lines>101</Lines>
  <Paragraphs>28</Paragraphs>
  <ScaleCrop>false</ScaleCrop>
  <Company/>
  <LinksUpToDate>false</LinksUpToDate>
  <CharactersWithSpaces>14303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能力不够压力来凑：治理能力与压力型体制</dc:title>
  <dc:creator>孙宇飞</dc:creator>
  <cp:keywords/>
  <cp:lastModifiedBy>李振</cp:lastModifiedBy>
  <cp:revision>2</cp:revision>
  <dcterms:created xsi:type="dcterms:W3CDTF">2021-06-27T13:47:00Z</dcterms:created>
  <dcterms:modified xsi:type="dcterms:W3CDTF">2021-06-29T03:51:00Z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作为国家治理的核心环节，地方治理受到学者的广泛关注。压力型体制作为对现实的理论描绘，得到了国内外学者的广泛认同。十八大以来，党和政府推动的一系列政治体制改革，使“压力型体制”在保持较强解释力的同时，遇到“原有减压阀失灵”等困境。难以解释“面对相似的制度环境和治理过程的不同地方政府为什么受到的压力不同？”、“在原有两大减压阀失灵的情况下，地方政府为什么仍保留一定程度的行政自主性？”等新问题。本研究在梳理已有理论的基础上，结合地方治理能力和数字政府建设等理论视角，以2021年春节期间疫情防控政策在中国各地的差</vt:lpwstr>
  </property>
  <property fmtid="{D5CDD505-2E9C-101B-9397-08002B2CF9AE}" pid="3" name="always_allow_html">
    <vt:lpwstr>True</vt:lpwstr>
  </property>
  <property fmtid="{D5CDD505-2E9C-101B-9397-08002B2CF9AE}" pid="4" name="bibliography">
    <vt:lpwstr>Covid19Policy.bib</vt:lpwstr>
  </property>
  <property fmtid="{D5CDD505-2E9C-101B-9397-08002B2CF9AE}" pid="5" name="colorlinks">
    <vt:lpwstr>True</vt:lpwstr>
  </property>
  <property fmtid="{D5CDD505-2E9C-101B-9397-08002B2CF9AE}" pid="6" name="csl">
    <vt:lpwstr>china-national-standard-gb-t-7714-2015-author-date.csl</vt:lpwstr>
  </property>
  <property fmtid="{D5CDD505-2E9C-101B-9397-08002B2CF9AE}" pid="7" name="documentclass">
    <vt:lpwstr>ctexart</vt:lpwstr>
  </property>
  <property fmtid="{D5CDD505-2E9C-101B-9397-08002B2CF9AE}" pid="8" name="editor_options">
    <vt:lpwstr/>
  </property>
  <property fmtid="{D5CDD505-2E9C-101B-9397-08002B2CF9AE}" pid="9" name="fontsize">
    <vt:lpwstr>12pt</vt:lpwstr>
  </property>
  <property fmtid="{D5CDD505-2E9C-101B-9397-08002B2CF9AE}" pid="10" name="geometry">
    <vt:lpwstr>margin=1in</vt:lpwstr>
  </property>
  <property fmtid="{D5CDD505-2E9C-101B-9397-08002B2CF9AE}" pid="11" name="indent">
    <vt:lpwstr>True</vt:lpwstr>
  </property>
  <property fmtid="{D5CDD505-2E9C-101B-9397-08002B2CF9AE}" pid="12" name="knit">
    <vt:lpwstr>(function(inputFile, encoding) {rmarkdown::render(inputFile, encoding = encoding, output_format = c(“bookdown::word_document2”, “bookdown::pdf_document2”)) })</vt:lpwstr>
  </property>
  <property fmtid="{D5CDD505-2E9C-101B-9397-08002B2CF9AE}" pid="13" name="link-citations">
    <vt:lpwstr>True</vt:lpwstr>
  </property>
  <property fmtid="{D5CDD505-2E9C-101B-9397-08002B2CF9AE}" pid="14" name="output">
    <vt:lpwstr/>
  </property>
  <property fmtid="{D5CDD505-2E9C-101B-9397-08002B2CF9AE}" pid="15" name="subtitle">
    <vt:lpwstr>——基于2021年春节期间地方疫情防控政策的实证研究</vt:lpwstr>
  </property>
  <property fmtid="{D5CDD505-2E9C-101B-9397-08002B2CF9AE}" pid="16" name="toc">
    <vt:lpwstr>False</vt:lpwstr>
  </property>
</Properties>
</file>